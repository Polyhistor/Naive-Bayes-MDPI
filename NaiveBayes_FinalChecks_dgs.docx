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923F2" w14:textId="77777777" w:rsidR="00497807" w:rsidRDefault="007D4BAE">
      <w:pPr>
        <w:pStyle w:val="MDPI11articletype"/>
      </w:pPr>
      <w:r>
        <w:t>Article</w:t>
      </w:r>
    </w:p>
    <w:p w14:paraId="6084E9BB" w14:textId="77777777" w:rsidR="00497807" w:rsidRDefault="007D4BAE" w:rsidP="008D19C1">
      <w:pPr>
        <w:pStyle w:val="MDPI12title"/>
        <w:suppressAutoHyphens/>
      </w:pPr>
      <w:r>
        <w:t>Filtering Useful App Reviews Using Naïve Bayes – Which Naïve Bayes?</w:t>
      </w:r>
    </w:p>
    <w:p w14:paraId="66079DA6" w14:textId="2DC48525" w:rsidR="00497807" w:rsidRDefault="007D4BAE">
      <w:pPr>
        <w:pStyle w:val="MDPI13authornames"/>
        <w:rPr>
          <w:vertAlign w:val="superscript"/>
          <w:lang w:val="de-DE"/>
        </w:rPr>
      </w:pPr>
      <w:r>
        <w:rPr>
          <w:lang w:val="de-DE"/>
        </w:rPr>
        <w:t xml:space="preserve">Pouya Ataei </w:t>
      </w:r>
      <w:r>
        <w:rPr>
          <w:vertAlign w:val="superscript"/>
          <w:lang w:val="de-DE"/>
        </w:rPr>
        <w:t>1</w:t>
      </w:r>
      <w:r>
        <w:rPr>
          <w:lang w:val="de-DE"/>
        </w:rPr>
        <w:t>, Saurabh Malgaonkar</w:t>
      </w:r>
      <w:r>
        <w:rPr>
          <w:vertAlign w:val="superscript"/>
          <w:lang w:val="de-DE"/>
        </w:rPr>
        <w:t xml:space="preserve"> 2</w:t>
      </w:r>
      <w:r>
        <w:rPr>
          <w:lang w:val="de-DE"/>
        </w:rPr>
        <w:t>, Sri Regula</w:t>
      </w:r>
      <w:r w:rsidR="008D19C1">
        <w:rPr>
          <w:lang w:val="de-DE"/>
        </w:rPr>
        <w:t xml:space="preserve"> </w:t>
      </w:r>
      <w:r>
        <w:rPr>
          <w:vertAlign w:val="superscript"/>
          <w:lang w:val="de-DE"/>
        </w:rPr>
        <w:t>3</w:t>
      </w:r>
      <w:r>
        <w:rPr>
          <w:lang w:val="de-DE"/>
        </w:rPr>
        <w:t xml:space="preserve">, Daniel Staegemann </w:t>
      </w:r>
      <w:r>
        <w:rPr>
          <w:vertAlign w:val="superscript"/>
          <w:lang w:val="de-DE"/>
        </w:rPr>
        <w:t>4,</w:t>
      </w:r>
      <w:r>
        <w:rPr>
          <w:lang w:val="de-DE"/>
        </w:rPr>
        <w:t xml:space="preserve"> *</w:t>
      </w:r>
    </w:p>
    <w:p w14:paraId="4D37C6AA" w14:textId="77777777" w:rsidR="00497807" w:rsidRDefault="007D4BAE" w:rsidP="008D19C1">
      <w:pPr>
        <w:pStyle w:val="MDPI16affiliation"/>
        <w:suppressAutoHyphens/>
      </w:pPr>
      <w:r>
        <w:t>1</w:t>
      </w:r>
      <w:r>
        <w:tab/>
      </w:r>
      <w:r>
        <w:t xml:space="preserve">School of Engineering Computer and Mathematical Sciences, Auckland University of Technology, Auckland, New Zealand; pouya.ataei@aut.ac.nz </w:t>
      </w:r>
    </w:p>
    <w:p w14:paraId="6FCD4E08" w14:textId="6A1FEBB6" w:rsidR="00497807" w:rsidRDefault="007D4BAE">
      <w:pPr>
        <w:pStyle w:val="MDPI16affiliation"/>
      </w:pPr>
      <w:r>
        <w:t>2</w:t>
      </w:r>
      <w:r>
        <w:tab/>
        <w:t xml:space="preserve">IDEXX, Auckland, New Zealand; </w:t>
      </w:r>
      <w:r w:rsidRPr="008D19C1">
        <w:t>saurabhmalgaonkar@gmail.com</w:t>
      </w:r>
    </w:p>
    <w:p w14:paraId="323786C9" w14:textId="77777777" w:rsidR="00497807" w:rsidRDefault="007D4BAE" w:rsidP="008D19C1">
      <w:pPr>
        <w:pStyle w:val="MDPI16affiliation"/>
        <w:suppressAutoHyphens/>
      </w:pPr>
      <w:r>
        <w:t>3</w:t>
      </w:r>
      <w:r>
        <w:tab/>
        <w:t>School of Engineering Computer and Mathematical Science</w:t>
      </w:r>
      <w:r>
        <w:t xml:space="preserve">s, Auckland University of Technology, Auckland, New Zealand; sri.regula@autuni.ac.nz </w:t>
      </w:r>
    </w:p>
    <w:p w14:paraId="173AACDB" w14:textId="77777777" w:rsidR="00497807" w:rsidRDefault="007D4BAE" w:rsidP="008D19C1">
      <w:pPr>
        <w:pStyle w:val="MDPI16affiliation"/>
        <w:suppressAutoHyphens/>
      </w:pPr>
      <w:r>
        <w:t>4</w:t>
      </w:r>
      <w:r>
        <w:tab/>
        <w:t>Faculty of Computer Science, Otto-von-Guericke University Magdeburg, 39106 Magdeburg, Germany; daniel.staegemann@ovgu.de</w:t>
      </w:r>
    </w:p>
    <w:p w14:paraId="41060D3F" w14:textId="77777777" w:rsidR="00497807" w:rsidRDefault="007D4BAE">
      <w:pPr>
        <w:pStyle w:val="MDPI16affiliation"/>
      </w:pPr>
      <w:r>
        <w:t>*</w:t>
      </w:r>
      <w:r>
        <w:tab/>
        <w:t>Correspondence: daniel.staegemann@ovgu.de</w:t>
      </w:r>
    </w:p>
    <w:p w14:paraId="203712DD" w14:textId="77777777" w:rsidR="00497807" w:rsidRDefault="007D4BAE">
      <w:pPr>
        <w:pStyle w:val="MDPI17abstract"/>
        <w:rPr>
          <w:szCs w:val="18"/>
        </w:rPr>
      </w:pPr>
      <w:r>
        <w:rPr>
          <w:b/>
          <w:szCs w:val="18"/>
        </w:rPr>
        <w:t>Abs</w:t>
      </w:r>
      <w:r>
        <w:rPr>
          <w:b/>
          <w:szCs w:val="18"/>
        </w:rPr>
        <w:t xml:space="preserve">tract: </w:t>
      </w:r>
      <w:r>
        <w:t>App reviews provide crucial feedback for software maintenance and evolution, but manually extracting useful reviews from vast volumes is time-consuming and challenging. This study investigates the effectiveness of six Naïve Bayes variants for automa</w:t>
      </w:r>
      <w:r>
        <w:t>tically filtering useful app reviews. We evaluated these variants on datasets from five popular apps, comparing their performance in terms of accuracy, precision, recall, F-measure, and processing time. Our results show that Expectation Maximization-Multin</w:t>
      </w:r>
      <w:r>
        <w:t>omial Naïve Bayes with Laplace smoothing performed best overall, achieving up to 89.2% accuracy and 0.89 F-measure. Complement Naïve Bayes with Laplace smoothing demonstrated particular effectiveness for imbalanced datasets. Generally, incorporating Laplac</w:t>
      </w:r>
      <w:r>
        <w:t>e smoothing and Expectation Maximization improved performance, albeit with increased processing time. The study also examined the impact of data imbalance on classification performance. Our findings suggest that these advanced Naïve Bayes variants hold pro</w:t>
      </w:r>
      <w:r>
        <w:t>mise for filtering useful app reviews, especially when dealing with limited labeled data or imbalanced datasets. This research contributes to the body of evidence around app review mining and provides insights for enhancing software maintenance and evoluti</w:t>
      </w:r>
      <w:r>
        <w:t>on processes.</w:t>
      </w:r>
    </w:p>
    <w:tbl>
      <w:tblPr>
        <w:tblpPr w:leftFromText="198" w:rightFromText="198" w:vertAnchor="page" w:horzAnchor="margin" w:tblpY="10051"/>
        <w:tblW w:w="2410" w:type="dxa"/>
        <w:tblLayout w:type="fixed"/>
        <w:tblCellMar>
          <w:left w:w="0" w:type="dxa"/>
          <w:right w:w="0" w:type="dxa"/>
        </w:tblCellMar>
        <w:tblLook w:val="04A0" w:firstRow="1" w:lastRow="0" w:firstColumn="1" w:lastColumn="0" w:noHBand="0" w:noVBand="1"/>
      </w:tblPr>
      <w:tblGrid>
        <w:gridCol w:w="2410"/>
      </w:tblGrid>
      <w:tr w:rsidR="00497807" w14:paraId="31C1485E" w14:textId="77777777">
        <w:tc>
          <w:tcPr>
            <w:tcW w:w="2410" w:type="dxa"/>
            <w:shd w:val="clear" w:color="auto" w:fill="auto"/>
          </w:tcPr>
          <w:p w14:paraId="2C1C59D4" w14:textId="77777777" w:rsidR="00497807" w:rsidRDefault="007D4BAE">
            <w:pPr>
              <w:pStyle w:val="MDPI61Citation"/>
              <w:spacing w:after="120" w:line="240" w:lineRule="exact"/>
            </w:pPr>
            <w:r>
              <w:rPr>
                <w:b/>
              </w:rPr>
              <w:t xml:space="preserve">Citation: </w:t>
            </w:r>
            <w:r>
              <w:t>To be added by editorial staff during production.</w:t>
            </w:r>
          </w:p>
          <w:p w14:paraId="56AEE744" w14:textId="77777777" w:rsidR="00497807" w:rsidRDefault="007D4BAE">
            <w:pPr>
              <w:pStyle w:val="MDPI15academiceditor"/>
              <w:spacing w:after="120"/>
            </w:pPr>
            <w:r>
              <w:t>Academic Editor: Firstname Lastname</w:t>
            </w:r>
          </w:p>
          <w:p w14:paraId="0EEAFFF6" w14:textId="77777777" w:rsidR="00497807" w:rsidRDefault="007D4BAE">
            <w:pPr>
              <w:pStyle w:val="MDPI14history"/>
              <w:spacing w:before="120"/>
            </w:pPr>
            <w:r>
              <w:t>Received: date</w:t>
            </w:r>
          </w:p>
          <w:p w14:paraId="686A3531" w14:textId="77777777" w:rsidR="00497807" w:rsidRDefault="007D4BAE">
            <w:pPr>
              <w:pStyle w:val="MDPI14history"/>
            </w:pPr>
            <w:r>
              <w:t>Revised: date</w:t>
            </w:r>
          </w:p>
          <w:p w14:paraId="4D8774D0" w14:textId="77777777" w:rsidR="00497807" w:rsidRDefault="007D4BAE">
            <w:pPr>
              <w:pStyle w:val="MDPI14history"/>
            </w:pPr>
            <w:r>
              <w:t>Accepted: date</w:t>
            </w:r>
          </w:p>
          <w:p w14:paraId="60992B7F" w14:textId="77777777" w:rsidR="00497807" w:rsidRDefault="007D4BAE">
            <w:pPr>
              <w:pStyle w:val="MDPI14history"/>
              <w:spacing w:after="120"/>
            </w:pPr>
            <w:r>
              <w:t>Published: date</w:t>
            </w:r>
          </w:p>
          <w:p w14:paraId="6F26A277" w14:textId="77777777" w:rsidR="00497807" w:rsidRDefault="007D4BAE">
            <w:pPr>
              <w:adjustRightInd w:val="0"/>
              <w:snapToGrid w:val="0"/>
              <w:spacing w:before="120" w:line="240" w:lineRule="atLeast"/>
              <w:ind w:right="113"/>
              <w:jc w:val="left"/>
              <w:rPr>
                <w:rFonts w:eastAsia="DengXian"/>
                <w:bCs/>
                <w:sz w:val="14"/>
                <w:szCs w:val="14"/>
                <w:lang w:bidi="en-US"/>
              </w:rPr>
            </w:pPr>
            <w:r>
              <w:rPr>
                <w:rFonts w:eastAsia="DengXian"/>
                <w:noProof/>
                <w:lang w:val="de-DE" w:eastAsia="de-DE"/>
              </w:rPr>
              <w:drawing>
                <wp:inline distT="0" distB="0" distL="0" distR="0" wp14:anchorId="0ECA5F74" wp14:editId="04BCAAE7">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14:paraId="3833AEAF" w14:textId="77777777" w:rsidR="00497807" w:rsidRDefault="007D4BAE">
            <w:pPr>
              <w:pStyle w:val="MDPI72Copyright"/>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14:paraId="5F01FAFD" w14:textId="77777777" w:rsidR="00497807" w:rsidRDefault="007D4BAE">
      <w:pPr>
        <w:pStyle w:val="MDPI18keywords"/>
        <w:rPr>
          <w:szCs w:val="18"/>
        </w:rPr>
      </w:pPr>
      <w:r>
        <w:rPr>
          <w:b/>
          <w:szCs w:val="18"/>
        </w:rPr>
        <w:t xml:space="preserve">Keywords: </w:t>
      </w:r>
      <w:r>
        <w:t>app review classification, naïve bayes vari</w:t>
      </w:r>
      <w:r>
        <w:t>ants, text mining, software maintenance, machine learning, expectation maximization, laplace smoothing, imbalanced data, information retrieval, user feedback analysis</w:t>
      </w:r>
    </w:p>
    <w:p w14:paraId="6A06A8A1" w14:textId="77777777" w:rsidR="00497807" w:rsidRDefault="00497807">
      <w:pPr>
        <w:pStyle w:val="MDPI19line"/>
      </w:pPr>
    </w:p>
    <w:p w14:paraId="1C8017D6" w14:textId="77777777" w:rsidR="00497807" w:rsidRDefault="007D4BAE">
      <w:pPr>
        <w:pStyle w:val="MDPI21heading1"/>
      </w:pPr>
      <w:r>
        <w:t>1. Introduction</w:t>
      </w:r>
    </w:p>
    <w:p w14:paraId="791F1D11" w14:textId="77777777" w:rsidR="00497807" w:rsidRDefault="007D4BAE">
      <w:pPr>
        <w:pStyle w:val="MDPI31text"/>
      </w:pPr>
      <w:r>
        <w:t>It is predicted that the app market will be a $200B industry with more t</w:t>
      </w:r>
      <w:r>
        <w:t xml:space="preserve">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w:instrText>
      </w:r>
      <w:r>
        <w:instrText>c-number&gt;&lt;foreign-keys&gt;&lt;key app="EN" db-id="aea2tx091fwxe5ee0f6xrds4sdpww9sz9spt" timestamp="1719123906"&gt;2035&lt;/key&gt;&lt;/foreign-keys&gt;&lt;ref-type name="Web Page"&gt;12&lt;/ref-type&gt;&lt;contributors&gt;&lt;authors&gt;&lt;author&gt;Mansoor,  Iqbal&lt;/author&gt;&lt;/authors&gt;&lt;/contributors&gt;&lt;titles</w:instrText>
      </w:r>
      <w:r>
        <w:instrText>&gt;&lt;title&gt;App Revenues&lt;/title&gt;&lt;/titles&gt;&lt;volume&gt;2024&lt;/volume&gt;&lt;dates&gt;&lt;year&gt;2024&lt;/year&gt;&lt;/dates&gt;&lt;pub-location&gt;Website&lt;/pub-location&gt;&lt;publisher&gt;https://www.businessofapps.com/&lt;/publisher&gt;&lt;work-type&gt;Website&lt;/work-type&gt;&lt;urls&gt;&lt;related-urls&gt;&lt;url&gt;https://www.businesso</w:instrText>
      </w:r>
      <w:r>
        <w:instrText>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w:instrText>
      </w:r>
      <w:r>
        <w:instrText>2036&lt;/RecNum&gt;&lt;DisplayText&gt;&lt;style size="10"&gt;[2]&lt;/style&gt;&lt;/DisplayText&gt;&lt;record&gt;&lt;rec-number&gt;2036&lt;/rec-number&gt;&lt;foreign-keys&gt;&lt;key app="EN" db-id="aea2tx091fwxe5ee0f6xrds4sdpww9sz9spt" timestamp="1719123906"&gt;2036&lt;/key&gt;&lt;/foreign-keys&gt;&lt;ref-type name="Web Page"&gt;12&lt;/</w:instrText>
      </w:r>
      <w:r>
        <w:instrText>ref-type&gt;&lt;contributors&gt;&lt;authors&gt;&lt;author&gt;Statista&lt;/author&gt;&lt;/authors&gt;&lt;/contributors&gt;&lt;titles&gt;&lt;title&gt;Smartphones - Statistics &amp;amp; Facts&lt;/title&gt;&lt;/titles&gt;&lt;dates&gt;&lt;year&gt;2019&lt;/year&gt;&lt;/dates&gt;&lt;urls&gt;&lt;related-urls&gt;&lt;url&gt;https://www.statista.com/topics/840/smartphones/&lt;</w:instrText>
      </w:r>
      <w:r>
        <w:instrText>/url&gt;&lt;/related-urls&gt;&lt;/urls&gt;&lt;/record&gt;&lt;/Cite&gt;&lt;/EndNote&gt;</w:instrText>
      </w:r>
      <w:r>
        <w:fldChar w:fldCharType="separate"/>
      </w:r>
      <w:r>
        <w:t>[2]</w:t>
      </w:r>
      <w:r>
        <w:fldChar w:fldCharType="end"/>
      </w:r>
      <w:r>
        <w:t>. App developers use relevant OADPs such as Google Play</w:t>
      </w:r>
      <w:r>
        <w:rPr>
          <w:rStyle w:val="Funotenzeichen"/>
        </w:rPr>
        <w:footnoteReference w:id="1"/>
      </w:r>
      <w:r>
        <w:t xml:space="preserve"> or Apple App </w:t>
      </w:r>
      <w:r>
        <w:rPr>
          <w:rStyle w:val="Funotenzeichen"/>
        </w:rPr>
        <w:footnoteReference w:id="2"/>
      </w:r>
      <w:r>
        <w:t xml:space="preserve"> store to launch their app for end-users to access on their mobile devices. In addition, OADPs provide feedback from end-users’ in the form of reviews</w:t>
      </w:r>
      <w:ins w:id="0" w:author="Regula, Sri" w:date="2024-07-06T11:53:00Z">
        <w:r>
          <w:t xml:space="preserve"> </w:t>
        </w:r>
        <w:r>
          <w:fldChar w:fldCharType="begin"/>
        </w:r>
      </w:ins>
      <w:r>
        <w:instrText xml:space="preserve"> ADDIN EN.CITE &lt;EndNote&gt;&lt;Cite&gt;&lt;Author&gt;Malgaonkar&lt;/Author&gt;&lt;Year&gt;2021&lt;/Year&gt;&lt;RecNum&gt;2105&lt;/RecNum&gt;&lt;DisplayTe</w:instrText>
      </w:r>
      <w:r>
        <w:instrText>xt&gt;&lt;style size="10"&gt;[3]&lt;/style&gt;&lt;/DisplayText&gt;&lt;record&gt;&lt;rec-number&gt;2105&lt;/rec-number&gt;&lt;foreign-keys&gt;&lt;key app="EN" db-id="aea2tx091fwxe5ee0f6xrds4sdpww9sz9spt" timestamp="1720223443"&gt;2105&lt;/key&gt;&lt;/foreign-keys&gt;&lt;ref-type name="Thesis"&gt;32&lt;/ref-type&gt;&lt;contributors&gt;&lt;a</w:instrText>
      </w:r>
      <w:r>
        <w:instrText>uthors&gt;&lt;author&gt;Malgaonkar, Saurabh&lt;/author&gt;&lt;/authors&gt;&lt;/contributors&gt;&lt;titles&gt;&lt;title&gt;Prioritisation of requests, bugs and enhancements pertaining to apps for remedial actions Towards solving the problem of which app concerns to address initially for app deve</w:instrText>
      </w:r>
      <w:r>
        <w:instrText>lopers&lt;/title&gt;&lt;/titles&gt;&lt;dates&gt;&lt;year&gt;2021&lt;/year&gt;&lt;/dates&gt;&lt;urls&gt;&lt;/urls&gt;&lt;/record&gt;&lt;/Cite&gt;&lt;/EndNote&gt;</w:instrText>
      </w:r>
      <w:r>
        <w:fldChar w:fldCharType="separate"/>
      </w:r>
      <w:r>
        <w:t>[3]</w:t>
      </w:r>
      <w:ins w:id="1" w:author="Regula, Sri" w:date="2024-07-06T11:53:00Z">
        <w:r>
          <w:fldChar w:fldCharType="end"/>
        </w:r>
      </w:ins>
      <w:r>
        <w:t xml:space="preserve">. </w:t>
      </w:r>
    </w:p>
    <w:p w14:paraId="5550CF11" w14:textId="77777777" w:rsidR="00497807" w:rsidRDefault="007D4BAE">
      <w:pPr>
        <w:pStyle w:val="MDPI31text"/>
      </w:pPr>
      <w:r>
        <w:t xml:space="preserve">The majority of feedback point towards request for new features, bugs or suggestions for improvements of the app </w:t>
      </w:r>
      <w:r>
        <w:fldChar w:fldCharType="begin"/>
      </w:r>
      <w:r>
        <w:instrText xml:space="preserve"> ADDIN EN.CITE &lt;EndNote&gt;&lt;Cite&gt;&lt;Author&gt;Pa</w:instrText>
      </w:r>
      <w:r>
        <w:instrText>gano&lt;/Author&gt;&lt;Year&gt;2013&lt;/Year&gt;&lt;RecNum&gt;2037&lt;/RecNum&gt;&lt;DisplayText&gt;&lt;style size="10"&gt;[4]&lt;/style&gt;&lt;/DisplayText&gt;&lt;record&gt;&lt;rec-number&gt;2037&lt;/rec-number&gt;&lt;foreign-keys&gt;&lt;key app="EN" db-id="aea2tx091fwxe5ee0f6xrds4sdpww9sz9spt" timestamp="1719123906"&gt;2037&lt;/key&gt;&lt;/forei</w:instrText>
      </w:r>
      <w:r>
        <w:instrText>gn-keys&gt;&lt;ref-type name="Conference Proceedings"&gt;10&lt;/ref-type&gt;&lt;contributors&gt;&lt;authors&gt;&lt;author&gt;D. Pagano&lt;/author&gt;&lt;author&gt;W. Maalej&lt;/author&gt;&lt;/authors&gt;&lt;/contributors&gt;&lt;titles&gt;&lt;title&gt;User feedback in the appstore: An empirical study&lt;/title&gt;&lt;secondary-title&gt;2013 2</w:instrText>
      </w:r>
      <w:r>
        <w:instrText>1st IEEE International Requirements Engineering Conference (RE)&lt;/secondary-title&gt;&lt;alt-title&gt;2013 21st IEEE International Requirements Engineering Conference (RE)&lt;/alt-title&gt;&lt;/titles&gt;&lt;pages&gt;125-134&lt;/pages&gt;&lt;keywords&gt;&lt;keyword&gt;formal verification&lt;/keyword&gt;&lt;key</w:instrText>
      </w:r>
      <w:r>
        <w:instrText>word&gt;human factors&lt;/keyword&gt;&lt;keyword&gt;Internet&lt;/keyword&gt;&lt;keyword&gt;systems analysis&lt;/keyword&gt;&lt;keyword&gt;application distribution platforms&lt;/keyword&gt;&lt;keyword&gt;Google Play&lt;/keyword&gt;&lt;keyword&gt;Apple AppStore&lt;/keyword&gt;&lt;keyword&gt;feedback content&lt;/keyword&gt;&lt;keyword&gt;user c</w:instrText>
      </w:r>
      <w:r>
        <w:instrText>ommunity&lt;/keyword&gt;&lt;keyword&gt;positive messages&lt;/keyword&gt;&lt;keyword&gt;negative feedback&lt;/keyword&gt;&lt;keyword&gt;software teams&lt;/keyword&gt;&lt;keyword&gt;requirements engineering teams&lt;/keyword&gt;&lt;keyword&gt;Communities&lt;/keyword&gt;&lt;keyword&gt;Software&lt;/keyword&gt;&lt;keyword&gt;Catalogs&lt;/keyword&gt;</w:instrText>
      </w:r>
      <w:r>
        <w:instrTex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w:instrText>
      </w:r>
      <w:r>
        <w:instrText>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which is useful for software maintenance and product evo</w:t>
      </w:r>
      <w:r>
        <w:t>lution. However, OADPs host many reviews</w:t>
      </w:r>
      <w:r>
        <w:rPr>
          <w:vertAlign w:val="superscript"/>
        </w:rPr>
        <w:t>4</w:t>
      </w:r>
      <w:ins w:id="2" w:author="Regula, Sri" w:date="2024-07-06T11:53:00Z">
        <w:r>
          <w:t xml:space="preserve"> </w:t>
        </w:r>
        <w:r>
          <w:fldChar w:fldCharType="begin"/>
        </w:r>
      </w:ins>
      <w:r>
        <w:instrText xml:space="preserve"> ADDIN EN.CITE &lt;EndNote&gt;&lt;Cite&gt;&lt;Author&gt;Malgaonkar&lt;/Author&gt;&lt;Year&gt;2021&lt;/Year&gt;&lt;RecNum&gt;2105&lt;/RecNum&gt;&lt;DisplayText&gt;&lt;style size="10"&gt;[3]&lt;/style&gt;&lt;/DisplayText&gt;&lt;record&gt;&lt;rec-number&gt;2105&lt;/rec-number&gt;&lt;foreign-keys&gt;&lt;key app="EN"</w:instrText>
      </w:r>
      <w:r>
        <w:instrText xml:space="preserve"> db-id="aea2tx091fwxe5ee0f6xrds4sdpww9sz9spt" timestamp="1720223443"&gt;2105&lt;/key&gt;&lt;/foreign-keys&gt;&lt;ref-type name="Thesis"&gt;32&lt;/ref-type&gt;&lt;contributors&gt;&lt;authors&gt;&lt;author&gt;Malgaonkar, Saurabh&lt;/author&gt;&lt;/authors&gt;&lt;/contributors&gt;&lt;titles&gt;&lt;title&gt;Prioritisation of requests</w:instrText>
      </w:r>
      <w:r>
        <w:instrText>,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ins w:id="3" w:author="Regula, Sri" w:date="2024-07-06T11:53:00Z">
        <w:r>
          <w:fldChar w:fldCharType="end"/>
        </w:r>
      </w:ins>
      <w:r>
        <w:t>, accessi</w:t>
      </w:r>
      <w:r>
        <w:t>ble to the public in informing future decisions concerning potential app use. Thus, in meeting the expectations of end-</w:t>
      </w:r>
      <w:r>
        <w:lastRenderedPageBreak/>
        <w:t xml:space="preserve">users, app developers benefit if they extract and address the necessary useful reviews reflecting end-users’ concerns about their app </w:t>
      </w:r>
      <w:r>
        <w:fldChar w:fldCharType="begin"/>
      </w:r>
      <w:r>
        <w:instrText xml:space="preserve"> AD</w:instrText>
      </w:r>
      <w:r>
        <w:instrText>DIN EN.CITE &lt;EndNote&gt;&lt;Cite&gt;&lt;Author&gt;Maalej&lt;/Author&gt;&lt;Year&gt;2016&lt;/Year&gt;&lt;RecNum&gt;2039&lt;/RecNum&gt;&lt;DisplayText&gt;&lt;style size="10"&gt;[5]&lt;/style&gt;&lt;/DisplayText&gt;&lt;record&gt;&lt;rec-number&gt;2039&lt;/rec-number&gt;&lt;foreign-keys&gt;&lt;key app="EN" db-id="aea2tx091fwxe5ee0f6xrds4sdpww9sz9spt" tim</w:instrText>
      </w:r>
      <w:r>
        <w:instrText>estamp="1719123906"&gt;2039&lt;/key&gt;&lt;/foreign-keys&gt;&lt;ref-type name="Journal Article"&gt;17&lt;/ref-type&gt;&lt;contributors&gt;&lt;authors&gt;&lt;author&gt;Maalej, Walid&lt;/author&gt;&lt;author&gt;Nayebi, Maleknaz&lt;/author&gt;&lt;author&gt;Johann, Timo&lt;/author&gt;&lt;author&gt;Ruhe, Guenther&lt;/author&gt;&lt;/authors&gt;&lt;/contrib</w:instrText>
      </w:r>
      <w:r>
        <w:instrText>utors&gt;&lt;titles&gt;&lt;title&gt;Toward Data-Driven Requirements Engineering&lt;/title&gt;&lt;secondary-title&gt;IEEE Software&lt;/secondary-title&gt;&lt;/titles&gt;&lt;periodical&gt;&lt;full-title&gt;IEEE Software&lt;/full-title&gt;&lt;/periodical&gt;&lt;pages&gt;48-54&lt;/pages&gt;&lt;volume&gt;33&lt;/volume&gt;&lt;number&gt;1&lt;/number&gt;&lt;sectio</w:instrText>
      </w:r>
      <w:r>
        <w:instrText>n&gt;48&lt;/section&gt;&lt;keywords&gt;&lt;keyword&gt;formal specification&lt;/keyword&gt;&lt;keyword&gt;software management&lt;/keyword&gt;&lt;keyword&gt;data-driven requirements engineering&lt;/keyword&gt;&lt;keyword&gt;user feedback&lt;/keyword&gt;&lt;keyword&gt;software products&lt;/keyword&gt;&lt;keyword&gt;software vendors&lt;/keywo</w:instrText>
      </w:r>
      <w:r>
        <w:instrText>rd&gt;&lt;keyword&gt;usage data&lt;/keyword&gt;&lt;keyword&gt;error logs&lt;/keyword&gt;&lt;keyword&gt;sensor data&lt;/keyword&gt;&lt;keyword&gt;data-driven user-centered software requirement identification&lt;/keyword&gt;&lt;keyword&gt;data-driven user-centered software requirement prioritization&lt;/keyword&gt;&lt;keyw</w:instrText>
      </w:r>
      <w:r>
        <w:instrText>ord&gt;data-driven user-centered software requirement management&lt;/keyword&gt;&lt;keyword&gt;explicit user data&lt;/keyword&gt;&lt;keyword&gt;implicit user data&lt;/keyword&gt;&lt;keyword&gt;Requirements engineering&lt;/keyword&gt;&lt;keyword&gt;Software engineering&lt;/keyword&gt;&lt;keyword&gt;Stakeholders&lt;/keywor</w:instrText>
      </w:r>
      <w:r>
        <w:instrText>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w:instrText>
      </w:r>
      <w:r>
        <w:instrText>&lt;year&gt;2016&lt;/year&gt;&lt;/dates&gt;&lt;isbn&gt;0740-7459&lt;/isbn&gt;&lt;urls&gt;&lt;/urls&gt;&lt;electronic-resource-num&gt;10.1109/ms.2015.153&lt;/electronic-resource-num&gt;&lt;/record&gt;&lt;/Cite&gt;&lt;/EndNote&gt;</w:instrText>
      </w:r>
      <w:r>
        <w:fldChar w:fldCharType="separate"/>
      </w:r>
      <w:r>
        <w:t>[5]</w:t>
      </w:r>
      <w:r>
        <w:fldChar w:fldCharType="end"/>
      </w:r>
      <w:r>
        <w:t>. Such knowledge greatly helps app developers in their user-driven software quality assessment</w:t>
      </w:r>
      <w:r>
        <w:t>s, marketing, and maintenance processes</w:t>
      </w:r>
      <w:ins w:id="4" w:author="Regula, Sri" w:date="2024-07-06T11:53:00Z">
        <w:r>
          <w:t xml:space="preserve"> </w: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ins>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ins w:id="5" w:author="Regula, Sri" w:date="2024-07-06T11:53:00Z">
        <w:r>
          <w:fldChar w:fldCharType="end"/>
        </w:r>
      </w:ins>
      <w:r>
        <w:t xml:space="preserve">. However, manually getting valuable reviews from large review datasets demand substantial levels </w:t>
      </w:r>
      <w:r>
        <w:t xml:space="preserve">of cognitive load, effort, and time. </w:t>
      </w:r>
    </w:p>
    <w:p w14:paraId="1824AE86" w14:textId="07717F57" w:rsidR="00497807" w:rsidRDefault="007D4BAE">
      <w:pPr>
        <w:pStyle w:val="MDPI31text"/>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w:instrText>
      </w:r>
      <w:r>
        <w:instrText>Author&gt;Fawareh&lt;/Author&gt;&lt;Year&gt;2008&lt;/Year&gt;&lt;RecNum&gt;2040&lt;/RecNum&gt;&lt;DisplayText&gt;&lt;style size="10"&gt;[6]&lt;/style&gt;&lt;/DisplayText&gt;&lt;record&gt;&lt;rec-number&gt;2040&lt;/rec-number&gt;&lt;foreign-keys&gt;&lt;key app="EN" db-id="aea2tx091fwxe5ee0f6xrds4sdpww9sz9spt" timestamp="1719123906"&gt;2040&lt;/k</w:instrText>
      </w:r>
      <w:r>
        <w:instrText>ey&gt;&lt;/foreign-keys&gt;&lt;ref-type name="Conference Proceedings"&gt;10&lt;/ref-type&gt;&lt;contributors&gt;&lt;authors&gt;&lt;author&gt;H. M. A. Fawareh&lt;/author&gt;&lt;author&gt;S. Jusoh&lt;/author&gt;&lt;author&gt;W. R. S. Osman&lt;/author&gt;&lt;/authors&gt;&lt;/contributors&gt;&lt;titles&gt;&lt;title&gt;Ambiguity in text mining&lt;/title&gt;&lt;</w:instrText>
      </w:r>
      <w:r>
        <w:instrText>secondary-title&gt;2008 International Conference on Computer and Communication Engineering&lt;/secondary-title&gt;&lt;alt-title&gt;2008 International Conference on Computer and Communication Engineering&lt;/alt-title&gt;&lt;/titles&gt;&lt;pages&gt;1172-1176&lt;/pages&gt;&lt;keywords&gt;&lt;keyword&gt;entit</w:instrText>
      </w:r>
      <w:r>
        <w:instrText>y-relationship modelling&lt;/keyword&gt;&lt;keyword&gt;information retrieval&lt;/keyword&gt;&lt;keyword&gt;natural language processing&lt;/keyword&gt;&lt;keyword&gt;text analysis&lt;/keyword&gt;&lt;keyword&gt;ambiguity problem&lt;/keyword&gt;&lt;keyword&gt;concept extraction&lt;/keyword&gt;&lt;keyword&gt;document summarization</w:instrText>
      </w:r>
      <w:r>
        <w:instrText>&lt;/keyword&gt;&lt;keyword&gt;entity extraction&lt;/keyword&gt;&lt;keyword&gt;entity relation modeling&lt;/keyword&gt;&lt;keyword&gt;natural language words&lt;/keyword&gt;&lt;keyword&gt;text categorization&lt;/keyword&gt;&lt;keyword&gt;text clustering&lt;/keyword&gt;&lt;keyword&gt;text mining&lt;/keyword&gt;&lt;keyword&gt;Data mining&lt;/ke</w:instrText>
      </w:r>
      <w:r>
        <w:instrText>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w:instrText>
      </w:r>
      <w:r>
        <w:instrTex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Avoiding non-useful reviews that do not depict app concerns (i.</w:t>
      </w:r>
      <w:r>
        <w:t xml:space="preserve">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w:instrText>
      </w:r>
      <w:r>
        <w:instrText>mber&gt;2041&lt;/rec-number&gt;&lt;foreign-keys&gt;&lt;key app="EN" db-id="aea2tx091fwxe5ee0f6xrds4sdpww9sz9spt" timestamp="1719123906"&gt;2041&lt;/key&gt;&lt;/foreign-keys&gt;&lt;ref-type name="Journal Article"&gt;17&lt;/ref-type&gt;&lt;contributors&gt;&lt;authors&gt;&lt;author&gt;Corbett, Jacqueline&lt;/author&gt;&lt;author&gt;</w:instrText>
      </w:r>
      <w:r>
        <w:instrText>Savarimuthu, Bastin Tony Roy&lt;/author&gt;&lt;author&gt;Lakshmi, Vijaya&lt;/author&gt;&lt;/authors&gt;&lt;/contributors&gt;&lt;titles&gt;&lt;title&gt;Separating Treasure from Trash: Quantifying Data Waste in App Reviews&lt;/title&gt;&lt;/titles&gt;&lt;dates&gt;&lt;year&gt;2020&lt;/year&gt;&lt;/dates&gt;&lt;urls&gt;&lt;/urls&gt;&lt;/record&gt;&lt;/Cite&gt;</w:instrText>
      </w:r>
      <w:r>
        <w:instrTex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w:instrText>
      </w:r>
      <w:r>
        <w:instrText>ear&gt;2008&lt;/Year&gt;&lt;RecNum&gt;2040&lt;/RecNum&gt;&lt;DisplayText&gt;&lt;style size="10"&gt;[6]&lt;/style&gt;&lt;/DisplayText&gt;&lt;record&gt;&lt;rec-number&gt;2040&lt;/rec-number&gt;&lt;foreign-keys&gt;&lt;key app="EN" db-id="aea2tx091fwxe5ee0f6xrds4sdpww9sz9spt" timestamp="1719123906"&gt;2040&lt;/key&gt;&lt;/foreign-keys&gt;&lt;ref-ty</w:instrText>
      </w:r>
      <w:r>
        <w:instrText>pe name="Conference Proceedings"&gt;10&lt;/ref-type&gt;&lt;contributors&gt;&lt;authors&gt;&lt;author&gt;H. M. A. Fawareh&lt;/author&gt;&lt;author&gt;S. Jusoh&lt;/author&gt;&lt;author&gt;W. R. S. Osman&lt;/author&gt;&lt;/authors&gt;&lt;/contributors&gt;&lt;titles&gt;&lt;title&gt;Ambiguity in text mining&lt;/title&gt;&lt;secondary-title&gt;2008 Inte</w:instrText>
      </w:r>
      <w:r>
        <w:instrText>rnational Conference on Computer and Communication Engineering&lt;/secondary-title&gt;&lt;alt-title&gt;2008 International Conference on Computer and Communication Engineering&lt;/alt-title&gt;&lt;/titles&gt;&lt;pages&gt;1172-1176&lt;/pages&gt;&lt;keywords&gt;&lt;keyword&gt;entity-relationship modelling&lt;</w:instrText>
      </w:r>
      <w:r>
        <w:instrText>/keyword&gt;&lt;keyword&gt;information retrieval&lt;/keyword&gt;&lt;keyword&gt;natural language processing&lt;/keyword&gt;&lt;keyword&gt;text analysis&lt;/keyword&gt;&lt;keyword&gt;ambiguity problem&lt;/keyword&gt;&lt;keyword&gt;concept extraction&lt;/keyword&gt;&lt;keyword&gt;document summarization&lt;/keyword&gt;&lt;keyword&gt;entity</w:instrText>
      </w:r>
      <w:r>
        <w:instrText xml:space="preserve"> extraction&lt;/keyword&gt;&lt;keyword&gt;entity relation modeling&lt;/keyword&gt;&lt;keyword&gt;natural language words&lt;/keyword&gt;&lt;keyword&gt;text categorization&lt;/keyword&gt;&lt;keyword&gt;text clustering&lt;/keyword&gt;&lt;keyword&gt;text mining&lt;/keyword&gt;&lt;keyword&gt;Data mining&lt;/keyword&gt;&lt;keyword&gt;Fuzzy set </w:instrText>
      </w:r>
      <w:r>
        <w:instrText>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w:instrText>
      </w:r>
      <w:r>
        <w:instrText>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App developers must focus on filtering the useful reviews between these inconsequential </w:t>
      </w:r>
      <w:r>
        <w:t>ones to address the most pressing user concerns. For instance, word cloud analysis of the most frequent words reflecting app concerns mentioned by the end-users can be used. In such analysis, if the non-useful reviews are not removed, the word cloud analys</w:t>
      </w:r>
      <w:r>
        <w:t>is would be biased towards irrelevant words such as ‘app’, ‘ok’, ‘good’ over the words reflecting app concerns such as ‘inaccurate’, ‘update’,</w:t>
      </w:r>
      <w:r w:rsidR="001D0DD6">
        <w:t xml:space="preserve"> or</w:t>
      </w:r>
      <w:r>
        <w:t xml:space="preserve"> ‘crash’.</w:t>
      </w:r>
    </w:p>
    <w:p w14:paraId="5247FB02" w14:textId="77777777" w:rsidR="00497807" w:rsidRDefault="007D4BAE">
      <w:pPr>
        <w:pStyle w:val="MDPI31text"/>
      </w:pPr>
      <w:r>
        <w:t xml:space="preserve"> Filtering out non-relevant reviews assures the quality of information (i.e., useful reviews) that ne</w:t>
      </w:r>
      <w:r>
        <w:t xml:space="preserv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w:instrText>
      </w:r>
      <w:r>
        <w:instrText>ber&gt;2041&lt;/rec-number&gt;&lt;foreign-keys&gt;&lt;key app="EN" db-id="aea2tx091fwxe5ee0f6xrds4sdpww9sz9spt" timestamp="1719123906"&gt;2041&lt;/key&gt;&lt;/foreign-keys&gt;&lt;ref-type name="Journal Article"&gt;17&lt;/ref-type&gt;&lt;contributors&gt;&lt;authors&gt;&lt;author&gt;Corbett, Jacqueline&lt;/author&gt;&lt;author&gt;S</w:instrText>
      </w:r>
      <w:r>
        <w:instrText>avarimuthu, Bastin Tony Roy&lt;/author&gt;&lt;author&gt;Lakshmi, Vijaya&lt;/author&gt;&lt;/authors&gt;&lt;/contributors&gt;&lt;titles&gt;&lt;title&gt;Separating Treasure from Trash: Quantifying Data Waste in App Reviews&lt;/title&gt;&lt;/titles&gt;&lt;dates&gt;&lt;year&gt;2020&lt;/year&gt;&lt;/dates&gt;&lt;urls&gt;&lt;/urls&gt;&lt;/record&gt;&lt;/Cite&gt;&lt;</w:instrText>
      </w:r>
      <w:r>
        <w:instrText>/EndNote&gt;</w:instrText>
      </w:r>
      <w:r>
        <w:fldChar w:fldCharType="separate"/>
      </w:r>
      <w:r>
        <w:t>[7]</w:t>
      </w:r>
      <w:r>
        <w:fldChar w:fldCharType="end"/>
      </w:r>
      <w:r>
        <w:t>. For instance, with regards to the previously mentioned word cloud analysis, if only useful reviews were extracted and analyzed, then the app developers would be able to achieve a prioritized list of words (i.e., words occurring in descendi</w:t>
      </w:r>
      <w:r>
        <w:t xml:space="preserve">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w:instrText>
      </w:r>
      <w:r>
        <w:instrText>r&gt;&lt;foreign-keys&gt;&lt;key app="EN" db-id="aea2tx091fwxe5ee0f6xrds4sdpww9sz9spt" timestamp="1719123906"&gt;2042&lt;/key&gt;&lt;/foreign-keys&gt;&lt;ref-type name="Conference Paper"&gt;47&lt;/ref-type&gt;&lt;contributors&gt;&lt;authors&gt;&lt;author&gt;Licorish, Sherlock A.&lt;/author&gt;&lt;author&gt;Savarimuthu, Bast</w:instrText>
      </w:r>
      <w:r>
        <w:instrText>in Tony Roy&lt;/author&gt;&lt;author&gt;Keertipati, Swetha&lt;/author&gt;&lt;/authors&gt;&lt;/contributors&gt;&lt;titles&gt;&lt;title&gt;Attributes that Predict which Features to Fix&lt;/title&gt;&lt;secondary-title&gt;Proceedings of the 21st International Conference on Evaluation and Assessment in Software E</w:instrText>
      </w:r>
      <w:r>
        <w:instrText>ngineering&lt;/secondary-title&gt;&lt;/titles&gt;&lt;pages&gt;108-117&lt;/pages&gt;&lt;dates&gt;&lt;year&gt;2017&lt;/year&gt;&lt;/dates&gt;&lt;pub-location&gt;Karlskrona, Sweden&lt;/pub-location&gt;&lt;publisher&gt;ACM&lt;/publisher&gt;&lt;urls&gt;&lt;/urls&gt;&lt;custom1&gt;3084246&lt;/custom1&gt;&lt;electronic-resource-num&gt;10.1145/3084226.3084246&lt;/ele</w:instrText>
      </w:r>
      <w:r>
        <w:instrText>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w:instrText>
      </w:r>
      <w:r>
        <w:instrText>&gt;&lt;DisplayText&gt;&lt;style size="10"&gt;[9]&lt;/style&gt;&lt;/DisplayText&gt;&lt;record&gt;&lt;rec-number&gt;2038&lt;/rec-number&gt;&lt;foreign-keys&gt;&lt;key app="EN" db-id="aea2tx091fwxe5ee0f6xrds4sdpww9sz9spt" timestamp="1719123906"&gt;2038&lt;/key&gt;&lt;/foreign-keys&gt;&lt;ref-type name="Journal Article"&gt;17&lt;/ref-t</w:instrText>
      </w:r>
      <w:r>
        <w:instrText>ype&gt;&lt;contributors&gt;&lt;authors&gt;&lt;author&gt;Maalej, Walid&lt;/author&gt;&lt;author&gt;Kurtanović, Zijad&lt;/author&gt;&lt;author&gt;Nabil, Hadeer&lt;/author&gt;&lt;author&gt;Stanik, Christoph&lt;/author&gt;&lt;/authors&gt;&lt;/contributors&gt;&lt;titles&gt;&lt;title&gt;On the automatic classification of app reviews&lt;/title&gt;&lt;second</w:instrText>
      </w:r>
      <w:r>
        <w:instrText>ary-title&gt;Requirements Engineering&lt;/secondary-title&gt;&lt;/titles&gt;&lt;periodical&gt;&lt;full-title&gt;Requirements Engineering&lt;/full-title&gt;&lt;/periodical&gt;&lt;pages&gt;311-331&lt;/pages&gt;&lt;volume&gt;21&lt;/volume&gt;&lt;number&gt;3&lt;/number&gt;&lt;dates&gt;&lt;year&gt;2016&lt;/year&gt;&lt;/dates&gt;&lt;isbn&gt;0947-3602&lt;/isbn&gt;&lt;urls&gt;&lt;/</w:instrText>
      </w:r>
      <w:r>
        <w:instrText>urls&gt;&lt;/record&gt;&lt;/Cite&gt;&lt;/EndNote&gt;</w:instrText>
      </w:r>
      <w:r>
        <w:fldChar w:fldCharType="separate"/>
      </w:r>
      <w:r>
        <w:t>[9]</w:t>
      </w:r>
      <w:r>
        <w:fldChar w:fldCharType="end"/>
      </w:r>
      <w:r>
        <w:t>.</w:t>
      </w:r>
    </w:p>
    <w:p w14:paraId="2E755BA3" w14:textId="77777777" w:rsidR="00497807" w:rsidRDefault="007D4BAE">
      <w:pPr>
        <w:pStyle w:val="MDPI31text"/>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w:instrText>
      </w:r>
      <w:r>
        <w:instrText>DisplayText&gt;&lt;record&gt;&lt;rec-number&gt;2043&lt;/rec-number&gt;&lt;foreign-keys&gt;&lt;key app="EN" db-id="aea2tx091fwxe5ee0f6xrds4sdpww9sz9spt" timestamp="1719123906"&gt;2043&lt;/key&gt;&lt;/foreign-keys&gt;&lt;ref-type name="Conference Paper"&gt;47&lt;/ref-type&gt;&lt;contributors&gt;&lt;authors&gt;&lt;author&gt;Keertipa</w:instrText>
      </w:r>
      <w:r>
        <w:instrText>ti, Swetha&lt;/author&gt;&lt;author&gt;Savarimuthu, Bastin Tony Roy&lt;/author&gt;&lt;author&gt;Licorish, Sherlock A.&lt;/author&gt;&lt;/authors&gt;&lt;/contributors&gt;&lt;titles&gt;&lt;title&gt;Approaches for prioritizing feature improvements extracted from app reviews&lt;/title&gt;&lt;secondary-title&gt;Proceedings of</w:instrText>
      </w:r>
      <w:r>
        <w:instrText xml:space="preserve"> the 20th International Conference on Evaluation and Assessment in Software Engineering&lt;/secondary-title&gt;&lt;/titles&gt;&lt;pages&gt;1-6&lt;/pages&gt;&lt;dates&gt;&lt;year&gt;2016&lt;/year&gt;&lt;/dates&gt;&lt;pub-location&gt;Limerick, Ireland&lt;/pub-location&gt;&lt;publisher&gt;ACM&lt;/publisher&gt;&lt;urls&gt;&lt;/urls&gt;&lt;custom</w:instrText>
      </w:r>
      <w:r>
        <w:instrText>1&gt;2916003&lt;/custom1&gt;&lt;electronic-resource-num&gt;10.1145/2915970.2916003&lt;/electronic-resource-num&gt;&lt;/record&gt;&lt;/Cite&gt;&lt;Cite&gt;&lt;Author&gt;Fu&lt;/Author&gt;&lt;Year&gt;2013&lt;/Year&gt;&lt;RecNum&gt;2044&lt;/RecNum&gt;&lt;record&gt;&lt;rec-number&gt;2044&lt;/rec-number&gt;&lt;foreign-keys&gt;&lt;key app="EN" db-id="aea2tx091fwx</w:instrText>
      </w:r>
      <w:r>
        <w:instrText>e5ee0f6xrds4sdpww9sz9spt" timestamp="1719123906"&gt;2044&lt;/key&gt;&lt;/foreign-keys&gt;&lt;ref-type name="Conference Paper"&gt;47&lt;/ref-type&gt;&lt;contributors&gt;&lt;authors&gt;&lt;author&gt;Fu, Bin&lt;/author&gt;&lt;author&gt;Lin, Jialiu&lt;/author&gt;&lt;author&gt;Li, Lei&lt;/author&gt;&lt;author&gt;Faloutsos, Christos&lt;/author&gt;</w:instrText>
      </w:r>
      <w:r>
        <w:instrText>&lt;author&gt;Hong, Jason&lt;/author&gt;&lt;author&gt;Sadeh, Norman&lt;/author&gt;&lt;/authors&gt;&lt;/contributors&gt;&lt;titles&gt;&lt;title&gt;Why people hate your app&lt;/title&gt;&lt;secondary-title&gt;Proceedings of the 19th ACM SIGKDD international conference on Knowledge discovery and data mining&lt;/secondary</w:instrText>
      </w:r>
      <w:r>
        <w:instrText>-title&gt;&lt;/titles&gt;&lt;pages&gt;1276-1284&lt;/pages&gt;&lt;dates&gt;&lt;year&gt;2013&lt;/year&gt;&lt;/dates&gt;&lt;pub-location&gt;Chicago, Illinois, USA&lt;/pub-location&gt;&lt;publisher&gt;ACM&lt;/publisher&gt;&lt;urls&gt;&lt;/urls&gt;&lt;custom1&gt;2488202&lt;/custom1&gt;&lt;electronic-resource-num&gt;10.1145/2487575.2488202&lt;/electronic-resourc</w:instrText>
      </w:r>
      <w:r>
        <w:instrText>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w:instrText>
      </w:r>
      <w:r>
        <w:instrText>/Year&gt;&lt;RecNum&gt;2043&lt;/RecNum&gt;&lt;DisplayText&gt;&lt;style size="10"&gt;[10]&lt;/style&gt;&lt;/DisplayText&gt;&lt;record&gt;&lt;rec-number&gt;2043&lt;/rec-number&gt;&lt;foreign-keys&gt;&lt;key app="EN" db-id="aea2tx091fwxe5ee0f6xrds4sdpww9sz9spt" timestamp="1719123906"&gt;2043&lt;/key&gt;&lt;/foreign-keys&gt;&lt;ref-type name=</w:instrText>
      </w:r>
      <w:r>
        <w:instrText>"Conference Paper"&gt;47&lt;/ref-type&gt;&lt;contributors&gt;&lt;authors&gt;&lt;author&gt;Keertipati, Swetha&lt;/author&gt;&lt;author&gt;Savarimuthu, Bastin Tony Roy&lt;/author&gt;&lt;author&gt;Licorish, Sherlock A.&lt;/author&gt;&lt;/authors&gt;&lt;/contributors&gt;&lt;titles&gt;&lt;title&gt;Approaches for prioritizing feature improve</w:instrText>
      </w:r>
      <w:r>
        <w:instrText>ments extracted from app reviews&lt;/title&gt;&lt;secondary-title&gt;Proceedings of the 20th International Conference on Evaluation and Assessment in Software Engineering&lt;/secondary-title&gt;&lt;/titles&gt;&lt;pages&gt;1-6&lt;/pages&gt;&lt;dates&gt;&lt;year&gt;2016&lt;/year&gt;&lt;/dates&gt;&lt;pub-location&gt;Limeric</w:instrText>
      </w:r>
      <w:r>
        <w:instrText>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w:t>
      </w:r>
      <w:r>
        <w:t xml:space="preserve">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w:instrText>
      </w:r>
      <w:r>
        <w:instrText>c-number&gt;&lt;foreign-keys&gt;&lt;key app="EN" db-id="aea2tx091fwxe5ee0f6xrds4sdpww9sz9spt" timestamp="1719123906"&gt;2045&lt;/key&gt;&lt;/foreign-keys&gt;&lt;ref-type name="Conference Paper"&gt;47&lt;/ref-type&gt;&lt;contributors&gt;&lt;authors&gt;&lt;author&gt;Chen, Ning&lt;/author&gt;&lt;author&gt;Lin, Jialiu&lt;/author&gt;&lt;</w:instrText>
      </w:r>
      <w:r>
        <w:instrText xml:space="preserve">author&gt;Hoi, Steven C. H.&lt;/author&gt;&lt;author&gt;Xiao, Xiaokui&lt;/author&gt;&lt;author&gt;Zhang, Boshen&lt;/author&gt;&lt;/authors&gt;&lt;/contributors&gt;&lt;titles&gt;&lt;title&gt;AR-miner: mining informative reviews for developers from mobile app marketplace&lt;/title&gt;&lt;secondary-title&gt;Proceedings of the </w:instrText>
      </w:r>
      <w:r>
        <w:instrText>36th International Conference on Software Engineering&lt;/secondary-title&gt;&lt;/titles&gt;&lt;pages&gt;767-778&lt;/pages&gt;&lt;dates&gt;&lt;year&gt;2014&lt;/year&gt;&lt;/dates&gt;&lt;pub-location&gt;Hyderabad, India&lt;/pub-location&gt;&lt;publisher&gt;ACM&lt;/publisher&gt;&lt;urls&gt;&lt;/urls&gt;&lt;custom1&gt;2568263&lt;/custom1&gt;&lt;electronic-</w:instrText>
      </w:r>
      <w:r>
        <w:instrText>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w:t>
      </w:r>
      <w:r>
        <w:t>is gap in knowledge, we formulate the following research questions:</w:t>
      </w:r>
    </w:p>
    <w:p w14:paraId="674942DF" w14:textId="77777777" w:rsidR="00497807" w:rsidRDefault="00497807">
      <w:pPr>
        <w:pStyle w:val="MDPI31text"/>
      </w:pPr>
    </w:p>
    <w:p w14:paraId="009749DF" w14:textId="77777777" w:rsidR="00497807" w:rsidRDefault="007D4BAE">
      <w:pPr>
        <w:pStyle w:val="MDPI31text"/>
        <w:rPr>
          <w:i/>
          <w:iCs/>
        </w:rPr>
      </w:pPr>
      <w:r>
        <w:rPr>
          <w:i/>
          <w:iCs/>
        </w:rPr>
        <w:t>RQ1. What are the performances of Naïve Bayes variants when extracting useful reviews?</w:t>
      </w:r>
    </w:p>
    <w:p w14:paraId="46F98FDB" w14:textId="77777777" w:rsidR="00497807" w:rsidRDefault="007D4BAE">
      <w:pPr>
        <w:pStyle w:val="MDPI31text"/>
        <w:rPr>
          <w:i/>
          <w:iCs/>
        </w:rPr>
      </w:pPr>
      <w:r>
        <w:rPr>
          <w:i/>
          <w:iCs/>
        </w:rPr>
        <w:t>RQ2. Are there differences in outcomes for different Naïve Bayes implementations, and particularly w</w:t>
      </w:r>
      <w:r>
        <w:rPr>
          <w:i/>
          <w:iCs/>
        </w:rPr>
        <w:t>hen considering data imbalances?</w:t>
      </w:r>
    </w:p>
    <w:p w14:paraId="6F10A5F7" w14:textId="77777777" w:rsidR="00497807" w:rsidRDefault="00497807">
      <w:pPr>
        <w:pStyle w:val="MDPI31text"/>
        <w:ind w:left="0" w:firstLine="0"/>
        <w:rPr>
          <w:lang w:val="en-GB"/>
        </w:rPr>
      </w:pPr>
    </w:p>
    <w:p w14:paraId="6CBBDF20" w14:textId="77777777" w:rsidR="00497807" w:rsidRDefault="007D4BAE">
      <w:pPr>
        <w:pStyle w:val="MDPI31text"/>
      </w:pPr>
      <w:r>
        <w:t>These research questions guide our investigation into the effectiveness of Naïve Bayes variants for filtering useful app reviews. Through this study, we provide contributions to the body of evidence around app review minin</w:t>
      </w:r>
      <w:r>
        <w:t>g and software maintenance. Firstly, we empirically evaluated Naïve Bayes variants and benchmarked their performances, including various measures of accuracy and the time taken for filtering (i.e., via classification) useful reviews. Secondly, we different</w:t>
      </w:r>
      <w:r>
        <w:t>iate useful from non-useful reviews for five datasets, ultimately providing recommendations for the conditions under which various Naïve Bayes variants may be selected for the review extraction process. Overall, our contributions provide insights (and reco</w:t>
      </w:r>
      <w:r>
        <w:t>mmendations) for an important software engineering problem.</w:t>
      </w:r>
    </w:p>
    <w:p w14:paraId="7E6BCC20" w14:textId="77777777" w:rsidR="00497807" w:rsidRDefault="007D4BAE">
      <w:pPr>
        <w:pStyle w:val="MDPI31text"/>
      </w:pPr>
      <w:r>
        <w:t>The remaining sections of this paper are organized as follows. Section 2 presents studies concerning the mining of valuable reviews. Section 3 outlines the methods and ideas that helps in creating</w:t>
      </w:r>
      <w:r>
        <w:t xml:space="preserve"> the versions of Naïve Bayes experimental setup for the evaluation of the variants of Naïve Bayes is presented in Section 4. Section 5 provides the results for our experiments. We document our discussions and the implications of our findings in Section 6, </w:t>
      </w:r>
      <w:r>
        <w:t>before considering the study’s limitations in Section 7. Finally, we present concluding remarks in Section 8.</w:t>
      </w:r>
    </w:p>
    <w:p w14:paraId="0882F16C" w14:textId="77777777" w:rsidR="00497807" w:rsidRDefault="007D4BAE">
      <w:pPr>
        <w:pStyle w:val="MDPI21heading1"/>
      </w:pPr>
      <w:r>
        <w:lastRenderedPageBreak/>
        <w:t>2. Related Work</w:t>
      </w:r>
    </w:p>
    <w:p w14:paraId="22747136" w14:textId="77777777" w:rsidR="00497807" w:rsidRDefault="007D4BAE">
      <w:pPr>
        <w:pStyle w:val="MDPI31text"/>
      </w:pPr>
      <w:r>
        <w:t>App reviews expressed in the form of natural language is a common mechanism for gathering end-users’ feedback</w:t>
      </w:r>
      <w:ins w:id="6" w:author="Regula, Sri" w:date="2024-07-06T11:53:00Z">
        <w:r>
          <w:t xml:space="preserve"> </w:t>
        </w:r>
        <w:r>
          <w:fldChar w:fldCharType="begin"/>
        </w:r>
      </w:ins>
      <w:r>
        <w:instrText xml:space="preserve"> ADDIN EN.CITE &lt;EndN</w:instrText>
      </w:r>
      <w:r>
        <w:instrText>ote&gt;&lt;Cite&gt;&lt;Author&gt;Malgaonkar&lt;/Author&gt;&lt;Year&gt;2021&lt;/Year&gt;&lt;RecNum&gt;2105&lt;/RecNum&gt;&lt;DisplayText&gt;&lt;style size="10"&gt;[3]&lt;/style&gt;&lt;/DisplayText&gt;&lt;record&gt;&lt;rec-number&gt;2105&lt;/rec-number&gt;&lt;foreign-keys&gt;&lt;key app="EN" db-id="aea2tx091fwxe5ee0f6xrds4sdpww9sz9spt" timestamp="17202</w:instrText>
      </w:r>
      <w:r>
        <w:instrText>23443"&gt;2105&lt;/key&gt;&lt;/foreign-keys&gt;&lt;ref-type name="Thesis"&gt;32&lt;/ref-type&gt;&lt;contributors&gt;&lt;authors&gt;&lt;author&gt;Malgaonkar, Saurabh&lt;/author&gt;&lt;/authors&gt;&lt;/contributors&gt;&lt;titles&gt;&lt;title&gt;Prioritisation of requests, bugs and enhancements pertaining to apps for remedial action</w:instrText>
      </w:r>
      <w:r>
        <w:instrText>s Towards solving the problem of which app concerns to address initially for app developers&lt;/title&gt;&lt;/titles&gt;&lt;dates&gt;&lt;year&gt;2021&lt;/year&gt;&lt;/dates&gt;&lt;urls&gt;&lt;/urls&gt;&lt;/record&gt;&lt;/Cite&gt;&lt;/EndNote&gt;</w:instrText>
      </w:r>
      <w:r>
        <w:fldChar w:fldCharType="separate"/>
      </w:r>
      <w:r>
        <w:t>[3]</w:t>
      </w:r>
      <w:ins w:id="7" w:author="Regula, Sri" w:date="2024-07-06T11:53:00Z">
        <w:r>
          <w:fldChar w:fldCharType="end"/>
        </w:r>
      </w:ins>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w:instrText>
      </w:r>
      <w:r>
        <w:instrText>timestamp="1719123906"&gt;2039&lt;/key&gt;&lt;/foreign-keys&gt;&lt;ref-type name="Journal Article"&gt;17&lt;/ref-type&gt;&lt;contributors&gt;&lt;authors&gt;&lt;author&gt;Maalej, Walid&lt;/author&gt;&lt;author&gt;Nayebi, Maleknaz&lt;/author&gt;&lt;author&gt;Johann, Timo&lt;/author&gt;&lt;author&gt;Ruhe, Guenther&lt;/author&gt;&lt;/authors&gt;&lt;/cont</w:instrText>
      </w:r>
      <w:r>
        <w:instrText>ributors&gt;&lt;titles&gt;&lt;title&gt;Toward Data-Driven Requirements Engineering&lt;/title&gt;&lt;secondary-title&gt;IEEE Software&lt;/secondary-title&gt;&lt;/titles&gt;&lt;periodical&gt;&lt;full-title&gt;IEEE Software&lt;/full-title&gt;&lt;/periodical&gt;&lt;pages&gt;48-54&lt;/pages&gt;&lt;volume&gt;33&lt;/volume&gt;&lt;number&gt;1&lt;/number&gt;&lt;sec</w:instrText>
      </w:r>
      <w:r>
        <w:instrText>tion&gt;48&lt;/section&gt;&lt;keywords&gt;&lt;keyword&gt;formal specification&lt;/keyword&gt;&lt;keyword&gt;software management&lt;/keyword&gt;&lt;keyword&gt;data-driven requirements engineering&lt;/keyword&gt;&lt;keyword&gt;user feedback&lt;/keyword&gt;&lt;keyword&gt;software products&lt;/keyword&gt;&lt;keyword&gt;software vendors&lt;/ke</w:instrText>
      </w:r>
      <w:r>
        <w:instrText>yword&gt;&lt;keyword&gt;usage data&lt;/keyword&gt;&lt;keyword&gt;error logs&lt;/keyword&gt;&lt;keyword&gt;sensor data&lt;/keyword&gt;&lt;keyword&gt;data-driven user-centered software requirement identification&lt;/keyword&gt;&lt;keyword&gt;data-driven user-centered software requirement prioritization&lt;/keyword&gt;&lt;k</w:instrText>
      </w:r>
      <w:r>
        <w:instrText>eyword&gt;data-driven user-centered software requirement management&lt;/keyword&gt;&lt;keyword&gt;explicit user data&lt;/keyword&gt;&lt;keyword&gt;implicit user data&lt;/keyword&gt;&lt;keyword&gt;Requirements engineering&lt;/keyword&gt;&lt;keyword&gt;Software engineering&lt;/keyword&gt;&lt;keyword&gt;Stakeholders&lt;/key</w:instrText>
      </w:r>
      <w:r>
        <w:instrText>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w:instrText>
      </w:r>
      <w:r>
        <w:instrText>es&gt;&lt;year&gt;2016&lt;/year&gt;&lt;/dates&gt;&lt;isbn&gt;0740-7459&lt;/isbn&gt;&lt;urls&gt;&lt;/urls&gt;&lt;electronic-resource-num&gt;10.1109/ms.2015.153&lt;/electronic-resource-num&gt;&lt;/record&gt;&lt;/Cite&gt;&lt;/EndNote&gt;</w:instrText>
      </w:r>
      <w:r>
        <w:fldChar w:fldCharType="separate"/>
      </w:r>
      <w:r>
        <w:t>[5]</w:t>
      </w:r>
      <w:r>
        <w:fldChar w:fldCharType="end"/>
      </w:r>
      <w:r>
        <w:t>. Due to the nature of app reviews, traditional information retrieval approaches lack the a</w:t>
      </w:r>
      <w:r>
        <w:t xml:space="preserve">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w:instrText>
      </w:r>
      <w:r>
        <w:instrText>ec-number&gt;&lt;foreign-keys&gt;&lt;key app="EN" db-id="aea2tx091fwxe5ee0f6xrds4sdpww9sz9spt" timestamp="1719123906"&gt;2037&lt;/key&gt;&lt;/foreign-keys&gt;&lt;ref-type name="Conference Proceedings"&gt;10&lt;/ref-type&gt;&lt;contributors&gt;&lt;authors&gt;&lt;author&gt;D. Pagano&lt;/author&gt;&lt;author&gt;W. Maalej&lt;/auth</w:instrText>
      </w:r>
      <w:r>
        <w:instrText>or&gt;&lt;/authors&gt;&lt;/contributors&gt;&lt;titles&gt;&lt;title&gt;User feedback in the appstore: An empirical study&lt;/title&gt;&lt;secondary-title&gt;2013 21st IEEE International Requirements Engineering Conference (RE)&lt;/secondary-title&gt;&lt;alt-title&gt;2013 21st IEEE International Requirements</w:instrText>
      </w:r>
      <w:r>
        <w:instrText xml:space="preserve"> Engineering Conference (RE)&lt;/alt-title&gt;&lt;/titles&gt;&lt;pages&gt;125-134&lt;/pages&gt;&lt;keywords&gt;&lt;keyword&gt;formal verification&lt;/keyword&gt;&lt;keyword&gt;human factors&lt;/keyword&gt;&lt;keyword&gt;Internet&lt;/keyword&gt;&lt;keyword&gt;systems analysis&lt;/keyword&gt;&lt;keyword&gt;application distribution platforms</w:instrText>
      </w:r>
      <w:r>
        <w:instrText>&lt;/keyword&gt;&lt;keyword&gt;Google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w:instrText>
      </w:r>
      <w:r>
        <w:instrText>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w:instrText>
      </w:r>
      <w:r>
        <w:instrText xml:space="preserve"> needs&lt;/keyword&gt;&lt;keyword&gt;user feedback&lt;/keyword&gt;&lt;keyword&gt;mobile requirements&lt;/keyword&gt;&lt;/keywords&gt;&lt;dates&gt;&lt;year&gt;2013&lt;/year&gt;&lt;pub-dates&gt;&lt;date&gt;15-19 July 2013&lt;/date&gt;&lt;/pub-dates&gt;&lt;/dates&gt;&lt;isbn&gt;1090-705X&lt;/isbn&gt;&lt;urls&gt;&lt;/urls&gt;&lt;electronic-resource-num&gt;10.1109/RE.2013.</w:instrText>
      </w:r>
      <w:r>
        <w:instrText>6636712&lt;/electronic-resource-num&gt;&lt;/record&gt;&lt;/Cite&gt;&lt;/EndNote&gt;</w:instrText>
      </w:r>
      <w:r>
        <w:fldChar w:fldCharType="separate"/>
      </w:r>
      <w:r>
        <w:t>[4]</w:t>
      </w:r>
      <w:r>
        <w:fldChar w:fldCharType="end"/>
      </w:r>
      <w:r>
        <w:t xml:space="preserve">. Keertipati et al. </w:t>
      </w:r>
      <w:r>
        <w:fldChar w:fldCharType="begin"/>
      </w:r>
      <w:r>
        <w:instrText xml:space="preserve"> ADDIN EN.CITE &lt;EndNote&gt;&lt;Cite&gt;&lt;Author&gt;Keertipati&lt;/Author&gt;&lt;Year&gt;2016&lt;/Year&gt;&lt;RecNum&gt;2043&lt;/RecNum&gt;&lt;DisplayText&gt;&lt;style size="10"&gt;[10]&lt;/style&gt;&lt;/DisplayText&gt;&lt;record&gt;&lt;rec-number&gt;</w:instrText>
      </w:r>
      <w:r>
        <w:instrText>2043&lt;/rec-number&gt;&lt;foreign-keys&gt;&lt;key app="EN" db-id="aea2tx091fwxe5ee0f6xrds4sdpww9sz9spt" timestamp="1719123906"&gt;2043&lt;/key&gt;&lt;/foreign-keys&gt;&lt;ref-type name="Conference Paper"&gt;47&lt;/ref-type&gt;&lt;contributors&gt;&lt;authors&gt;&lt;author&gt;Keertipati, Swetha&lt;/author&gt;&lt;author&gt;Savar</w:instrText>
      </w:r>
      <w:r>
        <w:instrText>imuthu, Bastin Tony Roy&lt;/author&gt;&lt;author&gt;Licorish, Sherlock A.&lt;/author&gt;&lt;/authors&gt;&lt;/contributors&gt;&lt;titles&gt;&lt;title&gt;Approaches for prioritizing feature improvements extracted from app reviews&lt;/title&gt;&lt;secondary-title&gt;Proceedings of the 20th International Conferen</w:instrText>
      </w:r>
      <w:r>
        <w:instrText>ce on Evaluation and Assessment in Software Engineering&lt;/secondary-title&gt;&lt;/titles&gt;&lt;pages&gt;1-6&lt;/pages&gt;&lt;dates&gt;&lt;year&gt;2016&lt;/year&gt;&lt;/dates&gt;&lt;pub-location&gt;Limerick, Ireland&lt;/pub-location&gt;&lt;publisher&gt;ACM&lt;/publisher&gt;&lt;urls&gt;&lt;/urls&gt;&lt;custom1&gt;2916003&lt;/custom1&gt;&lt;electronic-r</w:instrText>
      </w:r>
      <w:r>
        <w:instrText>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w:instrText>
      </w:r>
      <w:r>
        <w:instrText>r&gt;&lt;RecNum&gt;2044&lt;/RecNum&gt;&lt;DisplayText&gt;&lt;style size="10"&gt;[11]&lt;/style&gt;&lt;/DisplayText&gt;&lt;record&gt;&lt;rec-number&gt;2044&lt;/rec-number&gt;&lt;foreign-keys&gt;&lt;key app="EN" db-id="aea2tx091fwxe5ee0f6xrds4sdpww9sz9spt" timestamp="1719123906"&gt;2044&lt;/key&gt;&lt;/foreign-keys&gt;&lt;ref-type name="Con</w:instrText>
      </w:r>
      <w:r>
        <w:instrText>ference Paper"&gt;47&lt;/ref-type&gt;&lt;contributors&gt;&lt;authors&gt;&lt;author&gt;Fu, Bin&lt;/author&gt;&lt;author&gt;Lin, Jialiu&lt;/author&gt;&lt;author&gt;Li, Lei&lt;/author&gt;&lt;author&gt;Faloutsos, Christos&lt;/author&gt;&lt;author&gt;Hong, Jason&lt;/author&gt;&lt;author&gt;Sadeh, Norman&lt;/author&gt;&lt;/authors&gt;&lt;/contributors&gt;&lt;titles&gt;&lt;t</w:instrText>
      </w:r>
      <w:r>
        <w:instrText>itle&gt;Why people hate your app&lt;/title&gt;&lt;secondary-title&gt;Proceedings of the 19th ACM SIGKDD international conference on Knowledge discovery and data mining&lt;/secondary-title&gt;&lt;/titles&gt;&lt;pages&gt;1276-1284&lt;/pages&gt;&lt;dates&gt;&lt;year&gt;2013&lt;/year&gt;&lt;/dates&gt;&lt;pub-location&gt;Chicago</w:instrText>
      </w:r>
      <w:r>
        <w:instrText>,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w:t>
      </w:r>
      <w:r>
        <w:t xml:space="preserve">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w:instrText>
      </w:r>
      <w:r>
        <w:instrText>&gt;2018&lt;/Year&gt;&lt;RecNum&gt;2046&lt;/RecNum&gt;&lt;DisplayText&gt;&lt;style size="10"&gt;[13]&lt;/style&gt;&lt;/DisplayText&gt;&lt;record&gt;&lt;rec-number&gt;2046&lt;/rec-number&gt;&lt;foreign-keys&gt;&lt;key app="EN" db-id="aea2tx091fwxe5ee0f6xrds4sdpww9sz9spt" timestamp="1719123906"&gt;2046&lt;/key&gt;&lt;/foreign-keys&gt;&lt;ref-type</w:instrText>
      </w:r>
      <w:r>
        <w:instrText xml:space="preserve"> name="Conference Proceedings"&gt;10&lt;/ref-type&gt;&lt;contributors&gt;&lt;authors&gt;&lt;author&gt;Shah, Faiz Ali&lt;/author&gt;&lt;author&gt;Sirts, Kairit&lt;/author&gt;&lt;author&gt;Pfahl, Dietmar&lt;/author&gt;&lt;/authors&gt;&lt;/contributors&gt;&lt;titles&gt;&lt;title&gt;Simple App Review Classification with Only Lexical Featur</w:instrText>
      </w:r>
      <w:r>
        <w:instrText>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(BoW) approach against Convolutional Neural Network (CNN) for extract</w:t>
      </w:r>
      <w:r>
        <w:t xml:space="preserve">ing app features and found the former approach to perform better. However, given that BoW is a simple approach, it tends to overfit the learning data </w:t>
      </w:r>
      <w:r>
        <w:fldChar w:fldCharType="begin"/>
      </w:r>
      <w:r>
        <w:instrText xml:space="preserve"> ADDIN EN.CITE &lt;EndNote&gt;&lt;Cite&gt;&lt;Author&gt;Luo&lt;/Author&gt;&lt;Year&gt;2014&lt;/Year&gt;&lt;RecNum&gt;2047&lt;/RecNum&gt;&lt;DisplayText&gt;&lt;styl</w:instrText>
      </w:r>
      <w:r>
        <w:instrText>e size="10"&gt;[14]&lt;/style&gt;&lt;/DisplayText&gt;&lt;record&gt;&lt;rec-number&gt;2047&lt;/rec-number&gt;&lt;foreign-keys&gt;&lt;key app="EN" db-id="aea2tx091fwxe5ee0f6xrds4sdpww9sz9spt" timestamp="1719123906"&gt;2047&lt;/key&gt;&lt;/foreign-keys&gt;&lt;ref-type name="Conference Proceedings"&gt;10&lt;/ref-type&gt;&lt;contri</w:instrText>
      </w:r>
      <w:r>
        <w:instrText>butors&gt;&lt;authors&gt;&lt;author&gt;Luo, Qun&lt;/author&gt;&lt;author&gt;Xu, Weiran&lt;/author&gt;&lt;author&gt;Guo, Jun&lt;/author&gt;&lt;/authors&gt;&lt;/contributors&gt;&lt;titles&gt;&lt;title&gt;A Study on the CBOW Model&amp;apos;s Overfitting and Stability&lt;/title&gt;&lt;secondary-title&gt;Proceedings of the 5th International Wor</w:instrText>
      </w:r>
      <w:r>
        <w:instrText>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14:paraId="6827E833" w14:textId="77777777" w:rsidR="00497807" w:rsidRDefault="007D4BAE">
      <w:pPr>
        <w:pStyle w:val="MDPI31text"/>
      </w:pPr>
      <w:r>
        <w:t xml:space="preserve"> Similarly, </w:t>
      </w:r>
      <w:r>
        <w:t xml:space="preserve">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w:instrText>
      </w:r>
      <w:r>
        <w:instrText>4sdpww9sz9spt" timestamp="1719123906"&gt;2048&lt;/key&gt;&lt;/foreign-keys&gt;&lt;ref-type name="Conference Proceedings"&gt;10&lt;/ref-type&gt;&lt;contributors&gt;&lt;authors&gt;&lt;author&gt;T. Johann&lt;/author&gt;&lt;author&gt;C. Stanik&lt;/author&gt;&lt;author&gt;A. M. Alizadeh B&lt;/author&gt;&lt;author&gt;W. Maalej&lt;/author&gt;&lt;/auth</w:instrText>
      </w:r>
      <w:r>
        <w:instrText xml:space="preserve">ors&gt;&lt;/contributors&gt;&lt;titles&gt;&lt;title&gt;SAFE: A Simple Approach for Feature Extraction from App Descriptions and App Reviews&lt;/title&gt;&lt;secondary-title&gt;2017 IEEE 25th International Requirements Engineering Conference (RE)&lt;/secondary-title&gt;&lt;alt-title&gt;2017 IEEE 25th </w:instrText>
      </w:r>
      <w:r>
        <w:instrText>International Requirements Engineering Conference (RE)&lt;/alt-title&gt;&lt;/titles&gt;&lt;pages&gt;21-30&lt;/pages&gt;&lt;keywords&gt;&lt;keyword&gt;data mining&lt;/keyword&gt;&lt;keyword&gt;feature extraction&lt;/keyword&gt;&lt;keyword&gt;mobile computing&lt;/keyword&gt;&lt;keyword&gt;text analysis&lt;/keyword&gt;&lt;keyword&gt;user int</w:instrText>
      </w:r>
      <w:r>
        <w:instrText>erfaces&lt;/keyword&gt;&lt;keyword&gt;SAFE&lt;/keyword&gt;&lt;keyword&gt;user reviews&lt;/keyword&gt;&lt;keyword&gt;app descriptions&lt;/keyword&gt;&lt;keyword&gt;app reviews&lt;/keyword&gt;&lt;keyword&gt;app stores&lt;/keyword&gt;&lt;keyword&gt;app feature mining&lt;/keyword&gt;&lt;keyword&gt;part-of-speech patterns&lt;/keyword&gt;&lt;keyword&gt;Goo</w:instrText>
      </w:r>
      <w:r>
        <w:instrText>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w:instrText>
      </w:r>
      <w:r>
        <w:instrText>yword&gt;&lt;keyword&gt;Data-Driven Requirements&lt;/keyword&gt;&lt;/keywords&gt;&lt;dates&gt;&lt;year&gt;2017&lt;/year&gt;&lt;pub-dates&gt;&lt;date&gt;4-8 Sept. 2017&lt;/date&gt;&lt;/pub-dates&gt;&lt;/dates&gt;&lt;isbn&gt;2332-6441&lt;/isbn&gt;&lt;urls&gt;&lt;/urls&gt;&lt;electronic-resource-num&gt;10.1109/RE.2017.71&lt;/electronic-resource-num&gt;&lt;/record&gt;&lt;</w:instrText>
      </w:r>
      <w:r>
        <w:instrTex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w:t>
      </w:r>
      <w:r>
        <w:t xml:space="preserve">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w:instrText>
      </w:r>
      <w:r>
        <w:instrText>4sdpww9sz9spt" timestamp="1719123906"&gt;2049&lt;/key&gt;&lt;/foreign-keys&gt;&lt;ref-type name="Conference Proceedings"&gt;10&lt;/ref-type&gt;&lt;contributors&gt;&lt;authors&gt;&lt;author&gt;C. Gao&lt;/author&gt;&lt;author&gt;J. Zeng&lt;/author&gt;&lt;author&gt;M. R. Lyu&lt;/author&gt;&lt;author&gt;I. King&lt;/author&gt;&lt;/authors&gt;&lt;/contribu</w:instrText>
      </w:r>
      <w:r>
        <w:instrText>tors&gt;&lt;titles&gt;&lt;title&gt;Online App Review Analysis for Identifying Emerging Issues&lt;/title&gt;&lt;secondary-title&gt;2018 IEEE/ACM 40th International Conference on Software Engineering (ICSE)&lt;/secondary-title&gt;&lt;alt-title&gt;2018 IEEE/ACM 40th International Conference on Sof</w:instrText>
      </w:r>
      <w:r>
        <w:instrText>tware Engineering (ICSE)&lt;/alt-title&gt;&lt;/titles&gt;&lt;pages&gt;48-58&lt;/pages&gt;&lt;keywords&gt;&lt;keyword&gt;program debugging&lt;/keyword&gt;&lt;keyword&gt;program testing&lt;/keyword&gt;&lt;keyword&gt;smart phones&lt;/keyword&gt;&lt;keyword&gt;noise words&lt;/keyword&gt;&lt;keyword&gt;emerging app issues&lt;/keyword&gt;&lt;keyword&gt;IDE</w:instrText>
      </w:r>
      <w:r>
        <w:instrText>A&lt;/keyword&gt;&lt;keyword&gt;popular apps&lt;/keyword&gt;&lt;keyword&gt;official app changelogs&lt;/keyword&gt;&lt;keyword&gt;app development&lt;/keyword&gt;&lt;keyword&gt;online App review analysis&lt;/keyword&gt;&lt;keyword&gt;App reviews&lt;/keyword&gt;&lt;keyword&gt;Apple App Store&lt;/keyword&gt;&lt;keyword&gt;Computer bugs&lt;/keywo</w:instrText>
      </w:r>
      <w:r>
        <w:instrText>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w:instrText>
      </w:r>
      <w:r>
        <w:instrTex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w:t>
      </w:r>
      <w:r>
        <w:t>intwise Mutual Information (PMI), Adaptively Online Latent Dirichlet Allocation (OLDA) and Anomaly Discovery (AD). For instance, PMI is assessed as highly biased towards infrequent content expressed in the reviews, the absence of discriminatory information</w:t>
      </w:r>
      <w:r>
        <w:t xml:space="preserve"> along with generally large sample sizes of reviews affect the performance of OLDA, and the complexity of the AD method that makes it difficult to identify the appropriate threshold parameters necessary for tuning this method to produce accurate results. F</w:t>
      </w:r>
      <w:r>
        <w:t xml:space="preserve">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w:instrText>
      </w:r>
      <w:r>
        <w:instrText>eys&gt;&lt;key app="EN" db-id="aea2tx091fwxe5ee0f6xrds4sdpww9sz9spt" timestamp="1719123906"&gt;2049&lt;/key&gt;&lt;/foreign-keys&gt;&lt;ref-type name="Conference Proceedings"&gt;10&lt;/ref-type&gt;&lt;contributors&gt;&lt;authors&gt;&lt;author&gt;C. Gao&lt;/author&gt;&lt;author&gt;J. Zeng&lt;/author&gt;&lt;author&gt;M. R. Lyu&lt;/aut</w:instrText>
      </w:r>
      <w:r>
        <w:instrText>hor&gt;&lt;author&gt;I. King&lt;/author&gt;&lt;/authors&gt;&lt;/contributors&gt;&lt;titles&gt;&lt;title&gt;Online App Review Analysis for Identifying Emerging Issues&lt;/title&gt;&lt;secondary-title&gt;2018 IEEE/ACM 40th International Conference on Software Engineering (ICSE)&lt;/secondary-title&gt;&lt;alt-title&gt;20</w:instrText>
      </w:r>
      <w:r>
        <w:instrText>18 IEEE/ACM 40th International Conference on Software Engineering (ICSE)&lt;/alt-title&gt;&lt;/titles&gt;&lt;pages&gt;48-58&lt;/pages&gt;&lt;keywords&gt;&lt;keyword&gt;program debugging&lt;/keyword&gt;&lt;keyword&gt;program testing&lt;/keyword&gt;&lt;keyword&gt;smart phones&lt;/keyword&gt;&lt;keyword&gt;noise words&lt;/keyword&gt;&lt;k</w:instrText>
      </w:r>
      <w:r>
        <w:instrText xml:space="preserve">eyword&gt;emerging app issues&lt;/keyword&gt;&lt;keyword&gt;IDEA&lt;/keyword&gt;&lt;keyword&gt;popular apps&lt;/keyword&gt;&lt;keyword&gt;official app changelogs&lt;/keyword&gt;&lt;keyword&gt;app development&lt;/keyword&gt;&lt;keyword&gt;online App review analysis&lt;/keyword&gt;&lt;keyword&gt;App reviews&lt;/keyword&gt;&lt;keyword&gt;Apple </w:instrText>
      </w:r>
      <w:r>
        <w:instrText>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w:instrText>
      </w:r>
      <w:r>
        <w:instrText>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Nevertheless, it is to be</w:t>
      </w:r>
      <w:r>
        <w:t xml:space="preserv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w:instrText>
      </w:r>
      <w:r>
        <w:instrText>or&gt;Suresh&lt;/Author&gt;&lt;Year&gt;2020&lt;/Year&gt;&lt;RecNum&gt;2050&lt;/RecNum&gt;&lt;DisplayText&gt;&lt;style size="10"&gt;[17]&lt;/style&gt;&lt;/DisplayText&gt;&lt;record&gt;&lt;rec-number&gt;2050&lt;/rec-number&gt;&lt;foreign-keys&gt;&lt;key app="EN" db-id="aea2tx091fwxe5ee0f6xrds4sdpww9sz9spt" timestamp="1719123906"&gt;2050&lt;/key&gt;&lt;</w:instrText>
      </w:r>
      <w:r>
        <w:instrText>/foreign-keys&gt;&lt;ref-type name="Conference Proceedings"&gt;10&lt;/ref-type&gt;&lt;contributors&gt;&lt;authors&gt;&lt;author&gt;Suresh, Keerthana Pramudi&lt;/author&gt;&lt;author&gt;Urolagin, Siddhaling&lt;/author&gt;&lt;/authors&gt;&lt;/contributors&gt;&lt;titles&gt;&lt;title&gt;Android App Success Prediction based on Reviews</w:instrText>
      </w:r>
      <w:r>
        <w:instrText>&lt;/title&gt;&lt;secondary-title&gt;2020 International Conference on Computation, Automation and Knowledge Management (ICCAKM)&lt;/secondary-title&gt;&lt;/titles&gt;&lt;pages&gt;358-362&lt;/pages&gt;&lt;dates&gt;&lt;year&gt;2020&lt;/year&gt;&lt;/dates&gt;&lt;publisher&gt;IEEE&lt;/publisher&gt;&lt;isbn&gt;1728106664&lt;/isbn&gt;&lt;urls&gt;&lt;/ur</w:instrText>
      </w:r>
      <w:r>
        <w:instrText>ls&gt;&lt;/record&gt;&lt;/Cite&gt;&lt;/EndNote&gt;</w:instrText>
      </w:r>
      <w:r>
        <w:fldChar w:fldCharType="separate"/>
      </w:r>
      <w:r>
        <w:t>[17]</w:t>
      </w:r>
      <w:r>
        <w:fldChar w:fldCharType="end"/>
      </w:r>
      <w:r>
        <w:t xml:space="preserve"> (e.g., description of what is wrong with the feature).</w:t>
      </w:r>
    </w:p>
    <w:p w14:paraId="5E03E696" w14:textId="77777777" w:rsidR="00497807" w:rsidRDefault="007D4BAE">
      <w:pPr>
        <w:pStyle w:val="MDPI31text"/>
      </w:pPr>
      <w:r>
        <w:t xml:space="preserve">Furthermore, the IR approaches mentioned above miss out on crucial information or capture unwanted information that reflect irrelevant or noisy data </w:t>
      </w:r>
      <w:r>
        <w:fldChar w:fldCharType="begin"/>
      </w:r>
      <w:r>
        <w:instrText xml:space="preserve"> ADDIN EN.CITE </w:instrText>
      </w:r>
      <w:r>
        <w:instrText>&lt;EndNote&gt;&lt;Cite&gt;&lt;Author&gt;Hoon&lt;/Author&gt;&lt;Year&gt;2012&lt;/Year&gt;&lt;RecNum&gt;2051&lt;/RecNum&gt;&lt;DisplayText&gt;&lt;style size="10"&gt;[18]&lt;/style&gt;&lt;/DisplayText&gt;&lt;record&gt;&lt;rec-number&gt;2051&lt;/rec-number&gt;&lt;foreign-keys&gt;&lt;key app="EN" db-id="aea2tx091fwxe5ee0f6xrds4sdpww9sz9spt" timestamp="17191</w:instrText>
      </w:r>
      <w:r>
        <w:instrText>23906"&gt;2051&lt;/key&gt;&lt;/foreign-keys&gt;&lt;ref-type name="Conference Proceedings"&gt;10&lt;/ref-type&gt;&lt;contributors&gt;&lt;authors&gt;&lt;author&gt;Hoon, Leonard&lt;/author&gt;&lt;author&gt;Vasa, Rajesh&lt;/author&gt;&lt;author&gt;Schneider, Jean-Guy&lt;/author&gt;&lt;author&gt;Mouzakis, Kon&lt;/author&gt;&lt;/authors&gt;&lt;/contributor</w:instrText>
      </w:r>
      <w:r>
        <w:instrText>s&gt;&lt;titles&gt;&lt;title&gt;A preliminary analysis of vocabulary in mobile app user reviews&lt;/title&gt;&lt;secondary-title&gt;Proceedings of the 24th Australian Computer-Human Interaction Conference&lt;/secondary-title&gt;&lt;/titles&gt;&lt;pages&gt;245-248&lt;/pages&gt;&lt;dates&gt;&lt;year&gt;2012&lt;/year&gt;&lt;/date</w:instrText>
      </w:r>
      <w:r>
        <w:instrText>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“(i) </w:t>
      </w:r>
      <w:r>
        <w:rPr>
          <w:i/>
        </w:rPr>
        <w:t>Very angry,</w:t>
      </w:r>
      <w:r>
        <w:t xml:space="preserve"> </w:t>
      </w:r>
      <w:r>
        <w:rPr>
          <w:i/>
        </w:rPr>
        <w:t>this app is u</w:t>
      </w:r>
      <w:r>
        <w:rPr>
          <w:i/>
        </w:rPr>
        <w:t>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t>
      </w:r>
      <w:r>
        <w:t xml:space="preserve">w (i) may be termed futile by app developers, as it does not provide any useful information that may lead to app improvement (i.e., an actionable insight). However, review (ii) may lead to the fixing of a user interface issue, which would be useful to app </w:t>
      </w:r>
      <w:r>
        <w:t>developers. Therein lies the challenge with discriminating useful and non-useful reviews based on such subjectivities.</w:t>
      </w:r>
    </w:p>
    <w:p w14:paraId="56B1DE36" w14:textId="77777777" w:rsidR="00497807" w:rsidRDefault="007D4BAE">
      <w:pPr>
        <w:pStyle w:val="MDPI31text"/>
      </w:pPr>
      <w:r>
        <w:t>Certain research studies from the app domain have utilized classification as an approach to extract app reviews of interest (i.e., useful</w:t>
      </w:r>
      <w:r>
        <w:t xml:space="preserve"> reviews) to address the above-mentioned challenge. This method groups app reviews with similar attributes into distinct categories (e.g., Pricing, Rating and so on) based on a manually derived taxonomy from domain expertise, as the literature review shows</w:t>
      </w:r>
      <w:r>
        <w:t xml:space="preserve">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w:instrText>
      </w:r>
      <w:r>
        <w:instrText>splayText&gt;&lt;style size="10"&gt;[19]&lt;/style&gt;&lt;/DisplayText&gt;&lt;record&gt;&lt;rec-number&gt;2052&lt;/rec-number&gt;&lt;foreign-keys&gt;&lt;key app="EN" db-id="aea2tx091fwxe5ee0f6xrds4sdpww9sz9spt" timestamp="1719123907"&gt;2052&lt;/key&gt;&lt;/foreign-keys&gt;&lt;ref-type name="Conference Proceedings"&gt;10&lt;/r</w:instrText>
      </w:r>
      <w:r>
        <w:instrText>ef-type&gt;&lt;contributors&gt;&lt;authors&gt;&lt;author&gt;S. Panichella&lt;/author&gt;&lt;author&gt;A. Di Sorbo&lt;/author&gt;&lt;author&gt;E. Guzman&lt;/author&gt;&lt;author&gt;C. A. Visaggio&lt;/author&gt;&lt;author&gt;G. Canfora&lt;/author&gt;&lt;author&gt;H. C. Gall&lt;/author&gt;&lt;/authors&gt;&lt;/contributors&gt;&lt;titles&gt;&lt;title&gt;How can i improv</w:instrText>
      </w:r>
      <w:r>
        <w:instrText>e my app? Classifying user reviews for software maintenance and evolution&lt;/title&gt;&lt;secondary-title&gt;2015 IEEE International Conference on Software Maintenance and Evolution (ICSME)&lt;/secondary-title&gt;&lt;alt-title&gt;2015 IEEE International Conference on Software Ma</w:instrText>
      </w:r>
      <w:r>
        <w:instrText>intenance and Evolution (ICSME)&lt;/alt-title&gt;&lt;/titles&gt;&lt;pages&gt;281-290&lt;/pages&gt;&lt;keywords&gt;&lt;keyword&gt;natural language processing&lt;/keyword&gt;&lt;keyword&gt;pattern classification&lt;/keyword&gt;&lt;keyword&gt;software maintenance&lt;/keyword&gt;&lt;keyword&gt;text analysis&lt;/keyword&gt;&lt;keyword&gt;app r</w:instrText>
      </w:r>
      <w:r>
        <w:instrText>eview classification&lt;/keyword&gt;&lt;keyword&gt;app stores&lt;/keyword&gt;&lt;keyword&gt;review comments&lt;/keyword&gt;&lt;keyword&gt;sentiment analysis&lt;/keyword&gt;&lt;keyword&gt;software evolution&lt;/keyword&gt;&lt;keyword&gt;star ratings&lt;/keyword&gt;&lt;keyword&gt;user feedback identification&lt;/keyword&gt;&lt;keyword&gt;us</w:instrText>
      </w:r>
      <w:r>
        <w:instrText>er review classification&lt;/keyword&gt;&lt;keyword&gt;Feature extraction&lt;/keyword&gt;&lt;keyword&gt;Maintenance engineering&lt;/keyword&gt;&lt;keyword&gt;Mobile communication&lt;/keyword&gt;&lt;keyword&gt;Taxonomy&lt;/keyword&gt;&lt;keyword&gt;Mobile Applications&lt;/keyword&gt;&lt;keyword&gt;Text classification&lt;/keyword&gt;&lt;</w:instrText>
      </w:r>
      <w:r>
        <w:instrTex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w:instrText>
      </w:r>
      <w:r>
        <w:instrText>gn-keys&gt;&lt;key app="EN" db-id="aea2tx091fwxe5ee0f6xrds4sdpww9sz9spt" timestamp="1719123907"&gt;2052&lt;/key&gt;&lt;/foreign-keys&gt;&lt;ref-type name="Conference Proceedings"&gt;10&lt;/ref-type&gt;&lt;contributors&gt;&lt;authors&gt;&lt;author&gt;S. Panichella&lt;/author&gt;&lt;author&gt;A. Di Sorbo&lt;/author&gt;&lt;author</w:instrText>
      </w:r>
      <w:r>
        <w:instrText>&gt;E. Guzman&lt;/author&gt;&lt;author&gt;C. A. Visaggio&lt;/author&gt;&lt;author&gt;G. Canfora&lt;/author&gt;&lt;author&gt;H. C. Gall&lt;/author&gt;&lt;/authors&gt;&lt;/contributors&gt;&lt;titles&gt;&lt;title&gt;How can i improve my app? Classifying user reviews for software maintenance and evolution&lt;/title&gt;&lt;secondary-titl</w:instrText>
      </w:r>
      <w:r>
        <w:instrText>e&gt;2015 IEEE International Conference on Software Maintenance and Evolution (ICSME)&lt;/secondary-title&gt;&lt;alt-title&gt;2015 IEEE International Conference on Software Maintenance and Evolution (ICSME)&lt;/alt-title&gt;&lt;/titles&gt;&lt;pages&gt;281-290&lt;/pages&gt;&lt;keywords&gt;&lt;keyword&gt;nat</w:instrText>
      </w:r>
      <w:r>
        <w:instrText>ural language processing&lt;/keyword&gt;&lt;keyword&gt;pattern classification&lt;/keyword&gt;&lt;keyword&gt;software maintenance&lt;/keyword&gt;&lt;keyword&gt;text analysis&lt;/keyword&gt;&lt;keyword&gt;app review classification&lt;/keyword&gt;&lt;keyword&gt;app stores&lt;/keyword&gt;&lt;keyword&gt;review comments&lt;/keyword&gt;&lt;ke</w:instrText>
      </w:r>
      <w:r>
        <w:instrText>yword&gt;sentiment analysis&lt;/keyword&gt;&lt;keyword&gt;software evolution&lt;/keyword&gt;&lt;keyword&gt;star ratings&lt;/keyword&gt;&lt;keyword&gt;user feedback identification&lt;/keyword&gt;&lt;keyword&gt;user review classification&lt;/keyword&gt;&lt;keyword&gt;Feature extraction&lt;/keyword&gt;&lt;keyword&gt;Maintenance engi</w:instrText>
      </w:r>
      <w:r>
        <w:instrText>neering&lt;/keyword&gt;&lt;keyword&gt;Mobile communication&lt;/keyword&gt;&lt;keyword&gt;Taxonomy&lt;/keyword&gt;&lt;keyword&gt;Mobile Applications&lt;/keyword&gt;&lt;keyword&gt;Text classification&lt;/keyword&gt;&lt;keyword&gt;User Reviews&lt;/keyword&gt;&lt;/keywords&gt;&lt;dates&gt;&lt;year&gt;2015&lt;/year&gt;&lt;pub-dates&gt;&lt;date&gt;Sept. 29 2015-</w:instrText>
      </w:r>
      <w:r>
        <w:instrText>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w:instrText>
      </w:r>
      <w:r>
        <w:instrText>Cite&gt;&lt;Author&gt;Pagano&lt;/Author&gt;&lt;Year&gt;2013&lt;/Year&gt;&lt;RecNum&gt;2037&lt;/RecNum&gt;&lt;DisplayText&gt;&lt;style size="10"&gt;[4]&lt;/style&gt;&lt;/DisplayText&gt;&lt;record&gt;&lt;rec-number&gt;2037&lt;/rec-number&gt;&lt;foreign-keys&gt;&lt;key app="EN" db-id="aea2tx091fwxe5ee0f6xrds4sdpww9sz9spt" timestamp="1719123906"&gt;20</w:instrText>
      </w:r>
      <w:r>
        <w:instrText>37&lt;/key&gt;&lt;/foreign-keys&gt;&lt;ref-type name="Conference Proceedings"&gt;10&lt;/ref-type&gt;&lt;contributors&gt;&lt;authors&gt;&lt;author&gt;D. Pagano&lt;/author&gt;&lt;author&gt;W. Maalej&lt;/author&gt;&lt;/authors&gt;&lt;/contributors&gt;&lt;titles&gt;&lt;title&gt;User feedback in the appstore: An empirical study&lt;/title&gt;&lt;seconda</w:instrText>
      </w:r>
      <w:r>
        <w:instrText>ry-title&gt;2013 21st IEEE International Requirements Engineering Conference (RE)&lt;/secondary-title&gt;&lt;alt-title&gt;2013 21st IEEE International Requirements Engineering Conference (RE)&lt;/alt-title&gt;&lt;/titles&gt;&lt;pages&gt;125-134&lt;/pages&gt;&lt;keywords&gt;&lt;keyword&gt;formal verificatio</w:instrText>
      </w:r>
      <w:r>
        <w:instrText>n&lt;/keyword&gt;&lt;keyword&gt;human factors&lt;/keyword&gt;&lt;keyword&gt;Internet&lt;/keyword&gt;&lt;keyword&gt;systems analysis&lt;/keyword&gt;&lt;keyword&gt;application distribution platforms&lt;/keyword&gt;&lt;keyword&gt;Google Play&lt;/keyword&gt;&lt;keyword&gt;Apple AppStore&lt;/keyword&gt;&lt;keyword&gt;feedback content&lt;/keyword&gt;</w:instrText>
      </w:r>
      <w:r>
        <w:instrTex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w:instrText>
      </w:r>
      <w:r>
        <w:instrTex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w:instrText>
      </w:r>
      <w:r>
        <w:instrText>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w:t>
      </w:r>
      <w:r>
        <w:t xml:space="preserve">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w:instrText>
      </w:r>
      <w:r>
        <w:instrText>ord&gt;&lt;rec-number&gt;2037&lt;/rec-number&gt;&lt;foreign-keys&gt;&lt;key app="EN" db-id="aea2tx091fwxe5ee0f6xrds4sdpww9sz9spt" timestamp="1719123906"&gt;2037&lt;/key&gt;&lt;/foreign-keys&gt;&lt;ref-type name="Conference Proceedings"&gt;10&lt;/ref-type&gt;&lt;contributors&gt;&lt;authors&gt;&lt;author&gt;D. Pagano&lt;/author&gt;</w:instrText>
      </w:r>
      <w:r>
        <w:instrText>&lt;author&gt;W. Maalej&lt;/author&gt;&lt;/authors&gt;&lt;/contributors&gt;&lt;titles&gt;&lt;title&gt;User feedback in the appstore: An empirical study&lt;/title&gt;&lt;secondary-title&gt;2013 21st IEEE International Requirements Engineering Conference (RE)&lt;/secondary-title&gt;&lt;alt-title&gt;2013 21st IEEE Int</w:instrText>
      </w:r>
      <w:r>
        <w:instrText>ernational Requirements Engineering Conference (RE)&lt;/alt-title&gt;&lt;/titles&gt;&lt;pages&gt;125-134&lt;/pages&gt;&lt;keywords&gt;&lt;keyword&gt;formal verification&lt;/keyword&gt;&lt;keyword&gt;human factors&lt;/keyword&gt;&lt;keyword&gt;Internet&lt;/keyword&gt;&lt;keyword&gt;systems analysis&lt;/keyword&gt;&lt;keyword&gt;application</w:instrText>
      </w:r>
      <w:r>
        <w:instrText xml:space="preserve"> distribution platforms&lt;/keyword&gt;&lt;keyword&gt;Google Play&lt;/keyword&gt;&lt;keyword&gt;Apple AppStore&lt;/keyword&gt;&lt;keyword&gt;feedback content&lt;/keyword&gt;&lt;keyword&gt;user community&lt;/keyword&gt;&lt;keyword&gt;positive messages&lt;/keyword&gt;&lt;keyword&gt;negative feedback&lt;/keyword&gt;&lt;keyword&gt;software te</w:instrText>
      </w:r>
      <w:r>
        <w:instrText>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w:instrText>
      </w:r>
      <w:r>
        <w:instrText>&lt;/keyword&gt;&lt;keyword&gt;user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w:instrText>
      </w:r>
      <w:r>
        <w:instrText>ce-num&gt;10.1109/RE.2013.6636712&lt;/electronic-resource-num&gt;&lt;/record&gt;&lt;/Cite&gt;&lt;/EndNote&gt;</w:instrText>
      </w:r>
      <w:r>
        <w:fldChar w:fldCharType="separate"/>
      </w:r>
      <w:r>
        <w:t>[4]</w:t>
      </w:r>
      <w:r>
        <w:fldChar w:fldCharType="end"/>
      </w:r>
      <w:r>
        <w:t xml:space="preserve"> manually created categories forming a taxonomy for classifying app reviews. Similarly, Maalej et al. </w:t>
      </w:r>
      <w:r>
        <w:fldChar w:fldCharType="begin"/>
      </w:r>
      <w:r>
        <w:instrText xml:space="preserve"> ADDIN EN.CITE &lt;EndNote&gt;&lt;Cite&gt;&lt;Author&gt;Maalej&lt;/Author&gt;&lt;Year&gt;2016&lt;/Y</w:instrText>
      </w:r>
      <w:r>
        <w:instrText>ear&gt;&lt;RecNum&gt;2038&lt;/RecNum&gt;&lt;DisplayText&gt;&lt;style size="10"&gt;[9]&lt;/style&gt;&lt;/DisplayText&gt;&lt;record&gt;&lt;rec-number&gt;2038&lt;/rec-number&gt;&lt;foreign-keys&gt;&lt;key app="EN" db-id="aea2tx091fwxe5ee0f6xrds4sdpww9sz9spt" timestamp="1719123906"&gt;2038&lt;/key&gt;&lt;/foreign-keys&gt;&lt;ref-type name="Jo</w:instrText>
      </w:r>
      <w:r>
        <w:instrText>urnal Article"&gt;17&lt;/ref-type&gt;&lt;contributors&gt;&lt;authors&gt;&lt;author&gt;Maalej, Walid&lt;/author&gt;&lt;author&gt;Kurtanović, Zijad&lt;/author&gt;&lt;author&gt;Nabil, Hadeer&lt;/author&gt;&lt;author&gt;Stanik, Christoph&lt;/author&gt;&lt;/authors&gt;&lt;/contributors&gt;&lt;titles&gt;&lt;title&gt;On the automatic classification of ap</w:instrText>
      </w:r>
      <w:r>
        <w:instrText>p reviews&lt;/title&gt;&lt;secondary-title&gt;Requirements Engineering&lt;/secondary-title&gt;&lt;/titles&gt;&lt;periodical&gt;&lt;full-title&gt;Requirements Engineering&lt;/full-title&gt;&lt;/periodical&gt;&lt;pages&gt;311-331&lt;/pages&gt;&lt;volume&gt;21&lt;/volume&gt;&lt;number&gt;3&lt;/number&gt;&lt;dates&gt;&lt;year&gt;2016&lt;/year&gt;&lt;/dates&gt;&lt;isbn&gt;</w:instrText>
      </w:r>
      <w:r>
        <w:instrTex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14:paraId="00A68FAB" w14:textId="77777777" w:rsidR="00497807" w:rsidRDefault="007D4BAE">
      <w:pPr>
        <w:pStyle w:val="MDPI31text"/>
      </w:pPr>
      <w:r>
        <w:lastRenderedPageBreak/>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w:instrText>
      </w:r>
      <w:r>
        <w:instrText>&gt;&lt;style size="10"&gt;[20]&lt;/style&gt;&lt;/DisplayText&gt;&lt;record&gt;&lt;rec-number&gt;2058&lt;/rec-number&gt;&lt;foreign-keys&gt;&lt;key app="EN" db-id="aea2tx091fwxe5ee0f6xrds4sdpww9sz9spt" timestamp="1719123907"&gt;2058&lt;/key&gt;&lt;/foreign-keys&gt;&lt;ref-type name="Conference Proceedings"&gt;10&lt;/ref-type&gt;&lt;</w:instrText>
      </w:r>
      <w:r>
        <w:instrText>contributors&gt;&lt;authors&gt;&lt;author&gt;C. Iacob&lt;/author&gt;&lt;author&gt;R. Harrison&lt;/author&gt;&lt;/authors&gt;&lt;/contributors&gt;&lt;titles&gt;&lt;title&gt;Retrieving and analyzing mobile apps feature requests from online reviews&lt;/title&gt;&lt;secondary-title&gt;2013 10th Working Conference on Mining Soft</w:instrText>
      </w:r>
      <w:r>
        <w:instrText>ware Repositories (MSR)&lt;/secondary-title&gt;&lt;alt-title&gt;2013 10th Working Conference on Mining Software Repositories (MSR)&lt;/alt-title&gt;&lt;/titles&gt;&lt;pages&gt;41-44&lt;/pages&gt;&lt;keywords&gt;&lt;keyword&gt;Internet&lt;/keyword&gt;&lt;keyword&gt;computational linguistics&lt;/keyword&gt;&lt;keyword&gt;informa</w:instrText>
      </w:r>
      <w:r>
        <w:instrText>tion retrieval&lt;/keyword&gt;&lt;keyword&gt;mobile computing&lt;/keyword&gt;&lt;keyword&gt;natural language processing&lt;/keyword&gt;&lt;keyword&gt;MARA design&lt;/keyword&gt;&lt;keyword&gt;latent Dirichlet allocation&lt;/keyword&gt;&lt;keyword&gt;linguistic rules&lt;/keyword&gt;&lt;keyword&gt;mobile app review analyzer&lt;/key</w:instrText>
      </w:r>
      <w:r>
        <w:instrText>word&gt;&lt;keyword&gt;mobile app reviews&lt;/keyword&gt;&lt;keyword&gt;mobile apps feature request analysis&lt;/keyword&gt;&lt;keyword&gt;mobile apps feature request retrieval&lt;/keyword&gt;&lt;keyword&gt;online reviews&lt;/keyword&gt;&lt;keyword&gt;Context&lt;/keyword&gt;&lt;keyword&gt;Feature extraction&lt;/keyword&gt;&lt;keywor</w:instrText>
      </w:r>
      <w:r>
        <w:instrText>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w:instrText>
      </w:r>
      <w:r>
        <w:instrText>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w:t>
      </w:r>
      <w:r>
        <w:t xml:space="preserve">ature requests from reviews. Similarly, Sutino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w:instrText>
      </w:r>
      <w:r>
        <w:instrText xml:space="preserve"> app="EN" db-id="aea2tx091fwxe5ee0f6xrds4sdpww9sz9spt" timestamp="1719123907"&gt;2059&lt;/key&gt;&lt;/foreign-keys&gt;&lt;ref-type name="Conference Proceedings"&gt;10&lt;/ref-type&gt;&lt;contributors&gt;&lt;authors&gt;&lt;author&gt;Sutino, QL&lt;/author&gt;&lt;author&gt;Siahaan, DO&lt;/author&gt;&lt;/authors&gt;&lt;/contributo</w:instrText>
      </w:r>
      <w:r>
        <w:instrText>rs&gt;&lt;titles&gt;&lt;title&gt;Feature extraction from app reviews in google play store by considering infrequent feature and app description&lt;/title&gt;&lt;secondary-title&gt;Journal of Physics: Conference Series&lt;/secondary-title&gt;&lt;/titles&gt;&lt;pages&gt;012007&lt;/pages&gt;&lt;volume&gt;1230&lt;/volu</w:instrText>
      </w:r>
      <w:r>
        <w:instrText>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w:t>
      </w:r>
      <w:r>
        <w:t>app features. However, the rule-based extraction approaches are only limited to app features (excluding bugs and suggestions for improvements). Hence, rule-based approaches like these are combined with suitable machine learning methods to address such draw</w:t>
      </w:r>
      <w:r>
        <w:t xml:space="preserve">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w:instrText>
      </w:r>
      <w:r>
        <w:instrText>ec-number&gt;&lt;foreign-keys&gt;&lt;key app="EN" db-id="aea2tx091fwxe5ee0f6xrds4sdpww9sz9spt" timestamp="1719123907"&gt;2060&lt;/key&gt;&lt;/foreign-keys&gt;&lt;ref-type name="Journal Article"&gt;17&lt;/ref-type&gt;&lt;contributors&gt;&lt;authors&gt;&lt;author&gt;Cleland-Huang, Jane&lt;/author&gt;&lt;author&gt;Settimi, Raf</w:instrText>
      </w:r>
      <w:r>
        <w:instrText>faella&lt;/author&gt;&lt;author&gt;Zou, Xuchang&lt;/author&gt;&lt;author&gt;Solc, Peter&lt;/author&gt;&lt;/authors&gt;&lt;/contributors&gt;&lt;titles&gt;&lt;title&gt;Automated classification of non-functional requirements&lt;/title&gt;&lt;secondary-title&gt;Requirements Engineering&lt;/secondary-title&gt;&lt;/titles&gt;&lt;periodical&gt;&lt;</w:instrText>
      </w:r>
      <w:r>
        <w:instrTex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w:instrText>
      </w:r>
      <w:r>
        <w:instrText>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w:t>
      </w:r>
      <w:r>
        <w:t xml:space="preserve">lity, look, and feel, legal, maintainability, operational, performance, scalability, security, and usability) of the remaining set of non-functional requirements. </w:t>
      </w:r>
    </w:p>
    <w:p w14:paraId="10E242A1" w14:textId="77777777" w:rsidR="00497807" w:rsidRDefault="007D4BAE">
      <w:pPr>
        <w:pStyle w:val="MDPI31text"/>
      </w:pPr>
      <w:r>
        <w:t xml:space="preserve">In a recent research, Panichella et. al </w:t>
      </w:r>
      <w:r>
        <w:fldChar w:fldCharType="begin"/>
      </w:r>
      <w:r>
        <w:instrText xml:space="preserve"> ADDIN EN.CITE &lt;EndNote&gt;&lt;Cite&gt;&lt;Author&gt;Panichella&lt;/Au</w:instrText>
      </w:r>
      <w:r>
        <w:instrText>thor&gt;&lt;Year&gt;2020&lt;/Year&gt;&lt;RecNum&gt;2061&lt;/RecNum&gt;&lt;DisplayText&gt;&lt;style size="10"&gt;[23]&lt;/style&gt;&lt;/DisplayText&gt;&lt;record&gt;&lt;rec-number&gt;2061&lt;/rec-number&gt;&lt;foreign-keys&gt;&lt;key app="EN" db-id="aea2tx091fwxe5ee0f6xrds4sdpww9sz9spt" timestamp="1719123907"&gt;2061&lt;/key&gt;&lt;/foreign-keys</w:instrText>
      </w:r>
      <w:r>
        <w:instrText>&gt;&lt;ref-type name="Conference Proceedings"&gt;10&lt;/ref-type&gt;&lt;contributors&gt;&lt;authors&gt;&lt;author&gt;S. Panichella&lt;/author&gt;&lt;author&gt;M. Ruiz&lt;/author&gt;&lt;/authors&gt;&lt;/contributors&gt;&lt;titles&gt;&lt;title&gt;Requirements-Collector: Automating Requirements Specification from Elicitation Sessio</w:instrText>
      </w:r>
      <w:r>
        <w:instrText>ns and User Feedback&lt;/title&gt;&lt;secondary-title&gt;2020 IEEE 28th International Requirements Engineering Conference (RE)&lt;/secondary-title&gt;&lt;alt-title&gt;2020 IEEE 28th International Requirements Engineering Conference (RE)&lt;/alt-title&gt;&lt;/titles&gt;&lt;pages&gt;404-407&lt;/pages&gt;&lt;</w:instrText>
      </w:r>
      <w:r>
        <w:instrTex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w:t>
      </w:r>
      <w:r>
        <w:t>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w:t>
      </w:r>
      <w:r>
        <w:t>of machine learning (Sequential Minimal Optimization, F-Measure: 0.77) and deep learning (F-Measure: 0.33) methods towards automation of the tasks.  However, the machine learning or deep learning approach that is used here (like some others) requires a vas</w:t>
      </w:r>
      <w:r>
        <w:t xml:space="preserve">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w:instrText>
      </w:r>
      <w:r>
        <w:instrText>ber&gt;2062&lt;/rec-number&gt;&lt;foreign-keys&gt;&lt;key app="EN" db-id="aea2tx091fwxe5ee0f6xrds4sdpww9sz9spt" timestamp="1719123907"&gt;2062&lt;/key&gt;&lt;/foreign-keys&gt;&lt;ref-type name="Journal Article"&gt;17&lt;/ref-type&gt;&lt;contributors&gt;&lt;authors&gt;&lt;author&gt;Michie, Donald&lt;/author&gt;&lt;author&gt;Spiege</w:instrText>
      </w:r>
      <w:r>
        <w:instrText>lhalter, David J&lt;/author&gt;&lt;author&gt;Taylor, CC&lt;/author&gt;&lt;/authors&gt;&lt;/contributors&gt;&lt;titles&gt;&lt;title&gt;Machine learning&lt;/title&gt;&lt;secondary-title&gt;Neural and Statistical Classification&lt;/secondary-title&gt;&lt;/titles&gt;&lt;periodical&gt;&lt;full-title&gt;Neural and Statistical Classificati</w:instrText>
      </w:r>
      <w:r>
        <w:instrText>on&lt;/full-title&gt;&lt;/periodical&gt;&lt;volume&gt;13&lt;/volume&gt;&lt;dates&gt;&lt;year&gt;1994&lt;/year&gt;&lt;/dates&gt;&lt;urls&gt;&lt;/urls&gt;&lt;/record&gt;&lt;/Cite&gt;&lt;/EndNote&gt;</w:instrText>
      </w:r>
      <w:r>
        <w:fldChar w:fldCharType="separate"/>
      </w:r>
      <w:r>
        <w:t>[24]</w:t>
      </w:r>
      <w:r>
        <w:fldChar w:fldCharType="end"/>
      </w:r>
      <w:r>
        <w:t>.</w:t>
      </w:r>
    </w:p>
    <w:p w14:paraId="5322D41C" w14:textId="77777777" w:rsidR="00497807" w:rsidRDefault="007D4BAE">
      <w:pPr>
        <w:pStyle w:val="MDPI31text"/>
      </w:pPr>
      <w:r>
        <w:t>Nonetheless, Multinomial Naïve Bayes is a well-known a supervised machine learning method empirically proven to be suitable for t</w:t>
      </w:r>
      <w:r>
        <w:t xml:space="preserve">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w:instrText>
      </w:r>
      <w:r>
        <w:instrText>="10"&gt;[25,26]&lt;/style&gt;&lt;/DisplayText&gt;&lt;record&gt;&lt;rec-number&gt;2063&lt;/rec-number&gt;&lt;foreign-keys&gt;&lt;key app="EN" db-id="aea2tx091fwxe5ee0f6xrds4sdpww9sz9spt" timestamp="1719123907"&gt;2063&lt;/key&gt;&lt;/foreign-keys&gt;&lt;ref-type name="Conference Paper"&gt;47&lt;/ref-type&gt;&lt;contributors&gt;&lt;a</w:instrText>
      </w:r>
      <w:r>
        <w:instrText>uthors&gt;&lt;author&gt;Caruana, Rich&lt;/author&gt;&lt;author&gt;Niculescu-Mizil, Alexandru&lt;/author&gt;&lt;/authors&gt;&lt;/contributors&gt;&lt;titles&gt;&lt;title&gt;An empirical comparison of supervised learning algorithms&lt;/title&gt;&lt;secondary-title&gt;Proceedings of the 23rd international conference on Ma</w:instrText>
      </w:r>
      <w:r>
        <w:instrText>chine learning - ICML &amp;apos;06&lt;/secondary-title&gt;&lt;/titles&gt;&lt;pages&gt;161-168&lt;/pages&gt;&lt;dates&gt;&lt;year&gt;2006&lt;/year&gt;&lt;/dates&gt;&lt;pub-location&gt;Pittsburgh, Pennsylvania, USA&lt;/pub-location&gt;&lt;publisher&gt;ACM&lt;/publisher&gt;&lt;urls&gt;&lt;/urls&gt;&lt;custom1&gt;1143865&lt;/custom1&gt;&lt;electronic-resource-n</w:instrText>
      </w:r>
      <w:r>
        <w:instrText>um&gt;10.1145/1143844.1143865&lt;/electronic-resource-num&gt;&lt;/record&gt;&lt;/Cite&gt;&lt;Cite&gt;&lt;Author&gt;Wang&lt;/Author&gt;&lt;Year&gt;2018&lt;/Year&gt;&lt;RecNum&gt;2064&lt;/RecNum&gt;&lt;record&gt;&lt;rec-number&gt;2064&lt;/rec-number&gt;&lt;foreign-keys&gt;&lt;key app="EN" db-id="aea2tx091fwxe5ee0f6xrds4sdpww9sz9spt" timestamp="17</w:instrText>
      </w:r>
      <w:r>
        <w:instrText>19123907"&gt;2064&lt;/key&gt;&lt;/foreign-keys&gt;&lt;ref-type name="Conference Paper"&gt;47&lt;/ref-type&gt;&lt;contributors&gt;&lt;authors&gt;&lt;author&gt;Wang, Chong&lt;/author&gt;&lt;author&gt;Zhang, Fan&lt;/author&gt;&lt;author&gt;Liang, Peng&lt;/author&gt;&lt;author&gt;Daneva, Maya&lt;/author&gt;&lt;author&gt;van Sinderen, Marten&lt;/author&gt;&lt;/</w:instrText>
      </w:r>
      <w:r>
        <w:instrText>authors&gt;&lt;/contributors&gt;&lt;titles&gt;&lt;title&gt;Can app changelogs improve requirements classification from app reviews?&lt;/title&gt;&lt;secondary-title&gt;Proceedings of the 12th ACM/IEEE International Symposium on Empirical Software Engineering and Measurement&lt;/secondary-tit</w:instrText>
      </w:r>
      <w:r>
        <w:instrText>le&gt;&lt;/titles&gt;&lt;pages&gt;1-4&lt;/pages&gt;&lt;dates&gt;&lt;year&gt;2018&lt;/year&gt;&lt;/dates&gt;&lt;pub-location&gt;Oulu, Finland&lt;/pub-location&gt;&lt;publisher&gt;ACM&lt;/publisher&gt;&lt;urls&gt;&lt;/urls&gt;&lt;custom1&gt;3267428&lt;/custom1&gt;&lt;electronic-resource-num&gt;10.1145/3239235.3267428&lt;/electronic-resource-num&gt;&lt;/record&gt;&lt;/Ci</w:instrText>
      </w:r>
      <w:r>
        <w:instrText>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w:instrText>
      </w:r>
      <w:r>
        <w:instrText>record&gt;&lt;rec-number&gt;2063&lt;/rec-number&gt;&lt;foreign-keys&gt;&lt;key app="EN" db-id="aea2tx091fwxe5ee0f6xrds4sdpww9sz9spt" timestamp="1719123907"&gt;2063&lt;/key&gt;&lt;/foreign-keys&gt;&lt;ref-type name="Conference Paper"&gt;47&lt;/ref-type&gt;&lt;contributors&gt;&lt;authors&gt;&lt;author&gt;Caruana, Rich&lt;/author</w:instrText>
      </w:r>
      <w:r>
        <w:instrText>&gt;&lt;author&gt;Niculescu-Mizil, Alexandru&lt;/author&gt;&lt;/authors&gt;&lt;/contributors&gt;&lt;titles&gt;&lt;title&gt;An empirical comparison of supervised learning algorithms&lt;/title&gt;&lt;secondary-title&gt;Proceedings of the 23rd international conference on Machine learning - ICML &amp;apos;06&lt;/seco</w:instrText>
      </w:r>
      <w:r>
        <w:instrText>ndary-title&gt;&lt;/titles&gt;&lt;pages&gt;161-168&lt;/pages&gt;&lt;dates&gt;&lt;year&gt;2006&lt;/year&gt;&lt;/dates&gt;&lt;pub-location&gt;Pittsburgh, Pennsylvania, USA&lt;/pub-location&gt;&lt;publisher&gt;ACM&lt;/publisher&gt;&lt;urls&gt;&lt;/urls&gt;&lt;custom1&gt;1143865&lt;/custom1&gt;&lt;electronic-resource-num&gt;10.1145/1143844.1143865&lt;/electron</w:instrText>
      </w:r>
      <w:r>
        <w:instrText>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w:instrText>
      </w:r>
      <w:r>
        <w:instrText>&gt;&lt;style size="10"&gt;[27,28]&lt;/style&gt;&lt;/DisplayText&gt;&lt;record&gt;&lt;rec-number&gt;2069&lt;/rec-number&gt;&lt;foreign-keys&gt;&lt;key app="EN" db-id="aea2tx091fwxe5ee0f6xrds4sdpww9sz9spt" timestamp="1719123907"&gt;2069&lt;/key&gt;&lt;/foreign-keys&gt;&lt;ref-type name="Book"&gt;6&lt;/ref-type&gt;&lt;contributors&gt;&lt;au</w:instrText>
      </w:r>
      <w:r>
        <w:instrText>thors&gt;&lt;author&gt;McCallum, Andrew&lt;/author&gt;&lt;author&gt;Nigam, Kamal&lt;/author&gt;&lt;/authors&gt;&lt;/contributors&gt;&lt;titles&gt;&lt;title&gt;A Comparison of Event Models for Naive Bayes Text Classification&lt;/title&gt;&lt;alt-title&gt;Work Learn Text Categ&lt;/alt-title&gt;&lt;/titles&gt;&lt;volume&gt;752&lt;/volume&gt;&lt;da</w:instrText>
      </w:r>
      <w:r>
        <w:instrText>tes&gt;&lt;year&gt;2001&lt;/year&gt;&lt;/dates&gt;&lt;urls&gt;&lt;/urls&gt;&lt;/record&gt;&lt;/Cite&gt;&lt;Cite&gt;&lt;Author&gt;Yuan&lt;/Author&gt;&lt;Year&gt;2012&lt;/Year&gt;&lt;RecNum&gt;2070&lt;/RecNum&gt;&lt;record&gt;&lt;rec-number&gt;2070&lt;/rec-number&gt;&lt;foreign-keys&gt;&lt;key app="EN" db-id="aea2tx091fwxe5ee0f6xrds4sdpww9sz9spt" timestamp="1719123907"&gt;</w:instrText>
      </w:r>
      <w:r>
        <w:instrText>2070&lt;/key&gt;&lt;/foreign-keys&gt;&lt;ref-type name="Conference Proceedings"&gt;10&lt;/ref-type&gt;&lt;contributors&gt;&lt;authors&gt;&lt;author&gt;Yuan, Quan&lt;/author&gt;&lt;author&gt;Cong, Gao&lt;/author&gt;&lt;author&gt;Thalmann, Nadia Magnenat&lt;/author&gt;&lt;/authors&gt;&lt;/contributors&gt;&lt;titles&gt;&lt;title&gt;Enhancing naive bayes</w:instrText>
      </w:r>
      <w:r>
        <w:instrText xml:space="preserve"> with various smoothing methods for short text classification&lt;/title&gt;&lt;secondary-title&gt;Proceedings of the 21st International Conference on World Wide Web&lt;/secondary-title&gt;&lt;/titles&gt;&lt;pages&gt;645-646&lt;/pages&gt;&lt;dates&gt;&lt;year&gt;2012&lt;/year&gt;&lt;/dates&gt;&lt;publisher&gt;ACM&lt;/publish</w:instrText>
      </w:r>
      <w:r>
        <w:instrText>er&gt;&lt;isbn&gt;1450312306&lt;/isbn&gt;&lt;urls&gt;&lt;/urls&gt;&lt;/record&gt;&lt;/Cite&gt;&lt;/EndNote&gt;</w:instrText>
      </w:r>
      <w:r>
        <w:fldChar w:fldCharType="separate"/>
      </w:r>
      <w:r>
        <w:t>[27,28]</w:t>
      </w:r>
      <w:r>
        <w:fldChar w:fldCharType="end"/>
      </w:r>
      <w:r>
        <w:t>, identifying six variants that have potential for filtering useful reviews.</w:t>
      </w:r>
    </w:p>
    <w:p w14:paraId="7A300F4C" w14:textId="77777777" w:rsidR="00497807" w:rsidRDefault="007D4BAE">
      <w:pPr>
        <w:pStyle w:val="MDPI31text"/>
        <w:rPr>
          <w:iCs/>
        </w:rPr>
      </w:pPr>
      <w:r>
        <w:t xml:space="preserve"> However, these variants have not been investigated for their utility for extracting app reviews, a gap </w:t>
      </w:r>
      <w:r>
        <w:t>that needs to be addressed in supporting the software engineering community’s maintenance and evolution efforts. Hence, in this study, we formulate the design and configuration of basic Naïve Bayes variants that are specialized in text classification. We t</w:t>
      </w:r>
      <w:r>
        <w:t>hen utilize Laplace Smoothing and Expectation Maximization to develop additional variations of the Naïve Bayes method prime objective of examining the Naïve Bayes variants proposed in this research is to help app developers in the accurate extraction of va</w:t>
      </w:r>
      <w:r>
        <w:t>luable reviews for software maintenance and development and extend academic knowledge around the application of IR approaches in software engineering.</w:t>
      </w:r>
    </w:p>
    <w:p w14:paraId="20C7C5F4" w14:textId="77777777" w:rsidR="00497807" w:rsidRDefault="007D4BAE">
      <w:pPr>
        <w:pStyle w:val="MDPI31text"/>
      </w:pPr>
      <w:r>
        <w:t xml:space="preserve">The performance of app reviews filtering methods is of prime importance to app developers in their drive </w:t>
      </w:r>
      <w:r>
        <w:t xml:space="preserve">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w:instrText>
      </w:r>
      <w:r>
        <w:instrText>er&gt;&lt;foreign-keys&gt;&lt;key app="EN" db-id="aea2tx091fwxe5ee0f6xrds4sdpww9sz9spt" timestamp="1719123907"&gt;2071&lt;/key&gt;&lt;/foreign-keys&gt;&lt;ref-type name="Conference Proceedings"&gt;10&lt;/ref-type&gt;&lt;contributors&gt;&lt;authors&gt;&lt;author&gt;Iacob, Claudia&lt;/author&gt;&lt;author&gt;Harrison, Rachel&lt;</w:instrText>
      </w:r>
      <w:r>
        <w:instrText>/author&gt;&lt;author&gt;Faily, Shamal&lt;/author&gt;&lt;/authors&gt;&lt;tertiary-authors&gt;&lt;author&gt;Memmi, Gérard&lt;/author&gt;&lt;author&gt;Blanke, Ulf&lt;/author&gt;&lt;/tertiary-authors&gt;&lt;/contributors&gt;&lt;titles&gt;&lt;title&gt;Online Reviews as First Class Artifacts in Mobile App Development&lt;/title&gt;&lt;tertiary-</w:instrText>
      </w:r>
      <w:r>
        <w:instrText>title&gt;Mobile Computing, Applications, and Services&lt;/tertiary-title&gt;&lt;/titles&gt;&lt;pages&gt;47-53&lt;/pages&gt;&lt;dates&gt;&lt;year&gt;2014&lt;/year&gt;&lt;/dates&gt;&lt;pub-location&gt;Cham&lt;/pub-location&gt;&lt;publisher&gt;Springer International Publishing&lt;/publisher&gt;&lt;isbn&gt;978-3-319-05452-0&lt;/isbn&gt;&lt;label&gt;10</w:instrText>
      </w:r>
      <w:r>
        <w:instrText>.1007/978-3-319-05452-0_4&lt;/label&gt;&lt;urls&gt;&lt;/urls&gt;&lt;/record&gt;&lt;/Cite&gt;&lt;/EndNote&gt;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w:instrText>
      </w:r>
      <w:r>
        <w:instrText>Year&gt;2009&lt;/Year&gt;&lt;RecNum&gt;2072&lt;/RecNum&gt;&lt;DisplayText&gt;&lt;style size="10"&gt;[24,30]&lt;/style&gt;&lt;/DisplayText&gt;&lt;record&gt;&lt;rec-number&gt;2072&lt;/rec-number&gt;&lt;foreign-keys&gt;&lt;key app="EN" db-id="aea2tx091fwxe5ee0f6xrds4sdpww9sz9spt" timestamp="1719123907"&gt;2072&lt;/key&gt;&lt;/foreign-keys&gt;&lt;r</w:instrText>
      </w:r>
      <w:r>
        <w:instrText>ef-type name="Journal Article"&gt;17&lt;/ref-type&gt;&lt;contributors&gt;&lt;authors&gt;&lt;author&gt;Sokolova, Marina&lt;/author&gt;&lt;author&gt;Lapalme, Guy&lt;/author&gt;&lt;/authors&gt;&lt;/contributors&gt;&lt;titles&gt;&lt;title&gt;A systematic analysis of performance measures for classification tasks&lt;/title&gt;&lt;secondar</w:instrText>
      </w:r>
      <w:r>
        <w:instrText>y-title&gt;Information processing &amp;amp; management&lt;/secondary-title&gt;&lt;/titles&gt;&lt;periodical&gt;&lt;full-title&gt;Information processing &amp;amp; management&lt;/full-title&gt;&lt;/periodical&gt;&lt;pages&gt;427-437&lt;/pages&gt;&lt;volume&gt;45&lt;/volume&gt;&lt;number&gt;4&lt;/number&gt;&lt;dates&gt;&lt;year&gt;2009&lt;/year&gt;&lt;/dates&gt;&lt;i</w:instrText>
      </w:r>
      <w:r>
        <w:instrText>sbn&gt;0306-4573&lt;/isbn&gt;&lt;urls&gt;&lt;/urls&gt;&lt;/record&gt;&lt;/Cite&gt;&lt;Cite&gt;&lt;Author&gt;Michie&lt;/Author&gt;&lt;Year&gt;1994&lt;/Year&gt;&lt;RecNum&gt;2062&lt;/RecNum&gt;&lt;record&gt;&lt;rec-number&gt;2062&lt;/rec-number&gt;&lt;foreign-keys&gt;&lt;key app="EN" db-id="aea2tx091fwxe5ee0f6xrds4sdpww9sz9spt" timestamp="1719123907"&gt;2062&lt;/k</w:instrText>
      </w:r>
      <w:r>
        <w:instrText>ey&gt;&lt;/foreign-keys&gt;&lt;ref-type name="Journal Article"&gt;17&lt;/ref-type&gt;&lt;contributors&gt;&lt;authors&gt;&lt;author&gt;Michie, Donald&lt;/author&gt;&lt;author&gt;Spiegelhalter, David J&lt;/author&gt;&lt;author&gt;Taylor, CC&lt;/author&gt;&lt;/authors&gt;&lt;/contributors&gt;&lt;titles&gt;&lt;title&gt;Machine learning&lt;/title&gt;&lt;seconda</w:instrText>
      </w:r>
      <w:r>
        <w:instrText>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t>]</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w:instrText>
      </w:r>
      <w:r>
        <w:instrText>isplayText&gt;&lt;record&gt;&lt;rec-number&gt;2062&lt;/rec-number&gt;&lt;foreign-keys&gt;&lt;key app="EN" db-id="aea2tx091fwxe5ee0f6xrds4sdpww9sz9spt" timestamp="1719123907"&gt;2062&lt;/key&gt;&lt;/foreign-keys&gt;&lt;ref-type name="Journal Article"&gt;17&lt;/ref-type&gt;&lt;contributors&gt;&lt;authors&gt;&lt;author&gt;Michie, Do</w:instrText>
      </w:r>
      <w:r>
        <w:instrText>nald&lt;/author&gt;&lt;author&gt;Spiegelhalter, David J&lt;/author&gt;&lt;author&gt;Taylor, CC&lt;/author&gt;&lt;/authors&gt;&lt;/contributors&gt;&lt;titles&gt;&lt;title&gt;Machine learning&lt;/title&gt;&lt;secondary-title&gt;Neural and Statistical Classification&lt;/secondary-title&gt;&lt;/titles&gt;&lt;periodical&gt;&lt;full-title&gt;Neural a</w:instrText>
      </w:r>
      <w:r>
        <w:instrText>nd Statistical Classification&lt;/full-title&gt;&lt;/periodical&gt;&lt;volume&gt;13&lt;/volume&gt;&lt;dates&gt;&lt;year&gt;1994&lt;/year&gt;&lt;/dates&gt;&lt;urls&gt;&lt;/urls&gt;&lt;/record&gt;&lt;/Cite&gt;&lt;/EndNote&gt;</w:instrText>
      </w:r>
      <w:r>
        <w:fldChar w:fldCharType="separate"/>
      </w:r>
      <w:r>
        <w:t>[24]</w:t>
      </w:r>
      <w:r>
        <w:fldChar w:fldCharType="end"/>
      </w:r>
      <w:r>
        <w:t>. Since app developers must promptly address valuable reviews, time becomes a crucial factor in the asse</w:t>
      </w:r>
      <w:r>
        <w:t xml:space="preserve">ssment of information retrieval methods. We use various statistical procedures to examine </w:t>
      </w:r>
      <w:r>
        <w:rPr>
          <w:i/>
        </w:rPr>
        <w:t xml:space="preserve">differences </w:t>
      </w:r>
      <w:r>
        <w:t xml:space="preserve">(RQ2), while controlling for </w:t>
      </w:r>
      <w:r>
        <w:rPr>
          <w:i/>
        </w:rPr>
        <w:t xml:space="preserve">data imbalances </w:t>
      </w:r>
      <w:r>
        <w:t>in our datasets.</w:t>
      </w:r>
    </w:p>
    <w:p w14:paraId="2B01F87C" w14:textId="1C75762E" w:rsidR="00497807" w:rsidRDefault="007D4BAE">
      <w:pPr>
        <w:pStyle w:val="MDPI31text"/>
        <w:rPr>
          <w:szCs w:val="16"/>
        </w:rPr>
      </w:pPr>
      <w:r>
        <w:t xml:space="preserve">It is to be noted that the studies reviewed in this Section have various experimental setups (i.e., research methods, data for testing, validation procedures, and outcomes), and have used non-identical metrics when evaluations were performed. For example, </w:t>
      </w:r>
      <w:r>
        <w:t xml:space="preserve">Keertipati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w:instrText>
      </w:r>
      <w:r>
        <w:instrText>e0f6xrds4sdpww9sz9spt" timestamp="1719123906"&gt;2043&lt;/key&gt;&lt;/foreign-keys&gt;&lt;ref-type name="Conference Paper"&gt;47&lt;/ref-type&gt;&lt;contributors&gt;&lt;authors&gt;&lt;author&gt;Keertipati, Swetha&lt;/author&gt;&lt;author&gt;Savarimuthu, Bastin Tony Roy&lt;/author&gt;&lt;author&gt;Licorish, Sherlock A.&lt;/auth</w:instrText>
      </w:r>
      <w:r>
        <w:instrText>or&gt;&lt;/authors&gt;&lt;/contributors&gt;&lt;titles&gt;&lt;title&gt;Approaches for prioritizing feature improvements extracted from app reviews&lt;/title&gt;&lt;secondary-title&gt;Proceedings of the 20th International Conference on Evaluation and Assessment in Software Engineering&lt;/secondary-</w:instrText>
      </w:r>
      <w:r>
        <w:instrText>title&gt;&lt;/titles&gt;&lt;pages&gt;1-6&lt;/pages&gt;&lt;dates&gt;&lt;year&gt;2016&lt;/year&gt;&lt;/dates&gt;&lt;pub-location&gt;Limerick, Ireland&lt;/pub-location&gt;&lt;publisher&gt;ACM&lt;/publisher&gt;&lt;urls&gt;&lt;/urls&gt;&lt;custom1&gt;2916003&lt;/custom1&gt;&lt;electronic-resource-num&gt;10.1145/2915970.2916003&lt;/electronic-resource-num&gt;&lt;/reco</w:instrText>
      </w:r>
      <w:r>
        <w:instrText>rd&gt;&lt;/Cite&gt;&lt;/EndNote&gt;</w:instrText>
      </w:r>
      <w:r>
        <w:fldChar w:fldCharType="separate"/>
      </w:r>
      <w:r>
        <w:t>[10]</w:t>
      </w:r>
      <w:r>
        <w:fldChar w:fldCharType="end"/>
      </w:r>
      <w:r>
        <w:t xml:space="preserve"> have used rating as a criterion to filter reviews for prioritizing app features in those reviews, but have not reported accuracy and time statistics  for their filtering approach. In another study, recall and Matthews Coefficien</w:t>
      </w:r>
      <w:r>
        <w:t xml:space="preserve">t Constant (MCC) metrics were used to validate the filtering approach which was restricted to specific app features (i.e., unigrams of interest), and not for entire app reviews </w:t>
      </w:r>
      <w:r>
        <w:rPr>
          <w:szCs w:val="16"/>
        </w:rPr>
        <w:t xml:space="preserve">[11]. Similarly, some studies are confined to the identification of functional </w:t>
      </w:r>
      <w:r>
        <w:rPr>
          <w:szCs w:val="16"/>
        </w:rPr>
        <w:t>and non-functional requirements</w:t>
      </w:r>
      <w:r w:rsidR="001D0DD6">
        <w:rPr>
          <w:szCs w:val="16"/>
        </w:rPr>
        <w:t>,</w:t>
      </w:r>
      <w:r>
        <w:rPr>
          <w:szCs w:val="16"/>
        </w:rPr>
        <w:t xml:space="preserve"> where each review is assigned one out of many labels (i.e., no</w:t>
      </w:r>
      <w:r w:rsidR="001D0DD6">
        <w:rPr>
          <w:szCs w:val="16"/>
        </w:rPr>
        <w:t>n-</w:t>
      </w:r>
      <w:r>
        <w:rPr>
          <w:szCs w:val="16"/>
        </w:rPr>
        <w:t xml:space="preserve">binary classification) </w:t>
      </w:r>
      <w:r>
        <w:rPr>
          <w:szCs w:val="16"/>
        </w:rPr>
        <w:lastRenderedPageBreak/>
        <w:t>through means of classification approaches. Such works provide limited details on accuracy and time metrics [16-19]. However, the differ</w:t>
      </w:r>
      <w:r>
        <w:rPr>
          <w:szCs w:val="16"/>
        </w:rPr>
        <w:t>ences in outcomes reported for these works are fitting given the differences in the objectives and experimental settings.</w:t>
      </w:r>
    </w:p>
    <w:p w14:paraId="05A67488" w14:textId="77777777" w:rsidR="00497807" w:rsidRDefault="007D4BAE">
      <w:pPr>
        <w:pStyle w:val="MDPI21heading1"/>
      </w:pPr>
      <w:r>
        <w:t>3. Methods and Concepts</w:t>
      </w:r>
    </w:p>
    <w:p w14:paraId="5DD143D2" w14:textId="77777777" w:rsidR="00497807" w:rsidRDefault="007D4BAE">
      <w:pPr>
        <w:pStyle w:val="MDPI31text"/>
      </w:pPr>
      <w:r>
        <w:t>In this section, introduces the methods and ideas that helped us create the respective variants of Naïve Bayes</w:t>
      </w:r>
      <w:r>
        <w:t xml:space="preserve">. The main goal of the variants is to automatically filter (through classification) valuable and irrelevant reviews present in a vast app reviews corpus expressed in natural language. </w:t>
      </w:r>
    </w:p>
    <w:p w14:paraId="4023B4E4" w14:textId="77777777" w:rsidR="00497807" w:rsidRDefault="007D4BAE">
      <w:pPr>
        <w:pStyle w:val="MDPI31text"/>
      </w:pPr>
      <w:r>
        <w:t>An initial collection of valuable and irrelevant reviews can be manuall</w:t>
      </w:r>
      <w:r>
        <w:t xml:space="preserve">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w:instrText>
      </w:r>
      <w:r>
        <w:instrText>n-keys&gt;&lt;key app="EN" db-id="aea2tx091fwxe5ee0f6xrds4sdpww9sz9spt" timestamp="1719123906"&gt;2045&lt;/key&gt;&lt;/foreign-keys&gt;&lt;ref-type name="Conference Paper"&gt;47&lt;/ref-type&gt;&lt;contributors&gt;&lt;authors&gt;&lt;author&gt;Chen, Ning&lt;/author&gt;&lt;author&gt;Lin, Jialiu&lt;/author&gt;&lt;author&gt;Hoi, Stev</w:instrText>
      </w:r>
      <w:r>
        <w:instrText>en C. H.&lt;/author&gt;&lt;author&gt;Xiao, Xiaokui&lt;/author&gt;&lt;author&gt;Zhang, Boshen&lt;/author&gt;&lt;/authors&gt;&lt;/contributors&gt;&lt;titles&gt;&lt;title&gt;AR-miner: mining informative reviews for developers from mobile app marketplace&lt;/title&gt;&lt;secondary-title&gt;Proceedings of the 36th Internation</w:instrText>
      </w:r>
      <w:r>
        <w:instrText>al Conference on Software Engineering&lt;/secondary-title&gt;&lt;/titles&gt;&lt;pages&gt;767-778&lt;/pages&gt;&lt;dates&gt;&lt;year&gt;2014&lt;/year&gt;&lt;/dates&gt;&lt;pub-location&gt;Hyderabad, India&lt;/pub-location&gt;&lt;publisher&gt;ACM&lt;/publisher&gt;&lt;urls&gt;&lt;/urls&gt;&lt;custom1&gt;2568263&lt;/custom1&gt;&lt;electronic-resource-num&gt;10.</w:instrText>
      </w:r>
      <w:r>
        <w:instrText>1145/2568225.2568263&lt;/electronic-resource-num&gt;&lt;/record&gt;&lt;/Cite&gt;&lt;/EndNote&gt;</w:instrText>
      </w:r>
      <w:r>
        <w:fldChar w:fldCharType="separate"/>
      </w:r>
      <w:r>
        <w:t>[12]</w:t>
      </w:r>
      <w:r>
        <w:fldChar w:fldCharType="end"/>
      </w:r>
      <w:r>
        <w:t>. Rules pertaining valuable reviews reflect feature requests (e.g., ‘please add feature A’), issues or bugs related to the app (for example ‘the app crashes at the checkout scre</w:t>
      </w:r>
      <w:r>
        <w:t>en’), or suggestions for app improvements (for example ‘I suggest you increase the font size for a better view’). On the other hand, irrelevant reviews contain unnecessary and unwanted information (e.g., ‘this app is useless, uninstalling asap!’). Once the</w:t>
      </w:r>
      <w:r>
        <w:t xml:space="preserve"> specific variant of Naïve Bayes has been trained, it can separate valuable reviews from irrelevant reviews by classifying each review into the appropriate category. Thus, for the given problem of classifying useful and non-useful reviews, the purpose of t</w:t>
      </w:r>
      <w:r>
        <w:t xml:space="preserve">he specific Naïve Bayes variant is to allocate a set of reviews to one of the two defined categories (useful and non-useful reviews, wherein each category is expected to contain reviews with properties reflecting the filtering rules). </w:t>
      </w:r>
    </w:p>
    <w:p w14:paraId="34DF745B" w14:textId="77777777" w:rsidR="00497807" w:rsidRDefault="007D4BAE">
      <w:pPr>
        <w:pStyle w:val="MDPI31text"/>
      </w:pPr>
      <w:r>
        <w:t>In the learning (tra</w:t>
      </w:r>
      <w:r>
        <w:t>ining) phase, the Naïve Bayes variant is utilized to generate a classifier that forecasts the categories of new reviews during the classification (prediction/testing) phase. In the following sub-sections, we describe how unstructured reviews are transforme</w:t>
      </w:r>
      <w:r>
        <w:t>d into suitable vocabulary to be used as input for various Naïve Bayes variants through the application of text pre-processing. Then, an overview of Naïve Bayes machine learning methods is provided. This is followed by the ideas of Laplace Smoothing and Ex</w:t>
      </w:r>
      <w:r>
        <w:t xml:space="preserve">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w:instrText>
      </w:r>
      <w:r>
        <w:instrText>uthor&gt;&lt;Year&gt;2010&lt;/Year&gt;&lt;RecNum&gt;2073&lt;/RecNum&gt;&lt;DisplayText&gt;&lt;style size="10"&gt;[31]&lt;/style&gt;&lt;/DisplayText&gt;&lt;record&gt;&lt;rec-number&gt;2073&lt;/rec-number&gt;&lt;foreign-keys&gt;&lt;key app="EN" db-id="aea2tx091fwxe5ee0f6xrds4sdpww9sz9spt" timestamp="1719123907"&gt;2073&lt;/key&gt;&lt;/foreign-key</w:instrText>
      </w:r>
      <w:r>
        <w:instrText>s&gt;&lt;ref-type name="Conference Proceedings"&gt;10&lt;/ref-type&gt;&lt;contributors&gt;&lt;authors&gt;&lt;author&gt;Wang, Tao&lt;/author&gt;&lt;author&gt;Li, Wei-hua&lt;/author&gt;&lt;/authors&gt;&lt;/contributors&gt;&lt;titles&gt;&lt;title&gt;Naive bayes software defect prediction model&lt;/title&gt;&lt;secondary-title&gt;2010 Internatio</w:instrText>
      </w:r>
      <w:r>
        <w:instrText>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14:paraId="7B7FA59D" w14:textId="77777777" w:rsidR="00497807" w:rsidRDefault="007D4BAE">
      <w:pPr>
        <w:pStyle w:val="MDPI22heading2"/>
      </w:pPr>
      <w:r>
        <w:t>3.1 Pre-pro</w:t>
      </w:r>
      <w:r>
        <w:t>cessing of Reviews</w:t>
      </w:r>
    </w:p>
    <w:p w14:paraId="6B018114" w14:textId="77777777" w:rsidR="00497807" w:rsidRDefault="007D4BAE">
      <w:pPr>
        <w:pStyle w:val="MDPI31text"/>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w:instrText>
      </w:r>
      <w:r>
        <w:instrText>e&gt;&lt;/DisplayText&gt;&lt;record&gt;&lt;rec-number&gt;2074&lt;/rec-number&gt;&lt;foreign-keys&gt;&lt;key app="EN" db-id="aea2tx091fwxe5ee0f6xrds4sdpww9sz9spt" timestamp="1719123907"&gt;2074&lt;/key&gt;&lt;/foreign-keys&gt;&lt;ref-type name="Journal Article"&gt;17&lt;/ref-type&gt;&lt;contributors&gt;&lt;authors&gt;&lt;author&gt;Salto</w:instrText>
      </w:r>
      <w:r>
        <w:instrText>n, Gerard&lt;/author&gt;&lt;author&gt;Wong, Anita&lt;/author&gt;&lt;author&gt;Yang, Chung-Shu&lt;/author&gt;&lt;/authors&gt;&lt;/contributors&gt;&lt;titles&gt;&lt;title&gt;A vector space model for automatic indexing&lt;/title&gt;&lt;secondary-title&gt;Communications of the ACM&lt;/secondary-title&gt;&lt;/titles&gt;&lt;periodical&gt;&lt;full-</w:instrText>
      </w:r>
      <w:r>
        <w:instrText>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We perform review pre-processing by e</w:t>
      </w:r>
      <w:r>
        <w:t xml:space="preserv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w:instrText>
      </w:r>
      <w:r>
        <w:instrText>&lt;DisplayText&gt;&lt;style size="10"&gt;[33]&lt;/style&gt;&lt;/DisplayText&gt;&lt;record&gt;&lt;rec-number&gt;2075&lt;/rec-number&gt;&lt;foreign-keys&gt;&lt;key app="EN" db-id="aea2tx091fwxe5ee0f6xrds4sdpww9sz9spt" timestamp="1719123907"&gt;2075&lt;/key&gt;&lt;/foreign-keys&gt;&lt;ref-type name="Book"&gt;6&lt;/ref-type&gt;&lt;contrib</w:instrText>
      </w:r>
      <w:r>
        <w:instrText>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w:instrText>
      </w:r>
      <w:r>
        <w:instrTex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w:instrText>
      </w:r>
      <w:r>
        <w:instrText>&gt;2004&lt;/Year&gt;&lt;RecNum&gt;2076&lt;/RecNum&gt;&lt;DisplayText&gt;&lt;style size="10"&gt;[34]&lt;/style&gt;&lt;/DisplayText&gt;&lt;record&gt;&lt;rec-number&gt;2076&lt;/rec-number&gt;&lt;foreign-keys&gt;&lt;key app="EN" db-id="aea2tx091fwxe5ee0f6xrds4sdpww9sz9spt" timestamp="1719123907"&gt;2076&lt;/key&gt;&lt;/foreign-keys&gt;&lt;ref-type</w:instrText>
      </w:r>
      <w:r>
        <w:instrText xml:space="preserve"> name="Journal Article"&gt;17&lt;/ref-type&gt;&lt;contributors&gt;&lt;authors&gt;&lt;author&gt;Plisson, Joël&lt;/author&gt;&lt;author&gt;Lavrac, Nada&lt;/author&gt;&lt;author&gt;Mladenic, Dunja&lt;/author&gt;&lt;/authors&gt;&lt;/contributors&gt;&lt;titles&gt;&lt;title&gt;A rule based approach to word lemmatization&lt;/title&gt;&lt;secondary-tit</w:instrText>
      </w:r>
      <w:r>
        <w:instrTex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The aforementioned steps are typ</w:t>
      </w:r>
      <w:r>
        <w:t xml:space="preserve">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w:instrText>
      </w:r>
      <w:r>
        <w:instrText>Year&gt;2016&lt;/Year&gt;&lt;RecNum&gt;2038&lt;/RecNum&gt;&lt;DisplayText&gt;&lt;style size="10"&gt;[9]&lt;/style&gt;&lt;/DisplayText&gt;&lt;record&gt;&lt;rec-number&gt;2038&lt;/rec-number&gt;&lt;foreign-keys&gt;&lt;key app="EN" db-id="aea2tx091fwxe5ee0f6xrds4sdpww9sz9spt" timestamp="1719123906"&gt;2038&lt;/key&gt;&lt;/foreign-keys&gt;&lt;ref-t</w:instrText>
      </w:r>
      <w:r>
        <w:instrText>ype name="Journal Article"&gt;17&lt;/ref-type&gt;&lt;contributors&gt;&lt;authors&gt;&lt;author&gt;Maalej, Walid&lt;/author&gt;&lt;author&gt;Kurtanović, Zijad&lt;/author&gt;&lt;author&gt;Nabil, Hadeer&lt;/author&gt;&lt;author&gt;Stanik, Christoph&lt;/author&gt;&lt;/authors&gt;&lt;/contributors&gt;&lt;titles&gt;&lt;title&gt;On the automatic classifi</w:instrText>
      </w:r>
      <w:r>
        <w:instrText>cation of app reviews&lt;/title&gt;&lt;secondary-title&gt;Requirements Engineering&lt;/secondary-title&gt;&lt;/titles&gt;&lt;periodical&gt;&lt;full-title&gt;Requirements Engineering&lt;/full-title&gt;&lt;/periodical&gt;&lt;pages&gt;311-331&lt;/pages&gt;&lt;volume&gt;21&lt;/volume&gt;&lt;number&gt;3&lt;/number&gt;&lt;dates&gt;&lt;year&gt;2016&lt;/year&gt;&lt;/</w:instrText>
      </w:r>
      <w:r>
        <w:instrText>dates&gt;&lt;isbn&gt;0947-3602&lt;/isbn&gt;&lt;urls&gt;&lt;/urls&gt;&lt;/record&gt;&lt;/Cite&gt;&lt;/EndNote&gt;</w:instrText>
      </w:r>
      <w:r>
        <w:fldChar w:fldCharType="separate"/>
      </w:r>
      <w:r>
        <w:t>[9]</w:t>
      </w:r>
      <w:r>
        <w:fldChar w:fldCharType="end"/>
      </w:r>
      <w:r>
        <w:t>. For instance, stop words elimination process removes the most common insignificant words such as ‘the’, ‘a’, ‘on’, ‘is’ and so on that do not reflect unique information which can be</w:t>
      </w:r>
      <w:r>
        <w:t xml:space="preserv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w:instrText>
      </w:r>
      <w:r>
        <w:instrText>-id="aea2tx091fwxe5ee0f6xrds4sdpww9sz9spt" timestamp="1719123907"&gt;2075&lt;/key&gt;&lt;/foreign-keys&gt;&lt;ref-type name="Book"&gt;6&lt;/ref-type&gt;&lt;contributors&gt;&lt;authors&gt;&lt;author&gt;Aggarwal, C., &amp;amp; Zhai, C.&lt;/author&gt;&lt;/authors&gt;&lt;/contributors&gt;&lt;titles&gt;&lt;title&gt;Mining Text Data&lt;/title</w:instrText>
      </w:r>
      <w:r>
        <w:instrText>&gt;&lt;/titles&gt;&lt;dates&gt;&lt;year&gt;2012&lt;/year&gt;&lt;/dates&gt;&lt;publisher&gt;Springer Science Business Media&lt;/publisher&gt;&lt;urls&gt;&lt;/urls&gt;&lt;/record&gt;&lt;/Cite&gt;&lt;/EndNote&gt;</w:instrText>
      </w:r>
      <w:r>
        <w:fldChar w:fldCharType="separate"/>
      </w:r>
      <w:r>
        <w:t>[33]</w:t>
      </w:r>
      <w:r>
        <w:fldChar w:fldCharType="end"/>
      </w:r>
      <w:r>
        <w:t>. Finally, these pre-processed reviews form the Vocabulary (V) that gives the essential word frequency data for th</w:t>
      </w:r>
      <w:r>
        <w:t xml:space="preserve">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w:instrText>
      </w:r>
      <w:r>
        <w:instrText>e5ee0f6xrds4sdpww9sz9spt" timestamp="1719123907"&gt;2069&lt;/key&gt;&lt;/foreign-keys&gt;&lt;ref-type name="Book"&gt;6&lt;/ref-type&gt;&lt;contributors&gt;&lt;authors&gt;&lt;author&gt;McCallum, Andrew&lt;/author&gt;&lt;author&gt;Nigam, Kamal&lt;/author&gt;&lt;/authors&gt;&lt;/contributors&gt;&lt;titles&gt;&lt;title&gt;A Comparison of Event M</w:instrText>
      </w:r>
      <w:r>
        <w:instrText>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14:paraId="33C1BEA6" w14:textId="77777777" w:rsidR="00497807" w:rsidRDefault="007D4BAE">
      <w:pPr>
        <w:pStyle w:val="MDPI22heading2"/>
      </w:pPr>
      <w:r>
        <w:t>3.2 Multinomial Naïve Bayes</w:t>
      </w:r>
    </w:p>
    <w:p w14:paraId="2ABBACD0" w14:textId="77777777" w:rsidR="00497807" w:rsidRDefault="007D4BAE">
      <w:pPr>
        <w:pStyle w:val="MDPI31text"/>
      </w:pPr>
      <w:r>
        <w:t>Multinomial Naïve Bayes is</w:t>
      </w:r>
      <w:r>
        <w:t xml:space="preserve">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w:instrText>
      </w:r>
      <w:r>
        <w:instrText>&lt;rec-number&gt;2069&lt;/rec-number&gt;&lt;foreign-keys&gt;&lt;key app="EN" db-id="aea2tx091fwxe5ee0f6xrds4sdpww9sz9spt" timestamp="1719123907"&gt;2069&lt;/key&gt;&lt;/foreign-keys&gt;&lt;ref-type name="Book"&gt;6&lt;/ref-type&gt;&lt;contributors&gt;&lt;authors&gt;&lt;author&gt;McCallum, Andrew&lt;/author&gt;&lt;author&gt;Nigam, K</w:instrText>
      </w:r>
      <w:r>
        <w:instrText>amal&lt;/author&gt;&lt;/authors&gt;&lt;/contributors&gt;&lt;titles&gt;&lt;title&gt;A Comparison of Event Models for Naive Bayes Text Classification&lt;/title&gt;&lt;alt-title&gt;Work Learn Text Categ&lt;/alt-title&gt;&lt;/titles&gt;&lt;volume&gt;752&lt;/volume&gt;&lt;dates&gt;&lt;year&gt;2001&lt;/year&gt;&lt;/dates&gt;&lt;urls&gt;&lt;/urls&gt;&lt;/record&gt;&lt;/Ci</w:instrText>
      </w:r>
      <w:r>
        <w:instrText>te&gt;&lt;/EndNote&gt;</w:instrText>
      </w:r>
      <w:r>
        <w:fldChar w:fldCharType="separate"/>
      </w:r>
      <w:r>
        <w:t>[27]</w:t>
      </w:r>
      <w:r>
        <w:fldChar w:fldCharType="end"/>
      </w:r>
      <w:r>
        <w:t>. This method works on the principle of maximum likelihood estimates. This means it uses the information on word frequencies extracted from a text corpus for the required learning and prediction tasks. For the given problem statement, t</w:t>
      </w:r>
      <w:r>
        <w:t>he objective of the Multinomial Naïve Bayes is to compute the probability of a review belonging to a particular category (c</w:t>
      </w:r>
      <w:r>
        <w:rPr>
          <w:vertAlign w:val="subscript"/>
        </w:rPr>
        <w:t>n</w:t>
      </w:r>
      <w:r>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18B1016" w14:textId="77777777">
        <w:tc>
          <w:tcPr>
            <w:tcW w:w="7428" w:type="dxa"/>
          </w:tcPr>
          <w:p w14:paraId="7CE17E7A" w14:textId="77777777" w:rsidR="00497807" w:rsidRDefault="007D4BAE">
            <w:pPr>
              <w:pStyle w:val="MDPI39equation"/>
            </w:pPr>
            <w:r>
              <w:lastRenderedPageBreak/>
              <w:t>P(c</w:t>
            </w:r>
            <w:r>
              <w:rPr>
                <w:vertAlign w:val="subscript"/>
              </w:rPr>
              <w:t>n</w:t>
            </w:r>
            <w:r>
              <w:t>) = N</w:t>
            </w:r>
            <w:r>
              <w:rPr>
                <w:vertAlign w:val="subscript"/>
              </w:rPr>
              <w:t>reviews</w:t>
            </w:r>
            <w:r>
              <w:t>(r=c</w:t>
            </w:r>
            <w:r>
              <w:rPr>
                <w:vertAlign w:val="subscript"/>
              </w:rPr>
              <w:t>n</w:t>
            </w:r>
            <w:r>
              <w:t>)/N</w:t>
            </w:r>
            <w:r>
              <w:rPr>
                <w:vertAlign w:val="subscript"/>
              </w:rPr>
              <w:t>reviews</w:t>
            </w:r>
          </w:p>
        </w:tc>
        <w:tc>
          <w:tcPr>
            <w:tcW w:w="431" w:type="dxa"/>
            <w:vAlign w:val="center"/>
          </w:tcPr>
          <w:p w14:paraId="71BE0321" w14:textId="77777777" w:rsidR="00497807" w:rsidRDefault="007D4BAE">
            <w:pPr>
              <w:pStyle w:val="MDPI3aequationnumber"/>
            </w:pPr>
            <w:r>
              <w:t>(1)</w:t>
            </w:r>
          </w:p>
        </w:tc>
      </w:tr>
    </w:tbl>
    <w:p w14:paraId="6EF4E2A6" w14:textId="77777777" w:rsidR="00497807" w:rsidRDefault="007D4BAE">
      <w:pPr>
        <w:pStyle w:val="MDPI31text"/>
        <w:ind w:firstLine="0"/>
      </w:pPr>
      <w:r>
        <w:t>Where, N</w:t>
      </w:r>
      <w:r>
        <w:rPr>
          <w:vertAlign w:val="subscript"/>
        </w:rPr>
        <w:t xml:space="preserve">reviews </w:t>
      </w:r>
      <w:r>
        <w:t>indicates the number of reviews present in the app reviews</w:t>
      </w:r>
      <w:r>
        <w:t xml:space="preserve"> corpus, and N</w:t>
      </w:r>
      <w:r>
        <w:rPr>
          <w:vertAlign w:val="subscript"/>
        </w:rPr>
        <w:t>reviews</w:t>
      </w:r>
      <w:r>
        <w:t xml:space="preserve"> (r = c</w:t>
      </w:r>
      <w:r>
        <w:rPr>
          <w:vertAlign w:val="subscript"/>
        </w:rPr>
        <w:t>n</w:t>
      </w:r>
      <w:r>
        <w:t>) shows the number of reviews in a category c</w:t>
      </w:r>
      <w:r>
        <w:rPr>
          <w:vertAlign w:val="subscript"/>
        </w:rPr>
        <w:t>n</w:t>
      </w:r>
      <w:r>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F48FC98" w14:textId="77777777">
        <w:tc>
          <w:tcPr>
            <w:tcW w:w="7428" w:type="dxa"/>
          </w:tcPr>
          <w:p w14:paraId="43A7DF29" w14:textId="77777777" w:rsidR="00497807" w:rsidRDefault="007D4BAE">
            <w:pPr>
              <w:pStyle w:val="MDPI39equation"/>
            </w:pPr>
            <w:r>
              <w:t>P(w</w:t>
            </w:r>
            <w:r>
              <w:rPr>
                <w:vertAlign w:val="subscript"/>
              </w:rPr>
              <w:t>i</w:t>
            </w:r>
            <w:r>
              <w:t>|c</w:t>
            </w:r>
            <w:r>
              <w:rPr>
                <w:vertAlign w:val="subscript"/>
              </w:rPr>
              <w:t>n</w:t>
            </w:r>
            <w:r>
              <w:t>) = count(w</w:t>
            </w:r>
            <w:r>
              <w:rPr>
                <w:vertAlign w:val="subscript"/>
              </w:rPr>
              <w:t>i</w:t>
            </w:r>
            <w:r>
              <w:t>, c</w:t>
            </w:r>
            <w:r>
              <w:rPr>
                <w:vertAlign w:val="subscript"/>
              </w:rPr>
              <w:t>n</w:t>
            </w:r>
            <w:r>
              <w:t>)/ ∑</w:t>
            </w:r>
            <w:r>
              <w:rPr>
                <w:vertAlign w:val="subscript"/>
              </w:rPr>
              <w:t>w</w:t>
            </w:r>
            <w:r>
              <w:rPr>
                <w:rFonts w:ascii="Cambria Math" w:hAnsi="Cambria Math" w:cs="Cambria Math"/>
                <w:vertAlign w:val="subscript"/>
              </w:rPr>
              <w:t>∊</w:t>
            </w:r>
            <w:r>
              <w:rPr>
                <w:vertAlign w:val="subscript"/>
              </w:rPr>
              <w:t>V</w:t>
            </w:r>
            <w:r>
              <w:t xml:space="preserve"> count(w, c</w:t>
            </w:r>
            <w:r>
              <w:rPr>
                <w:vertAlign w:val="subscript"/>
              </w:rPr>
              <w:t>n</w:t>
            </w:r>
            <w:r>
              <w:t>)</w:t>
            </w:r>
          </w:p>
        </w:tc>
        <w:tc>
          <w:tcPr>
            <w:tcW w:w="431" w:type="dxa"/>
            <w:vAlign w:val="center"/>
          </w:tcPr>
          <w:p w14:paraId="1A28EE41" w14:textId="77777777" w:rsidR="00497807" w:rsidRDefault="007D4BAE">
            <w:pPr>
              <w:pStyle w:val="MDPI3aequationnumber"/>
            </w:pPr>
            <w:r>
              <w:t>(2)</w:t>
            </w:r>
          </w:p>
        </w:tc>
      </w:tr>
    </w:tbl>
    <w:p w14:paraId="1E0F29EA" w14:textId="77777777" w:rsidR="00497807" w:rsidRDefault="007D4BAE">
      <w:pPr>
        <w:pStyle w:val="MDPI31text"/>
        <w:ind w:firstLine="0"/>
        <w:rPr>
          <w:iCs/>
        </w:rPr>
      </w:pPr>
      <w:r>
        <w:t>Where, P(w</w:t>
      </w:r>
      <w:r>
        <w:rPr>
          <w:vertAlign w:val="subscript"/>
        </w:rPr>
        <w:t>i</w:t>
      </w:r>
      <w:r>
        <w:t xml:space="preserve"> | c</w:t>
      </w:r>
      <w:r>
        <w:rPr>
          <w:vertAlign w:val="subscript"/>
        </w:rPr>
        <w:t>n</w:t>
      </w:r>
      <w:r>
        <w:t>) denotes the conditional probability of the word w</w:t>
      </w:r>
      <w:r>
        <w:rPr>
          <w:vertAlign w:val="subscript"/>
        </w:rPr>
        <w:t xml:space="preserve">i </w:t>
      </w:r>
      <w:r>
        <w:t>given the probability of category c</w:t>
      </w:r>
      <w:r>
        <w:rPr>
          <w:vertAlign w:val="subscript"/>
        </w:rPr>
        <w:t xml:space="preserve">n  </w:t>
      </w:r>
      <w:r>
        <w:t>that is expressed as the ratio of the total occurrences of a word w</w:t>
      </w:r>
      <w:r>
        <w:rPr>
          <w:vertAlign w:val="subscript"/>
        </w:rPr>
        <w:t>i</w:t>
      </w:r>
      <w:r>
        <w:t xml:space="preserve"> in category c</w:t>
      </w:r>
      <w:r>
        <w:rPr>
          <w:vertAlign w:val="subscript"/>
        </w:rPr>
        <w:t>n</w:t>
      </w:r>
      <w:r>
        <w:t xml:space="preserve">  to the total words w in the reviews of category c</w:t>
      </w:r>
      <w:r>
        <w:rPr>
          <w:vertAlign w:val="subscript"/>
        </w:rPr>
        <w:t>n</w:t>
      </w:r>
      <w:r>
        <w:t>. Thus, the fraction of times word wi appears among all words (V) in the reviews of</w:t>
      </w:r>
      <w:r>
        <w:t xml:space="preserve"> category c</w:t>
      </w:r>
      <w:r>
        <w:rPr>
          <w:vertAlign w:val="subscript"/>
        </w:rPr>
        <w:t>n</w:t>
      </w:r>
      <w:r>
        <w:t>. Thus, Multinomial Naïve Bayes constructs a word space for category c</w:t>
      </w:r>
      <w:r>
        <w:rPr>
          <w:vertAlign w:val="subscript"/>
        </w:rPr>
        <w:t>n</w:t>
      </w:r>
      <w:r>
        <w:t xml:space="preserve"> by forming a dictionary of words from the reviews of category c</w:t>
      </w:r>
      <w:r>
        <w:rPr>
          <w:vertAlign w:val="subscript"/>
        </w:rPr>
        <w:t>n</w:t>
      </w:r>
      <w:r>
        <w:t xml:space="preserve"> by utilizing the frequency of each word w. Finally, using equations (1) and (2), the category of a review R</w:t>
      </w:r>
      <w:r>
        <w:t xml:space="preserve">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484AC61" w14:textId="77777777">
        <w:tc>
          <w:tcPr>
            <w:tcW w:w="7428" w:type="dxa"/>
          </w:tcPr>
          <w:p w14:paraId="46C7AF8D" w14:textId="77777777" w:rsidR="00497807" w:rsidRDefault="007D4BAE">
            <w:pPr>
              <w:pStyle w:val="MDPI39equation"/>
            </w:pPr>
            <w:r>
              <w:t>C</w:t>
            </w:r>
            <w:r>
              <w:rPr>
                <w:vertAlign w:val="subscript"/>
              </w:rPr>
              <w:t>MAP</w:t>
            </w:r>
            <w:r>
              <w:t xml:space="preserve"> (R) = argmax</w:t>
            </w:r>
            <w:r>
              <w:rPr>
                <w:vertAlign w:val="subscript"/>
              </w:rPr>
              <w:t>cn</w:t>
            </w:r>
            <w:r>
              <w:t xml:space="preserve"> (P(c</w:t>
            </w:r>
            <w:r>
              <w:rPr>
                <w:vertAlign w:val="subscript"/>
              </w:rPr>
              <w:t>n</w:t>
            </w:r>
            <w:r>
              <w:t>) * Π</w:t>
            </w:r>
            <w:r>
              <w:rPr>
                <w:vertAlign w:val="subscript"/>
              </w:rPr>
              <w:t>i</w:t>
            </w:r>
            <w:r>
              <w:t xml:space="preserve"> P(w</w:t>
            </w:r>
            <w:r>
              <w:rPr>
                <w:vertAlign w:val="subscript"/>
              </w:rPr>
              <w:t>i</w:t>
            </w:r>
            <w:r>
              <w:t>|c</w:t>
            </w:r>
            <w:r>
              <w:rPr>
                <w:vertAlign w:val="subscript"/>
              </w:rPr>
              <w:t>n</w:t>
            </w:r>
            <w:r>
              <w:t>))</w:t>
            </w:r>
          </w:p>
        </w:tc>
        <w:tc>
          <w:tcPr>
            <w:tcW w:w="431" w:type="dxa"/>
            <w:vAlign w:val="center"/>
          </w:tcPr>
          <w:p w14:paraId="75A6A13E" w14:textId="77777777" w:rsidR="00497807" w:rsidRDefault="007D4BAE">
            <w:pPr>
              <w:pStyle w:val="MDPI3aequationnumber"/>
            </w:pPr>
            <w:r>
              <w:t>(3)</w:t>
            </w:r>
          </w:p>
        </w:tc>
      </w:tr>
    </w:tbl>
    <w:p w14:paraId="40D5CB99" w14:textId="77777777" w:rsidR="00497807" w:rsidRDefault="007D4BAE">
      <w:pPr>
        <w:pStyle w:val="MDPI31text"/>
        <w:ind w:firstLine="0"/>
      </w:pPr>
      <w:r>
        <w:t>Where C</w:t>
      </w:r>
      <w:r>
        <w:rPr>
          <w:vertAlign w:val="subscript"/>
        </w:rPr>
        <w:t>MAP</w:t>
      </w:r>
      <w:r>
        <w:t xml:space="preserve"> (R) denotes the most probable category termed as maximum a posteriori (MAP), i.e., most likely category c</w:t>
      </w:r>
      <w:r>
        <w:rPr>
          <w:vertAlign w:val="subscript"/>
        </w:rPr>
        <w:t>n</w:t>
      </w:r>
      <w:r>
        <w:t xml:space="preserve"> for a review R which is given as the arguments of the maxima over</w:t>
      </w:r>
      <w:r>
        <w:t xml:space="preserve"> all the categories of the priori times the likelihood. Based on this, we provide the learning phase for Multinomial Naïve Bayes for classifying app reviews into relevant categories [24] in Algorithm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E3E902E" w14:textId="77777777">
        <w:tc>
          <w:tcPr>
            <w:tcW w:w="7428" w:type="dxa"/>
          </w:tcPr>
          <w:p w14:paraId="64F0758F" w14:textId="77777777" w:rsidR="00497807" w:rsidRDefault="007D4BAE">
            <w:pPr>
              <w:spacing w:line="228" w:lineRule="auto"/>
              <w:jc w:val="left"/>
              <w:rPr>
                <w:color w:val="auto"/>
                <w:sz w:val="18"/>
                <w:lang w:eastAsia="en-US"/>
              </w:rPr>
            </w:pPr>
            <w:r>
              <w:rPr>
                <w:b/>
                <w:color w:val="auto"/>
                <w:sz w:val="18"/>
                <w:lang w:eastAsia="en-US"/>
              </w:rPr>
              <w:t xml:space="preserve">Begin </w:t>
            </w:r>
          </w:p>
          <w:p w14:paraId="77DAEC00" w14:textId="77777777" w:rsidR="00497807" w:rsidRDefault="007D4BAE">
            <w:pPr>
              <w:spacing w:line="228" w:lineRule="auto"/>
              <w:ind w:left="174" w:hanging="174"/>
              <w:jc w:val="left"/>
              <w:rPr>
                <w:color w:val="auto"/>
                <w:sz w:val="18"/>
                <w:lang w:eastAsia="en-US"/>
              </w:rPr>
            </w:pPr>
            <w:r>
              <w:rPr>
                <w:color w:val="auto"/>
                <w:sz w:val="18"/>
                <w:lang w:eastAsia="en-US"/>
              </w:rPr>
              <w:t xml:space="preserve">1. From the manually classified pre-processed </w:t>
            </w:r>
            <w:r>
              <w:rPr>
                <w:color w:val="auto"/>
                <w:sz w:val="18"/>
                <w:lang w:eastAsia="en-US"/>
              </w:rPr>
              <w:t>app reviews, extract Vocabulary (V)</w:t>
            </w:r>
          </w:p>
          <w:p w14:paraId="249CC246" w14:textId="77777777" w:rsidR="00497807" w:rsidRDefault="007D4BAE">
            <w:pPr>
              <w:spacing w:line="228" w:lineRule="auto"/>
              <w:jc w:val="left"/>
              <w:rPr>
                <w:color w:val="auto"/>
                <w:sz w:val="18"/>
                <w:lang w:eastAsia="en-US"/>
              </w:rPr>
            </w:pPr>
            <w:r>
              <w:rPr>
                <w:color w:val="auto"/>
                <w:sz w:val="18"/>
                <w:lang w:eastAsia="en-US"/>
              </w:rPr>
              <w:t>2. Calculate P(c</w:t>
            </w:r>
            <w:r>
              <w:rPr>
                <w:color w:val="auto"/>
                <w:sz w:val="18"/>
                <w:vertAlign w:val="subscript"/>
                <w:lang w:eastAsia="en-US"/>
              </w:rPr>
              <w:t>n</w:t>
            </w:r>
            <w:r>
              <w:rPr>
                <w:color w:val="auto"/>
                <w:sz w:val="18"/>
                <w:lang w:eastAsia="en-US"/>
              </w:rPr>
              <w:t>) terms</w:t>
            </w:r>
          </w:p>
          <w:p w14:paraId="2CD5BE17" w14:textId="77777777" w:rsidR="00497807" w:rsidRDefault="007D4BAE">
            <w:pPr>
              <w:spacing w:line="228" w:lineRule="auto"/>
              <w:ind w:firstLine="225"/>
              <w:jc w:val="left"/>
              <w:rPr>
                <w:color w:val="auto"/>
                <w:sz w:val="18"/>
                <w:lang w:eastAsia="en-US"/>
              </w:rPr>
            </w:pPr>
            <w:r>
              <w:rPr>
                <w:color w:val="auto"/>
                <w:sz w:val="18"/>
                <w:lang w:eastAsia="en-US"/>
              </w:rPr>
              <w:t>2.1 For each c</w:t>
            </w:r>
            <w:r>
              <w:rPr>
                <w:color w:val="auto"/>
                <w:sz w:val="18"/>
                <w:vertAlign w:val="subscript"/>
                <w:lang w:eastAsia="en-US"/>
              </w:rPr>
              <w:t>n</w:t>
            </w:r>
            <w:r>
              <w:rPr>
                <w:color w:val="auto"/>
                <w:sz w:val="18"/>
                <w:lang w:eastAsia="en-US"/>
              </w:rPr>
              <w:t xml:space="preserve"> in C do:</w:t>
            </w:r>
          </w:p>
          <w:p w14:paraId="1EEA36D9" w14:textId="77777777" w:rsidR="00497807" w:rsidRDefault="007D4BAE">
            <w:pPr>
              <w:spacing w:line="228" w:lineRule="auto"/>
              <w:ind w:firstLine="367"/>
              <w:jc w:val="left"/>
              <w:rPr>
                <w:color w:val="auto"/>
                <w:sz w:val="18"/>
                <w:vertAlign w:val="subscript"/>
                <w:lang w:eastAsia="en-US"/>
              </w:rPr>
            </w:pPr>
            <w:r>
              <w:rPr>
                <w:color w:val="auto"/>
                <w:sz w:val="18"/>
                <w:lang w:eastAsia="en-US"/>
              </w:rPr>
              <w:t>2.1.1 reviews</w:t>
            </w:r>
            <w:r>
              <w:rPr>
                <w:color w:val="auto"/>
                <w:sz w:val="18"/>
                <w:vertAlign w:val="subscript"/>
                <w:lang w:eastAsia="en-US"/>
              </w:rPr>
              <w:t>n</w:t>
            </w:r>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all reviews with category = c</w:t>
            </w:r>
            <w:r>
              <w:rPr>
                <w:color w:val="auto"/>
                <w:sz w:val="18"/>
                <w:vertAlign w:val="subscript"/>
                <w:lang w:eastAsia="en-US"/>
              </w:rPr>
              <w:t>n</w:t>
            </w:r>
          </w:p>
          <w:p w14:paraId="1A46E90B" w14:textId="77777777" w:rsidR="00497807" w:rsidRDefault="007D4BAE">
            <w:pPr>
              <w:spacing w:line="228" w:lineRule="auto"/>
              <w:ind w:firstLine="367"/>
              <w:jc w:val="left"/>
              <w:rPr>
                <w:color w:val="auto"/>
                <w:sz w:val="18"/>
                <w:lang w:eastAsia="en-US"/>
              </w:rPr>
            </w:pPr>
            <w:r>
              <w:rPr>
                <w:color w:val="auto"/>
                <w:sz w:val="18"/>
                <w:lang w:eastAsia="en-US"/>
              </w:rPr>
              <w:t>2.1.2 P(c</w:t>
            </w:r>
            <w:r>
              <w:rPr>
                <w:color w:val="auto"/>
                <w:sz w:val="18"/>
                <w:vertAlign w:val="subscript"/>
                <w:lang w:eastAsia="en-US"/>
              </w:rPr>
              <w:t>n</w:t>
            </w:r>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|reviews</w:t>
            </w:r>
            <w:r>
              <w:rPr>
                <w:color w:val="auto"/>
                <w:sz w:val="18"/>
                <w:vertAlign w:val="subscript"/>
                <w:lang w:eastAsia="en-US"/>
              </w:rPr>
              <w:t>n</w:t>
            </w:r>
            <w:r>
              <w:rPr>
                <w:color w:val="auto"/>
                <w:sz w:val="18"/>
                <w:lang w:eastAsia="en-US"/>
              </w:rPr>
              <w:t>| / |Total reviews|</w:t>
            </w:r>
          </w:p>
          <w:p w14:paraId="2D67060B" w14:textId="77777777" w:rsidR="00497807" w:rsidRDefault="007D4BAE">
            <w:pPr>
              <w:spacing w:line="228" w:lineRule="auto"/>
              <w:jc w:val="left"/>
              <w:rPr>
                <w:color w:val="auto"/>
                <w:sz w:val="18"/>
                <w:lang w:eastAsia="en-US"/>
              </w:rPr>
            </w:pPr>
            <w:r>
              <w:rPr>
                <w:color w:val="auto"/>
                <w:sz w:val="18"/>
                <w:lang w:eastAsia="en-US"/>
              </w:rPr>
              <w:t>3. For every word w</w:t>
            </w:r>
            <w:r>
              <w:rPr>
                <w:color w:val="auto"/>
                <w:sz w:val="18"/>
                <w:vertAlign w:val="subscript"/>
                <w:lang w:eastAsia="en-US"/>
              </w:rPr>
              <w:t>i</w:t>
            </w:r>
            <w:r>
              <w:rPr>
                <w:color w:val="auto"/>
                <w:sz w:val="18"/>
                <w:lang w:eastAsia="en-US"/>
              </w:rPr>
              <w:t>,</w:t>
            </w:r>
            <w:r>
              <w:rPr>
                <w:color w:val="auto"/>
                <w:sz w:val="18"/>
                <w:vertAlign w:val="subscript"/>
                <w:lang w:eastAsia="en-US"/>
              </w:rPr>
              <w:t xml:space="preserve"> </w:t>
            </w:r>
            <w:r>
              <w:rPr>
                <w:color w:val="auto"/>
                <w:sz w:val="18"/>
                <w:lang w:eastAsia="en-US"/>
              </w:rPr>
              <w:t>given every category c</w:t>
            </w:r>
            <w:r>
              <w:rPr>
                <w:color w:val="auto"/>
                <w:sz w:val="18"/>
                <w:vertAlign w:val="subscript"/>
                <w:lang w:eastAsia="en-US"/>
              </w:rPr>
              <w:t>n</w:t>
            </w:r>
          </w:p>
          <w:p w14:paraId="645F8C91" w14:textId="77777777" w:rsidR="00497807" w:rsidRDefault="007D4BAE">
            <w:pPr>
              <w:tabs>
                <w:tab w:val="left" w:pos="270"/>
              </w:tabs>
              <w:spacing w:line="228" w:lineRule="auto"/>
              <w:ind w:firstLine="225"/>
              <w:jc w:val="left"/>
              <w:rPr>
                <w:color w:val="auto"/>
                <w:sz w:val="18"/>
                <w:lang w:eastAsia="en-US"/>
              </w:rPr>
            </w:pPr>
            <w:r>
              <w:rPr>
                <w:color w:val="auto"/>
                <w:sz w:val="18"/>
                <w:lang w:eastAsia="en-US"/>
              </w:rPr>
              <w:t>3.1 Calculate P(w</w:t>
            </w:r>
            <w:r>
              <w:rPr>
                <w:color w:val="auto"/>
                <w:sz w:val="18"/>
                <w:vertAlign w:val="subscript"/>
                <w:lang w:eastAsia="en-US"/>
              </w:rPr>
              <w:t>i</w:t>
            </w:r>
            <w:r>
              <w:rPr>
                <w:color w:val="auto"/>
                <w:sz w:val="18"/>
                <w:lang w:eastAsia="en-US"/>
              </w:rPr>
              <w:t>|c</w:t>
            </w:r>
            <w:r>
              <w:rPr>
                <w:color w:val="auto"/>
                <w:sz w:val="18"/>
                <w:vertAlign w:val="subscript"/>
                <w:lang w:eastAsia="en-US"/>
              </w:rPr>
              <w:t>n</w:t>
            </w:r>
            <w:r>
              <w:rPr>
                <w:color w:val="auto"/>
                <w:sz w:val="18"/>
                <w:lang w:eastAsia="en-US"/>
              </w:rPr>
              <w:t xml:space="preserve">) (maximum </w:t>
            </w:r>
            <w:r>
              <w:rPr>
                <w:color w:val="auto"/>
                <w:sz w:val="18"/>
                <w:lang w:eastAsia="en-US"/>
              </w:rPr>
              <w:t>likelihood estimates)</w:t>
            </w:r>
          </w:p>
          <w:p w14:paraId="40A075D6" w14:textId="77777777" w:rsidR="00497807" w:rsidRDefault="007D4BAE">
            <w:pPr>
              <w:spacing w:line="228" w:lineRule="auto"/>
              <w:ind w:firstLine="367"/>
              <w:jc w:val="left"/>
              <w:rPr>
                <w:color w:val="auto"/>
                <w:sz w:val="18"/>
                <w:vertAlign w:val="subscript"/>
                <w:lang w:eastAsia="en-US"/>
              </w:rPr>
            </w:pPr>
            <w:r>
              <w:rPr>
                <w:color w:val="auto"/>
                <w:sz w:val="18"/>
                <w:lang w:eastAsia="en-US"/>
              </w:rPr>
              <w:t>3.1.1 Word space</w:t>
            </w:r>
            <w:r>
              <w:rPr>
                <w:color w:val="auto"/>
                <w:sz w:val="18"/>
                <w:vertAlign w:val="subscript"/>
                <w:lang w:eastAsia="en-US"/>
              </w:rPr>
              <w:t>n</w:t>
            </w:r>
            <w:r>
              <w:rPr>
                <w:color w:val="auto"/>
                <w:sz w:val="18"/>
                <w:lang w:eastAsia="en-US"/>
              </w:rPr>
              <w:t xml:space="preserve"> </w:t>
            </w:r>
            <w:r>
              <w:rPr>
                <w:rFonts w:ascii="Wingdings" w:eastAsia="Wingdings" w:hAnsi="Wingdings" w:cs="Wingdings"/>
                <w:color w:val="auto"/>
                <w:sz w:val="18"/>
                <w:lang w:eastAsia="en-US"/>
              </w:rPr>
              <w:sym w:font="Wingdings" w:char="F0DF"/>
            </w:r>
            <w:r>
              <w:rPr>
                <w:color w:val="auto"/>
                <w:sz w:val="18"/>
                <w:lang w:eastAsia="en-US"/>
              </w:rPr>
              <w:t xml:space="preserve"> words belonging to reviews</w:t>
            </w:r>
            <w:r>
              <w:rPr>
                <w:color w:val="auto"/>
                <w:sz w:val="18"/>
                <w:vertAlign w:val="subscript"/>
                <w:lang w:eastAsia="en-US"/>
              </w:rPr>
              <w:t>n</w:t>
            </w:r>
          </w:p>
          <w:p w14:paraId="66D56071" w14:textId="77777777" w:rsidR="00497807" w:rsidRDefault="007D4BAE">
            <w:pPr>
              <w:spacing w:line="228" w:lineRule="auto"/>
              <w:ind w:firstLine="367"/>
              <w:jc w:val="left"/>
              <w:rPr>
                <w:color w:val="auto"/>
                <w:sz w:val="18"/>
                <w:lang w:eastAsia="en-US"/>
              </w:rPr>
            </w:pPr>
            <w:r>
              <w:rPr>
                <w:color w:val="auto"/>
                <w:sz w:val="18"/>
                <w:lang w:eastAsia="en-US"/>
              </w:rPr>
              <w:t>3.1.2 For each word w</w:t>
            </w:r>
            <w:r>
              <w:rPr>
                <w:color w:val="auto"/>
                <w:sz w:val="18"/>
                <w:vertAlign w:val="subscript"/>
                <w:lang w:eastAsia="en-US"/>
              </w:rPr>
              <w:t xml:space="preserve">i </w:t>
            </w:r>
            <w:r>
              <w:rPr>
                <w:color w:val="auto"/>
                <w:sz w:val="18"/>
                <w:lang w:eastAsia="en-US"/>
              </w:rPr>
              <w:t>in the Vocabulary (V)</w:t>
            </w:r>
          </w:p>
          <w:p w14:paraId="22E1B6C1" w14:textId="77777777" w:rsidR="00497807" w:rsidRDefault="007D4BAE">
            <w:pPr>
              <w:spacing w:line="228" w:lineRule="auto"/>
              <w:ind w:left="1450" w:hanging="941"/>
              <w:jc w:val="left"/>
              <w:rPr>
                <w:color w:val="auto"/>
                <w:sz w:val="18"/>
                <w:lang w:eastAsia="en-US"/>
              </w:rPr>
            </w:pPr>
            <w:r>
              <w:rPr>
                <w:color w:val="auto"/>
                <w:sz w:val="18"/>
                <w:lang w:eastAsia="en-US"/>
              </w:rPr>
              <w:t>3.1.2.1 n</w:t>
            </w:r>
            <w:r>
              <w:rPr>
                <w:color w:val="auto"/>
                <w:sz w:val="18"/>
                <w:vertAlign w:val="subscript"/>
                <w:lang w:eastAsia="en-US"/>
              </w:rPr>
              <w:t xml:space="preserve">i </w:t>
            </w:r>
            <w:r>
              <w:rPr>
                <w:rFonts w:ascii="Wingdings" w:eastAsia="Wingdings" w:hAnsi="Wingdings" w:cs="Wingdings"/>
                <w:color w:val="auto"/>
                <w:sz w:val="18"/>
                <w:lang w:eastAsia="en-US"/>
              </w:rPr>
              <w:sym w:font="Wingdings" w:char="F0DF"/>
            </w:r>
            <w:r>
              <w:rPr>
                <w:color w:val="auto"/>
                <w:sz w:val="18"/>
                <w:lang w:eastAsia="en-US"/>
              </w:rPr>
              <w:t xml:space="preserve"> Total occurrences of w</w:t>
            </w:r>
            <w:r>
              <w:rPr>
                <w:color w:val="auto"/>
                <w:sz w:val="18"/>
                <w:vertAlign w:val="subscript"/>
                <w:lang w:eastAsia="en-US"/>
              </w:rPr>
              <w:t>i</w:t>
            </w:r>
            <w:r>
              <w:rPr>
                <w:color w:val="auto"/>
                <w:sz w:val="18"/>
                <w:lang w:eastAsia="en-US"/>
              </w:rPr>
              <w:t xml:space="preserve"> in Word space</w:t>
            </w:r>
            <w:r>
              <w:rPr>
                <w:color w:val="auto"/>
                <w:sz w:val="18"/>
                <w:vertAlign w:val="subscript"/>
                <w:lang w:eastAsia="en-US"/>
              </w:rPr>
              <w:t>n</w:t>
            </w:r>
            <w:r>
              <w:rPr>
                <w:color w:val="auto"/>
                <w:sz w:val="18"/>
                <w:lang w:eastAsia="en-US"/>
              </w:rPr>
              <w:t xml:space="preserve"> consisting of a total of n words</w:t>
            </w:r>
          </w:p>
          <w:p w14:paraId="482CCC93" w14:textId="77777777" w:rsidR="00497807" w:rsidRDefault="007D4BAE">
            <w:pPr>
              <w:pStyle w:val="MDPI39equation"/>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eastAsia="Wingdings" w:hAnsi="Wingdings" w:cs="Wingdings"/>
                <w:snapToGrid/>
                <w:color w:val="auto"/>
                <w:sz w:val="18"/>
                <w:szCs w:val="20"/>
                <w:lang w:eastAsia="en-US" w:bidi="ar-SA"/>
              </w:rPr>
              <w:sym w:font="Wingdings" w:char="F0DF"/>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14:paraId="79B101A9" w14:textId="77777777" w:rsidR="00497807" w:rsidRDefault="007D4BAE">
            <w:pPr>
              <w:pStyle w:val="MDPI39equation"/>
              <w:ind w:hanging="709"/>
              <w:jc w:val="left"/>
              <w:rPr>
                <w:lang w:val="es-ES"/>
              </w:rPr>
            </w:pPr>
            <w:r>
              <w:rPr>
                <w:rFonts w:eastAsia="SimSun"/>
                <w:b/>
                <w:snapToGrid/>
                <w:color w:val="auto"/>
                <w:sz w:val="18"/>
                <w:szCs w:val="20"/>
                <w:lang w:val="es-ES" w:eastAsia="en-US" w:bidi="ar-SA"/>
              </w:rPr>
              <w:t>End</w:t>
            </w:r>
          </w:p>
        </w:tc>
        <w:tc>
          <w:tcPr>
            <w:tcW w:w="431" w:type="dxa"/>
            <w:vAlign w:val="center"/>
          </w:tcPr>
          <w:p w14:paraId="16999D91" w14:textId="77777777" w:rsidR="00497807" w:rsidRDefault="007D4BAE">
            <w:pPr>
              <w:pStyle w:val="MDPI3aequationnumber"/>
              <w:keepNext/>
            </w:pPr>
            <w:r>
              <w:t>(1)</w:t>
            </w:r>
          </w:p>
        </w:tc>
      </w:tr>
    </w:tbl>
    <w:p w14:paraId="612DF9A5" w14:textId="77777777" w:rsidR="00497807" w:rsidRDefault="007D4BAE">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1</w:t>
      </w:r>
      <w:r>
        <w:rPr>
          <w:b/>
          <w:bCs/>
        </w:rPr>
        <w:fldChar w:fldCharType="end"/>
      </w:r>
      <w:r>
        <w:rPr>
          <w:b/>
          <w:bCs/>
        </w:rPr>
        <w:t>.</w:t>
      </w:r>
      <w:r>
        <w:t xml:space="preserve"> Learning phase of Multinomial Naïve Bayes for performing predictions.</w:t>
      </w:r>
    </w:p>
    <w:p w14:paraId="3BCF0CFA" w14:textId="77777777" w:rsidR="00497807" w:rsidRDefault="007D4BAE">
      <w:pPr>
        <w:pStyle w:val="MDPI22heading2"/>
      </w:pPr>
      <w:r>
        <w:t>3.3 Complement Naïve Bayes</w:t>
      </w:r>
    </w:p>
    <w:p w14:paraId="1131AB17" w14:textId="77777777" w:rsidR="00497807" w:rsidRDefault="007D4BAE">
      <w:pPr>
        <w:pStyle w:val="MDPI31text"/>
      </w:pPr>
      <w:r>
        <w:t>In this sub-section, we discuss the Complement Naïve Bayes, which is a modified version of the Multinomial Naïve Bayes. Compleme</w:t>
      </w:r>
      <w:r>
        <w:t xml:space="preserve">nt Naïve Bayes deals with the limitations of Multinomial Naïve Bayes’s to perform well when trained with imbalanced data </w:t>
      </w:r>
      <w:r>
        <w:fldChar w:fldCharType="begin"/>
      </w:r>
      <w:r>
        <w:instrText xml:space="preserve"> ADDIN EN.CITE &lt;EndNote&gt;&lt;Cite&gt;&lt;Author&gt;Rennie&lt;/Author&gt;&lt;Year&gt;2003&lt;/Year&gt;&lt;RecNum&gt;2077&lt;/RecNum&gt;&lt;DisplayText&gt;&lt;style size="10"&gt;[35]&lt;/style&gt;&lt;/</w:instrText>
      </w:r>
      <w:r>
        <w:instrText>DisplayText&gt;&lt;record&gt;&lt;rec-number&gt;2077&lt;/rec-number&gt;&lt;foreign-keys&gt;&lt;key app="EN" db-id="aea2tx091fwxe5ee0f6xrds4sdpww9sz9spt" timestamp="1719123907"&gt;2077&lt;/key&gt;&lt;/foreign-keys&gt;&lt;ref-type name="Conference Proceedings"&gt;10&lt;/ref-type&gt;&lt;contributors&gt;&lt;authors&gt;&lt;author&gt;Re</w:instrText>
      </w:r>
      <w:r>
        <w:instrText xml:space="preserve">nnie, Jason D&lt;/author&gt;&lt;author&gt;Shih, Lawrence&lt;/author&gt;&lt;author&gt;Teevan, Jaime&lt;/author&gt;&lt;author&gt;Karger, David R&lt;/author&gt;&lt;/authors&gt;&lt;/contributors&gt;&lt;titles&gt;&lt;title&gt;Tackling the poor assumptions of naive bayes text classifiers&lt;/title&gt;&lt;secondary-title&gt;Proceedings of </w:instrText>
      </w:r>
      <w:r>
        <w:instrText>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i.e., the training data does not comprise of approximately equal</w:t>
      </w:r>
      <w:r>
        <w:t xml:space="preserve"> proportion of reviews belonging to different types of categories. Complement Naïve Bayes addresses this drawback by estimating the probability of a category c</w:t>
      </w:r>
      <w:r>
        <w:rPr>
          <w:vertAlign w:val="subscript"/>
        </w:rPr>
        <w:t>n</w:t>
      </w:r>
      <w:r>
        <w:t xml:space="preserve"> using training data from the other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(except c</w:t>
      </w:r>
      <w:r>
        <w:rPr>
          <w:vertAlign w:val="subscript"/>
        </w:rPr>
        <w:t>n</w:t>
      </w:r>
      <w:r>
        <w:t>)</w:t>
      </w:r>
      <w:r>
        <w:rPr>
          <w:vertAlign w:val="subscript"/>
        </w:rPr>
        <w:t xml:space="preserve">. </w:t>
      </w:r>
      <w:r>
        <w:t>In case of Complement Naïve Ba</w:t>
      </w:r>
      <w:r>
        <w:t>yes, the initial probability is computed using equation (1). Unlike Multinomial Naïve Bayes, Complement Naïve Bayes computes the likelihood of a word w</w:t>
      </w:r>
      <w:r>
        <w:rPr>
          <w:vertAlign w:val="subscript"/>
        </w:rPr>
        <w:t>i</w:t>
      </w:r>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other than c</w:t>
      </w:r>
      <w:r>
        <w:rPr>
          <w:vertAlign w:val="subscript"/>
        </w:rPr>
        <w:t xml:space="preserve">n </w:t>
      </w:r>
      <w:r>
        <w:t>(i.e., computing the likelihood of w</w:t>
      </w:r>
      <w:r>
        <w:rPr>
          <w:vertAlign w:val="subscript"/>
        </w:rPr>
        <w:t xml:space="preserve">i </w:t>
      </w:r>
      <w:r>
        <w:t>occ</w:t>
      </w:r>
      <w:r>
        <w:t>urring in other category(ies)).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41AE74E1" w14:textId="77777777">
        <w:tc>
          <w:tcPr>
            <w:tcW w:w="7428" w:type="dxa"/>
          </w:tcPr>
          <w:p w14:paraId="59645C36" w14:textId="77777777" w:rsidR="00497807" w:rsidRDefault="007D4BAE">
            <w:pPr>
              <w:pStyle w:val="MDPI39equation"/>
            </w:pPr>
            <w:r>
              <w:lastRenderedPageBreak/>
              <w:t>P(w</w:t>
            </w:r>
            <w:r>
              <w:rPr>
                <w:vertAlign w:val="subscript"/>
              </w:rPr>
              <w:t>i</w:t>
            </w:r>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w:t>
            </w:r>
          </w:p>
        </w:tc>
        <w:tc>
          <w:tcPr>
            <w:tcW w:w="431" w:type="dxa"/>
            <w:vAlign w:val="center"/>
          </w:tcPr>
          <w:p w14:paraId="2D1CB73D" w14:textId="77777777" w:rsidR="00497807" w:rsidRDefault="007D4BAE">
            <w:pPr>
              <w:pStyle w:val="MDPI3aequationnumber"/>
            </w:pPr>
            <w:r>
              <w:t>(4)</w:t>
            </w:r>
          </w:p>
        </w:tc>
      </w:tr>
    </w:tbl>
    <w:p w14:paraId="5CC6ADC9" w14:textId="77777777" w:rsidR="00497807" w:rsidRDefault="007D4BAE">
      <w:pPr>
        <w:pStyle w:val="MDPI31text"/>
        <w:ind w:firstLine="0"/>
        <w:rPr>
          <w:iCs/>
        </w:rPr>
      </w:pPr>
      <w:r>
        <w:t>Where, P(w</w:t>
      </w:r>
      <w:r>
        <w:rPr>
          <w:vertAlign w:val="subscript"/>
        </w:rPr>
        <w:t>i</w:t>
      </w:r>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denotes the probability of word w</w:t>
      </w:r>
      <w:r>
        <w:rPr>
          <w:vertAlign w:val="subscript"/>
        </w:rPr>
        <w:t xml:space="preserve">i </w:t>
      </w:r>
      <w:r>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is given as the ratio of the total number of times a word w</w:t>
      </w:r>
      <w:r>
        <w:rPr>
          <w:vertAlign w:val="subscript"/>
        </w:rPr>
        <w:t>i</w:t>
      </w:r>
      <w:r>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Thus, in contrast to Multinomial Naïve Bayes, the Complement Naïve Bayes creates a word space for cat</w:t>
      </w:r>
      <w:r>
        <w:t>egory c</w:t>
      </w:r>
      <w:r>
        <w:rPr>
          <w:vertAlign w:val="subscript"/>
        </w:rPr>
        <w:t>n</w:t>
      </w:r>
      <w:r>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by utilizing the frequency of w. 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EE76B19" w14:textId="77777777">
        <w:tc>
          <w:tcPr>
            <w:tcW w:w="7428" w:type="dxa"/>
          </w:tcPr>
          <w:p w14:paraId="027CFB92" w14:textId="77777777" w:rsidR="00497807" w:rsidRDefault="007D4BAE">
            <w:pPr>
              <w:pStyle w:val="MDPI39equation"/>
            </w:pPr>
            <w:r>
              <w:rPr>
                <w:lang w:val="en-NZ"/>
              </w:rPr>
              <w:t>C</w:t>
            </w:r>
            <w:r>
              <w:rPr>
                <w:vertAlign w:val="subscript"/>
                <w:lang w:val="en-NZ"/>
              </w:rPr>
              <w:t>MAP</w:t>
            </w:r>
            <w:r>
              <w:rPr>
                <w:lang w:val="en-NZ"/>
              </w:rPr>
              <w:t xml:space="preserve"> (R) = argmin</w:t>
            </w:r>
            <w:r>
              <w:rPr>
                <w:vertAlign w:val="subscript"/>
                <w:lang w:val="en-NZ"/>
              </w:rPr>
              <w:t>cn</w:t>
            </w:r>
            <w:r>
              <w:rPr>
                <w:lang w:val="en-NZ"/>
              </w:rPr>
              <w:t xml:space="preserve"> (P(c</w:t>
            </w:r>
            <w:r>
              <w:rPr>
                <w:vertAlign w:val="subscript"/>
                <w:lang w:val="en-NZ"/>
              </w:rPr>
              <w:t>n</w:t>
            </w:r>
            <w:r>
              <w:rPr>
                <w:lang w:val="en-NZ"/>
              </w:rPr>
              <w:t>) * Π</w:t>
            </w:r>
            <w:r>
              <w:rPr>
                <w:vertAlign w:val="subscript"/>
                <w:lang w:val="en-NZ"/>
              </w:rPr>
              <w:t xml:space="preserve">i </w:t>
            </w:r>
            <w:r>
              <w:rPr>
                <w:lang w:val="en-NZ"/>
              </w:rPr>
              <w:t>(1/ (P(w</w:t>
            </w:r>
            <w:r>
              <w:rPr>
                <w:vertAlign w:val="subscript"/>
                <w:lang w:val="en-NZ"/>
              </w:rPr>
              <w:t>i</w:t>
            </w:r>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Pr>
                <w:lang w:val="en-NZ"/>
              </w:rPr>
              <w:t>)</w:t>
            </w:r>
            <w:r>
              <w:rPr>
                <w:lang w:val="en-NZ"/>
              </w:rPr>
              <w:t>)))</w:t>
            </w:r>
          </w:p>
        </w:tc>
        <w:tc>
          <w:tcPr>
            <w:tcW w:w="431" w:type="dxa"/>
            <w:vAlign w:val="center"/>
          </w:tcPr>
          <w:p w14:paraId="6F216332" w14:textId="77777777" w:rsidR="00497807" w:rsidRDefault="007D4BAE">
            <w:pPr>
              <w:pStyle w:val="MDPI3aequationnumber"/>
            </w:pPr>
            <w:r>
              <w:t>(5)</w:t>
            </w:r>
          </w:p>
        </w:tc>
      </w:tr>
    </w:tbl>
    <w:p w14:paraId="3F049AB0" w14:textId="77777777" w:rsidR="00497807" w:rsidRDefault="007D4BAE" w:rsidP="00A3262D">
      <w:pPr>
        <w:pStyle w:val="MDPI31text"/>
        <w:keepLines/>
        <w:ind w:firstLine="0"/>
        <w:rPr>
          <w:iCs/>
        </w:rPr>
      </w:pPr>
      <w:r>
        <w:t>Where C</w:t>
      </w:r>
      <w:r>
        <w:rPr>
          <w:vertAlign w:val="subscript"/>
        </w:rPr>
        <w:t xml:space="preserve">MAP </w:t>
      </w:r>
      <w:r>
        <w:t>(R) denotes the most likely category c</w:t>
      </w:r>
      <w:r>
        <w:rPr>
          <w:vertAlign w:val="subscript"/>
        </w:rPr>
        <w:t>n</w:t>
      </w:r>
      <w:r>
        <w:t xml:space="preserve"> for a review R which is given as the argument of the minimum likelihood estimates of the category calculated as prior times the inverse likelihood. Based on this, we provide the learning phase for</w:t>
      </w:r>
      <w:r>
        <w:t xml:space="preserve">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w:instrText>
      </w:r>
      <w:r>
        <w:instrText xml:space="preserve">&lt;/rec-number&gt;&lt;foreign-keys&gt;&lt;key app="EN" db-id="aea2tx091fwxe5ee0f6xrds4sdpww9sz9spt" timestamp="1719123907"&gt;2077&lt;/key&gt;&lt;/foreign-keys&gt;&lt;ref-type name="Conference Proceedings"&gt;10&lt;/ref-type&gt;&lt;contributors&gt;&lt;authors&gt;&lt;author&gt;Rennie, Jason D&lt;/author&gt;&lt;author&gt;Shih, </w:instrText>
      </w:r>
      <w:r>
        <w:instrText>Lawrence&lt;/author&gt;&lt;author&gt;Teevan, Jaime&lt;/author&gt;&lt;author&gt;Karger, David R&lt;/author&gt;&lt;/authors&gt;&lt;/contributors&gt;&lt;titles&gt;&lt;title&gt;Tackling the poor assumptions of naive bayes text classifiers&lt;/title&gt;&lt;secondary-title&gt;Proceedings of the 20th international conference on</w:instrText>
      </w:r>
      <w:r>
        <w:instrText xml:space="preserve">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443787D" w14:textId="77777777">
        <w:tc>
          <w:tcPr>
            <w:tcW w:w="7428" w:type="dxa"/>
          </w:tcPr>
          <w:p w14:paraId="2EAF2E7A" w14:textId="77777777" w:rsidR="00497807" w:rsidRDefault="007D4BAE">
            <w:pPr>
              <w:pStyle w:val="Textkrper"/>
              <w:spacing w:after="0"/>
              <w:jc w:val="left"/>
              <w:rPr>
                <w:sz w:val="18"/>
                <w:szCs w:val="16"/>
              </w:rPr>
            </w:pPr>
            <w:r>
              <w:rPr>
                <w:b/>
                <w:sz w:val="18"/>
                <w:szCs w:val="16"/>
              </w:rPr>
              <w:t xml:space="preserve">Begin </w:t>
            </w:r>
          </w:p>
          <w:p w14:paraId="1196BE50" w14:textId="77777777" w:rsidR="00497807" w:rsidRDefault="007D4BAE">
            <w:pPr>
              <w:pStyle w:val="Textkrper"/>
              <w:spacing w:after="0"/>
              <w:ind w:left="174" w:hanging="174"/>
              <w:jc w:val="left"/>
              <w:rPr>
                <w:sz w:val="18"/>
                <w:szCs w:val="16"/>
              </w:rPr>
            </w:pPr>
            <w:r>
              <w:rPr>
                <w:sz w:val="18"/>
                <w:szCs w:val="16"/>
              </w:rPr>
              <w:t xml:space="preserve">1. From the manually classified pre-processed app reviews, extract Vocabulary </w:t>
            </w:r>
            <w:r>
              <w:rPr>
                <w:sz w:val="18"/>
                <w:szCs w:val="16"/>
              </w:rPr>
              <w:t>(V)</w:t>
            </w:r>
          </w:p>
          <w:p w14:paraId="5F0FBB2F" w14:textId="77777777" w:rsidR="00497807" w:rsidRDefault="007D4BAE">
            <w:pPr>
              <w:pStyle w:val="Textkrper"/>
              <w:spacing w:after="0"/>
              <w:jc w:val="left"/>
              <w:rPr>
                <w:sz w:val="18"/>
                <w:szCs w:val="16"/>
              </w:rPr>
            </w:pPr>
            <w:r>
              <w:rPr>
                <w:sz w:val="18"/>
                <w:szCs w:val="16"/>
              </w:rPr>
              <w:t>2. Calculate P(c</w:t>
            </w:r>
            <w:r>
              <w:rPr>
                <w:sz w:val="18"/>
                <w:szCs w:val="16"/>
                <w:vertAlign w:val="subscript"/>
              </w:rPr>
              <w:t>n</w:t>
            </w:r>
            <w:r>
              <w:rPr>
                <w:sz w:val="18"/>
                <w:szCs w:val="16"/>
              </w:rPr>
              <w:t>) terms</w:t>
            </w:r>
          </w:p>
          <w:p w14:paraId="798CD5C9" w14:textId="77777777" w:rsidR="00497807" w:rsidRDefault="007D4BAE">
            <w:pPr>
              <w:pStyle w:val="Textkrper"/>
              <w:spacing w:after="0"/>
              <w:ind w:firstLine="225"/>
              <w:jc w:val="left"/>
              <w:rPr>
                <w:sz w:val="18"/>
                <w:szCs w:val="16"/>
              </w:rPr>
            </w:pPr>
            <w:r>
              <w:rPr>
                <w:sz w:val="18"/>
                <w:szCs w:val="16"/>
              </w:rPr>
              <w:t>2.1 For each c</w:t>
            </w:r>
            <w:r>
              <w:rPr>
                <w:sz w:val="18"/>
                <w:szCs w:val="16"/>
                <w:vertAlign w:val="subscript"/>
              </w:rPr>
              <w:t>n</w:t>
            </w:r>
            <w:r>
              <w:rPr>
                <w:sz w:val="18"/>
                <w:szCs w:val="16"/>
              </w:rPr>
              <w:t xml:space="preserve"> in C do:</w:t>
            </w:r>
          </w:p>
          <w:p w14:paraId="2AF26673" w14:textId="77777777" w:rsidR="00497807" w:rsidRDefault="007D4BAE">
            <w:pPr>
              <w:pStyle w:val="Textkrper"/>
              <w:spacing w:after="0"/>
              <w:ind w:firstLine="367"/>
              <w:jc w:val="left"/>
              <w:rPr>
                <w:sz w:val="18"/>
                <w:szCs w:val="16"/>
                <w:vertAlign w:val="subscript"/>
              </w:rPr>
            </w:pPr>
            <w:r>
              <w:rPr>
                <w:sz w:val="18"/>
                <w:szCs w:val="16"/>
              </w:rPr>
              <w:t>2.1.1 reviews</w:t>
            </w:r>
            <w:r>
              <w:rPr>
                <w:sz w:val="18"/>
                <w:szCs w:val="16"/>
                <w:vertAlign w:val="subscript"/>
              </w:rPr>
              <w:t>n</w:t>
            </w:r>
            <w:r>
              <w:rPr>
                <w:sz w:val="18"/>
                <w:szCs w:val="16"/>
              </w:rPr>
              <w:t xml:space="preserve"> </w:t>
            </w:r>
            <w:r>
              <w:rPr>
                <w:rFonts w:ascii="Wingdings" w:eastAsia="Wingdings" w:hAnsi="Wingdings" w:cs="Wingdings"/>
                <w:sz w:val="18"/>
                <w:szCs w:val="16"/>
              </w:rPr>
              <w:sym w:font="Wingdings" w:char="F0DF"/>
            </w:r>
            <w:r>
              <w:rPr>
                <w:sz w:val="18"/>
                <w:szCs w:val="16"/>
              </w:rPr>
              <w:t xml:space="preserve"> all reviews with category = c</w:t>
            </w:r>
            <w:r>
              <w:rPr>
                <w:sz w:val="18"/>
                <w:szCs w:val="16"/>
                <w:vertAlign w:val="subscript"/>
              </w:rPr>
              <w:t>n</w:t>
            </w:r>
          </w:p>
          <w:p w14:paraId="305108F1" w14:textId="77777777" w:rsidR="00497807" w:rsidRDefault="007D4BAE">
            <w:pPr>
              <w:pStyle w:val="Textkrper"/>
              <w:spacing w:after="0"/>
              <w:ind w:firstLine="367"/>
              <w:jc w:val="left"/>
              <w:rPr>
                <w:sz w:val="18"/>
                <w:szCs w:val="16"/>
              </w:rPr>
            </w:pPr>
            <w:r>
              <w:rPr>
                <w:sz w:val="18"/>
                <w:szCs w:val="16"/>
              </w:rPr>
              <w:t>2.1.2 P(c</w:t>
            </w:r>
            <w:r>
              <w:rPr>
                <w:sz w:val="18"/>
                <w:szCs w:val="16"/>
                <w:vertAlign w:val="subscript"/>
              </w:rPr>
              <w:t>n</w:t>
            </w:r>
            <w:r>
              <w:rPr>
                <w:sz w:val="18"/>
                <w:szCs w:val="16"/>
              </w:rPr>
              <w:t xml:space="preserve">) </w:t>
            </w:r>
            <w:r>
              <w:rPr>
                <w:rFonts w:ascii="Wingdings" w:eastAsia="Wingdings" w:hAnsi="Wingdings" w:cs="Wingdings"/>
                <w:sz w:val="18"/>
                <w:szCs w:val="16"/>
              </w:rPr>
              <w:sym w:font="Wingdings" w:char="F0DF"/>
            </w:r>
            <w:r>
              <w:rPr>
                <w:sz w:val="18"/>
                <w:szCs w:val="16"/>
              </w:rPr>
              <w:t xml:space="preserve"> |reviews</w:t>
            </w:r>
            <w:r>
              <w:rPr>
                <w:sz w:val="18"/>
                <w:szCs w:val="16"/>
                <w:vertAlign w:val="subscript"/>
              </w:rPr>
              <w:t>n</w:t>
            </w:r>
            <w:r>
              <w:rPr>
                <w:sz w:val="18"/>
                <w:szCs w:val="16"/>
              </w:rPr>
              <w:t>| / |Total reviews|</w:t>
            </w:r>
          </w:p>
          <w:p w14:paraId="2FD0E41D" w14:textId="77777777" w:rsidR="00497807" w:rsidRDefault="007D4BAE">
            <w:pPr>
              <w:pStyle w:val="Textkrper"/>
              <w:spacing w:after="0"/>
              <w:jc w:val="left"/>
              <w:rPr>
                <w:sz w:val="18"/>
                <w:szCs w:val="16"/>
              </w:rPr>
            </w:pPr>
            <w:r>
              <w:rPr>
                <w:sz w:val="18"/>
                <w:szCs w:val="16"/>
              </w:rPr>
              <w:t>3. For every word w</w:t>
            </w:r>
            <w:r>
              <w:rPr>
                <w:sz w:val="18"/>
                <w:szCs w:val="16"/>
                <w:vertAlign w:val="subscript"/>
              </w:rPr>
              <w:t>i</w:t>
            </w:r>
            <w:r>
              <w:rPr>
                <w:sz w:val="18"/>
                <w:szCs w:val="16"/>
              </w:rPr>
              <w:t>,</w:t>
            </w:r>
            <w:r>
              <w:rPr>
                <w:sz w:val="18"/>
                <w:szCs w:val="16"/>
                <w:vertAlign w:val="subscript"/>
              </w:rPr>
              <w:t xml:space="preserve"> </w:t>
            </w:r>
            <w:r>
              <w:rPr>
                <w:sz w:val="18"/>
                <w:szCs w:val="16"/>
              </w:rPr>
              <w:t>given every category c</w:t>
            </w:r>
            <w:r>
              <w:rPr>
                <w:sz w:val="18"/>
                <w:szCs w:val="16"/>
                <w:vertAlign w:val="subscript"/>
              </w:rPr>
              <w:t>n</w:t>
            </w:r>
          </w:p>
          <w:p w14:paraId="7BCBE8D9" w14:textId="77777777" w:rsidR="00497807" w:rsidRDefault="007D4BAE">
            <w:pPr>
              <w:pStyle w:val="Textkrper"/>
              <w:spacing w:after="0"/>
              <w:ind w:firstLine="225"/>
              <w:jc w:val="left"/>
              <w:rPr>
                <w:sz w:val="18"/>
                <w:szCs w:val="16"/>
              </w:rPr>
            </w:pPr>
            <w:r>
              <w:rPr>
                <w:sz w:val="18"/>
                <w:szCs w:val="16"/>
              </w:rPr>
              <w:t>3.1 Calculate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(maximum likelihood estimates)</w:t>
            </w:r>
          </w:p>
          <w:p w14:paraId="47221A74" w14:textId="77777777" w:rsidR="00497807" w:rsidRDefault="007D4BAE">
            <w:pPr>
              <w:pStyle w:val="Textkrper"/>
              <w:spacing w:after="0"/>
              <w:ind w:left="883" w:hanging="516"/>
              <w:jc w:val="left"/>
              <w:rPr>
                <w:sz w:val="18"/>
                <w:szCs w:val="16"/>
              </w:rPr>
            </w:pPr>
            <w:r>
              <w:rPr>
                <w:sz w:val="18"/>
                <w:szCs w:val="16"/>
              </w:rPr>
              <w:t>3.1.1 Word space</w:t>
            </w:r>
            <w:r>
              <w:rPr>
                <w:sz w:val="18"/>
                <w:szCs w:val="16"/>
                <w:vertAlign w:val="subscript"/>
              </w:rPr>
              <w:t>n</w:t>
            </w:r>
            <w:r>
              <w:rPr>
                <w:sz w:val="18"/>
                <w:szCs w:val="16"/>
              </w:rPr>
              <w:t xml:space="preserve"> </w:t>
            </w:r>
            <w:r>
              <w:rPr>
                <w:rFonts w:ascii="Wingdings" w:eastAsia="Wingdings" w:hAnsi="Wingdings" w:cs="Wingdings"/>
                <w:sz w:val="18"/>
                <w:szCs w:val="16"/>
              </w:rPr>
              <w:t></w:t>
            </w:r>
            <w:r>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47629A39" w14:textId="77777777" w:rsidR="00497807" w:rsidRDefault="007D4BAE">
            <w:pPr>
              <w:pStyle w:val="Textkrper"/>
              <w:spacing w:after="0"/>
              <w:ind w:firstLine="367"/>
              <w:jc w:val="left"/>
              <w:rPr>
                <w:sz w:val="18"/>
                <w:szCs w:val="16"/>
              </w:rPr>
            </w:pPr>
            <w:r>
              <w:rPr>
                <w:sz w:val="18"/>
                <w:szCs w:val="16"/>
              </w:rPr>
              <w:t>3.1.2  For each word w</w:t>
            </w:r>
            <w:r>
              <w:rPr>
                <w:sz w:val="18"/>
                <w:szCs w:val="16"/>
                <w:vertAlign w:val="subscript"/>
              </w:rPr>
              <w:t xml:space="preserve">i </w:t>
            </w:r>
            <w:r>
              <w:rPr>
                <w:sz w:val="18"/>
                <w:szCs w:val="16"/>
              </w:rPr>
              <w:t>in the Vocabulary (V)</w:t>
            </w:r>
          </w:p>
          <w:p w14:paraId="2CC356FF" w14:textId="77777777" w:rsidR="00497807" w:rsidRDefault="007D4BAE">
            <w:pPr>
              <w:pStyle w:val="Textkrper"/>
              <w:spacing w:after="0"/>
              <w:ind w:left="1450" w:hanging="941"/>
              <w:jc w:val="left"/>
              <w:rPr>
                <w:sz w:val="18"/>
                <w:szCs w:val="16"/>
              </w:rPr>
            </w:pPr>
            <w:r>
              <w:rPr>
                <w:sz w:val="18"/>
                <w:szCs w:val="16"/>
              </w:rPr>
              <w:t>3.1.2.1 n</w:t>
            </w:r>
            <w:r>
              <w:rPr>
                <w:sz w:val="18"/>
                <w:szCs w:val="16"/>
                <w:vertAlign w:val="subscript"/>
              </w:rPr>
              <w:t xml:space="preserve">i </w:t>
            </w:r>
            <w:r>
              <w:rPr>
                <w:rFonts w:ascii="Wingdings" w:eastAsia="Wingdings" w:hAnsi="Wingdings" w:cs="Wingdings"/>
                <w:sz w:val="18"/>
                <w:szCs w:val="16"/>
              </w:rPr>
              <w:sym w:font="Wingdings" w:char="F0DF"/>
            </w:r>
            <w:r>
              <w:rPr>
                <w:sz w:val="18"/>
                <w:szCs w:val="16"/>
              </w:rPr>
              <w:t xml:space="preserve"> Total occurrences of w</w:t>
            </w:r>
            <w:r>
              <w:rPr>
                <w:sz w:val="18"/>
                <w:szCs w:val="16"/>
                <w:vertAlign w:val="subscript"/>
              </w:rPr>
              <w:t>i</w:t>
            </w:r>
            <w:r>
              <w:rPr>
                <w:sz w:val="18"/>
                <w:szCs w:val="16"/>
              </w:rPr>
              <w:t xml:space="preserve"> in Word space</w:t>
            </w:r>
            <w:r>
              <w:rPr>
                <w:sz w:val="18"/>
                <w:szCs w:val="16"/>
                <w:vertAlign w:val="subscript"/>
              </w:rPr>
              <w:t xml:space="preserve">n </w:t>
            </w:r>
            <w:r>
              <w:rPr>
                <w:sz w:val="18"/>
                <w:szCs w:val="16"/>
              </w:rPr>
              <w:t>consisting of a total of n words</w:t>
            </w:r>
          </w:p>
          <w:p w14:paraId="5CED49C1" w14:textId="77777777" w:rsidR="00497807" w:rsidRDefault="007D4BAE">
            <w:pPr>
              <w:pStyle w:val="MDPI39equation"/>
              <w:ind w:hanging="200"/>
              <w:jc w:val="left"/>
              <w:rPr>
                <w:sz w:val="18"/>
                <w:szCs w:val="16"/>
              </w:rPr>
            </w:pPr>
            <w:r>
              <w:rPr>
                <w:sz w:val="18"/>
                <w:szCs w:val="16"/>
              </w:rPr>
              <w:t>3.1.2.2 P(w</w:t>
            </w:r>
            <w:r>
              <w:rPr>
                <w:sz w:val="18"/>
                <w:szCs w:val="16"/>
                <w:vertAlign w:val="subscript"/>
              </w:rPr>
              <w:t>i</w:t>
            </w:r>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xml:space="preserve">) </w:t>
            </w:r>
            <w:r>
              <w:rPr>
                <w:rFonts w:ascii="Wingdings" w:eastAsia="Wingdings" w:hAnsi="Wingdings" w:cs="Wingdings"/>
                <w:sz w:val="18"/>
                <w:szCs w:val="16"/>
              </w:rPr>
              <w:t></w:t>
            </w:r>
            <w:r>
              <w:rPr>
                <w:sz w:val="18"/>
                <w:szCs w:val="16"/>
              </w:rPr>
              <w:t xml:space="preserve"> n</w:t>
            </w:r>
            <w:r>
              <w:rPr>
                <w:sz w:val="18"/>
                <w:szCs w:val="16"/>
                <w:vertAlign w:val="subscript"/>
              </w:rPr>
              <w:t xml:space="preserve">i </w:t>
            </w:r>
            <w:r>
              <w:rPr>
                <w:sz w:val="18"/>
                <w:szCs w:val="16"/>
              </w:rPr>
              <w:t>/ n</w:t>
            </w:r>
          </w:p>
          <w:p w14:paraId="290D81E4" w14:textId="77777777" w:rsidR="00497807" w:rsidRDefault="007D4BAE">
            <w:pPr>
              <w:pStyle w:val="MDPI39equation"/>
              <w:ind w:hanging="709"/>
              <w:jc w:val="left"/>
            </w:pPr>
            <w:r>
              <w:rPr>
                <w:b/>
                <w:sz w:val="18"/>
                <w:szCs w:val="16"/>
              </w:rPr>
              <w:t>End</w:t>
            </w:r>
          </w:p>
        </w:tc>
        <w:tc>
          <w:tcPr>
            <w:tcW w:w="431" w:type="dxa"/>
            <w:vAlign w:val="center"/>
          </w:tcPr>
          <w:p w14:paraId="063CC44D" w14:textId="77777777" w:rsidR="00497807" w:rsidRDefault="007D4BAE">
            <w:pPr>
              <w:pStyle w:val="MDPI3aequationnumber"/>
              <w:keepNext/>
            </w:pPr>
            <w:r>
              <w:t>(2)</w:t>
            </w:r>
          </w:p>
        </w:tc>
      </w:tr>
    </w:tbl>
    <w:p w14:paraId="0B724E4C" w14:textId="77777777" w:rsidR="00497807" w:rsidRDefault="007D4BAE">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Pr>
          <w:b/>
          <w:bCs/>
        </w:rPr>
        <w:t>2</w:t>
      </w:r>
      <w:r>
        <w:rPr>
          <w:b/>
          <w:bCs/>
        </w:rPr>
        <w:fldChar w:fldCharType="end"/>
      </w:r>
      <w:r>
        <w:rPr>
          <w:b/>
          <w:bCs/>
        </w:rPr>
        <w:t>.</w:t>
      </w:r>
      <w:r>
        <w:t xml:space="preserve"> Learning phase of Complement Naïve Bayes for performing predictions.</w:t>
      </w:r>
    </w:p>
    <w:p w14:paraId="3B3268E4" w14:textId="77777777" w:rsidR="00497807" w:rsidRDefault="007D4BAE">
      <w:pPr>
        <w:pStyle w:val="MDPI22heading2"/>
      </w:pPr>
      <w:r>
        <w:t>3.4 Laplace Smoothing</w:t>
      </w:r>
    </w:p>
    <w:p w14:paraId="17EEBDE9" w14:textId="08D311D3" w:rsidR="00497807" w:rsidRDefault="007D4BAE">
      <w:pPr>
        <w:pStyle w:val="MDPI31text"/>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w:instrText>
      </w:r>
      <w:r>
        <w:instrText>playText&gt;&lt;style size="10"&gt;[36]&lt;/style&gt;&lt;/DisplayText&gt;&lt;record&gt;&lt;rec-number&gt;2078&lt;/rec-number&gt;&lt;foreign-keys&gt;&lt;key app="EN" db-id="aea2tx091fwxe5ee0f6xrds4sdpww9sz9spt" timestamp="1719123907"&gt;2078&lt;/key&gt;&lt;/foreign-keys&gt;&lt;ref-type name="Conference Proceedings"&gt;10&lt;/re</w:instrText>
      </w:r>
      <w:r>
        <w:instrText>f-type&gt;&lt;contributors&gt;&lt;authors&gt;&lt;author&gt;Lowd, Daniel&lt;/author&gt;&lt;author&gt;Domingos, Pedro&lt;/author&gt;&lt;/authors&gt;&lt;/contributors&gt;&lt;titles&gt;&lt;title&gt;Naive Bayes models for probability estimation&lt;/title&gt;&lt;secondary-title&gt;Proceedings of the 22nd international conference on Mac</w:instrText>
      </w:r>
      <w:r>
        <w:instrText>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For example, if a word has not been observed in the learning phas</w:t>
      </w:r>
      <w:r>
        <w:t xml:space="preserve">e, both Naïve Bayes (Multinomial and Complement) methods would generate a </w:t>
      </w:r>
      <w:r w:rsidR="00787026">
        <w:t>zero-probability</w:t>
      </w:r>
      <w:r>
        <w:t xml:space="preserve"> value for that word, which subsequently impacts classification accuracy. This issue is addressed by applying Laplace Smoothing to the parameters </w:t>
      </w:r>
      <w:r>
        <w:fldChar w:fldCharType="begin"/>
      </w:r>
      <w:r>
        <w:instrText xml:space="preserve"> ADDIN EN.CITE &lt;EndN</w:instrText>
      </w:r>
      <w:r>
        <w:instrText>ote&gt;&lt;Cite&gt;&lt;Author&gt;Yuan&lt;/Author&gt;&lt;Year&gt;2012&lt;/Year&gt;&lt;RecNum&gt;2070&lt;/RecNum&gt;&lt;DisplayText&gt;&lt;style size="10"&gt;[28,37]&lt;/style&gt;&lt;/DisplayText&gt;&lt;record&gt;&lt;rec-number&gt;2070&lt;/rec-number&gt;&lt;foreign-keys&gt;&lt;key app="EN" db-id="aea2tx091fwxe5ee0f6xrds4sdpww9sz9spt" timestamp="1719123</w:instrText>
      </w:r>
      <w:r>
        <w:instrText xml:space="preserve">907"&gt;2070&lt;/key&gt;&lt;/foreign-keys&gt;&lt;ref-type name="Conference Proceedings"&gt;10&lt;/ref-type&gt;&lt;contributors&gt;&lt;authors&gt;&lt;author&gt;Yuan, Quan&lt;/author&gt;&lt;author&gt;Cong, Gao&lt;/author&gt;&lt;author&gt;Thalmann, Nadia Magnenat&lt;/author&gt;&lt;/authors&gt;&lt;/contributors&gt;&lt;titles&gt;&lt;title&gt;Enhancing naive </w:instrText>
      </w:r>
      <w:r>
        <w:instrText>bayes with various smoothing methods for short text classification&lt;/title&gt;&lt;secondary-title&gt;Proceedings of the 21st International Conference on World Wide Web&lt;/secondary-title&gt;&lt;/titles&gt;&lt;pages&gt;645-646&lt;/pages&gt;&lt;dates&gt;&lt;year&gt;2012&lt;/year&gt;&lt;/dates&gt;&lt;publisher&gt;ACM&lt;/pu</w:instrText>
      </w:r>
      <w:r>
        <w:instrText>blisher&gt;&lt;isbn&gt;1450312306&lt;/isbn&gt;&lt;urls&gt;&lt;/urls&gt;&lt;/record&gt;&lt;/Cite&gt;&lt;Cite&gt;&lt;Author&gt;He&lt;/Author&gt;&lt;Year&gt;2007&lt;/Year&gt;&lt;RecNum&gt;2079&lt;/RecNum&gt;&lt;record&gt;&lt;rec-number&gt;2079&lt;/rec-number&gt;&lt;foreign-keys&gt;&lt;key app="EN" db-id="aea2tx091fwxe5ee0f6xrds4sdpww9sz9spt" timestamp="1719123907"&gt;</w:instrText>
      </w:r>
      <w:r>
        <w:instrText>2079&lt;/key&gt;&lt;/foreign-keys&gt;&lt;ref-type name="Conference Proceedings"&gt;10&lt;/ref-type&gt;&lt;contributors&gt;&lt;authors&gt;&lt;author&gt;He, Feng&lt;/author&gt;&lt;author&gt;Ding, Xiaoqing&lt;/author&gt;&lt;/authors&gt;&lt;/contributors&gt;&lt;titles&gt;&lt;title&gt;Improving naive bayes text classifier using smoothing metho</w:instrText>
      </w:r>
      <w:r>
        <w:instrText>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which instructs the pa</w:t>
      </w:r>
      <w:r>
        <w:t>rameters to add 1 to  handle the zero counts of words efficiently, thus allowing the particular Naïve Bayes method to monitor the word count in identifying the relevant category. Therefore, such a strategy is crucial, particularly when the specific Naïve B</w:t>
      </w:r>
      <w:r>
        <w:t>ayes method encounters a word during the classification phase (prediction/testing) that was not present during the learning (training) phase. Thus, we modify the parameters of the Multinomial and Complement Naïve Bayes methods that perform the maximum like</w:t>
      </w:r>
      <w:r>
        <w:t>lihood estimation to incorporate the Laplace smoothing functionality for handling information related to missing word w</w:t>
      </w:r>
      <w:r>
        <w:rPr>
          <w:vertAlign w:val="subscript"/>
        </w:rPr>
        <w:t>i</w:t>
      </w:r>
      <w:r>
        <w:t xml:space="preserve">. For the Multinomial Naïve Bayes method, using equation (2), we generate its new parameter that performs maximum likelihood estimation </w:t>
      </w:r>
      <w:r>
        <w:t>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8F41B00" w14:textId="77777777">
        <w:tc>
          <w:tcPr>
            <w:tcW w:w="7428" w:type="dxa"/>
          </w:tcPr>
          <w:p w14:paraId="3CF84745" w14:textId="77777777" w:rsidR="00497807" w:rsidRDefault="007D4BAE">
            <w:pPr>
              <w:pStyle w:val="MDPI39equation"/>
            </w:pPr>
            <w:r>
              <w:lastRenderedPageBreak/>
              <w:t>P(w</w:t>
            </w:r>
            <w:r>
              <w:rPr>
                <w:vertAlign w:val="subscript"/>
              </w:rPr>
              <w:t>i</w:t>
            </w:r>
            <w:r>
              <w:t>|c</w:t>
            </w:r>
            <w:r>
              <w:rPr>
                <w:vertAlign w:val="subscript"/>
              </w:rPr>
              <w:t>n</w:t>
            </w:r>
            <w:r>
              <w:t>)=(count(w</w:t>
            </w:r>
            <w:r>
              <w:rPr>
                <w:vertAlign w:val="subscript"/>
              </w:rPr>
              <w:t>i</w:t>
            </w:r>
            <w:r>
              <w:t>, c</w:t>
            </w:r>
            <w:r>
              <w:rPr>
                <w:vertAlign w:val="subscript"/>
              </w:rPr>
              <w:t>n</w:t>
            </w:r>
            <w:r>
              <w:t>) + 1) /(∑</w:t>
            </w:r>
            <w:r>
              <w:rPr>
                <w:vertAlign w:val="subscript"/>
              </w:rPr>
              <w:t>w</w:t>
            </w:r>
            <w:r>
              <w:rPr>
                <w:rFonts w:ascii="Cambria Math" w:hAnsi="Cambria Math"/>
                <w:vertAlign w:val="subscript"/>
              </w:rPr>
              <w:t>∊</w:t>
            </w:r>
            <w:r>
              <w:rPr>
                <w:vertAlign w:val="subscript"/>
              </w:rPr>
              <w:t xml:space="preserve">V </w:t>
            </w:r>
            <w:r>
              <w:t>(count(w,c</w:t>
            </w:r>
            <w:r>
              <w:rPr>
                <w:vertAlign w:val="subscript"/>
              </w:rPr>
              <w:t>n</w:t>
            </w:r>
            <w:r>
              <w:t>) + |V|))</w:t>
            </w:r>
          </w:p>
        </w:tc>
        <w:tc>
          <w:tcPr>
            <w:tcW w:w="431" w:type="dxa"/>
            <w:vAlign w:val="center"/>
          </w:tcPr>
          <w:p w14:paraId="1BD301AD" w14:textId="77777777" w:rsidR="00497807" w:rsidRDefault="007D4BAE">
            <w:pPr>
              <w:pStyle w:val="MDPI3aequationnumber"/>
            </w:pPr>
            <w:r>
              <w:t>(6)</w:t>
            </w:r>
          </w:p>
        </w:tc>
      </w:tr>
    </w:tbl>
    <w:p w14:paraId="17BC779D" w14:textId="77777777" w:rsidR="00497807" w:rsidRDefault="007D4BAE">
      <w:pPr>
        <w:pStyle w:val="MDPI31text"/>
      </w:pPr>
      <w:r>
        <w:t>Likewise, for Complement Naïve Bayes, using equation (4), we generate its new parameter that performs maximum likelihood estimation using Laplace smoothing,</w:t>
      </w:r>
      <w:r>
        <w:t xml:space="preserve">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B8691E6" w14:textId="77777777">
        <w:tc>
          <w:tcPr>
            <w:tcW w:w="7428" w:type="dxa"/>
          </w:tcPr>
          <w:p w14:paraId="344586BF" w14:textId="77777777" w:rsidR="00497807" w:rsidRDefault="007D4BAE">
            <w:pPr>
              <w:pStyle w:val="MDPI39equation"/>
            </w:pPr>
            <w:r>
              <w:t>P(w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)=(count(w</w:t>
            </w:r>
            <w:r>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)+1)/(∑</w:t>
            </w:r>
            <w:r>
              <w:rPr>
                <w:vertAlign w:val="subscript"/>
              </w:rPr>
              <w:t>w</w:t>
            </w:r>
            <w:r>
              <w:rPr>
                <w:rFonts w:ascii="Cambria Math" w:hAnsi="Cambria Math"/>
                <w:vertAlign w:val="subscript"/>
              </w:rPr>
              <w:t>∊</w:t>
            </w:r>
            <w:r>
              <w:rPr>
                <w:vertAlign w:val="subscript"/>
              </w:rPr>
              <w:t>V</w:t>
            </w:r>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)+|V|</w:t>
            </w:r>
            <w:r>
              <w:rPr>
                <w:lang w:val="en-NZ"/>
              </w:rPr>
              <w:t>))</w:t>
            </w:r>
          </w:p>
        </w:tc>
        <w:tc>
          <w:tcPr>
            <w:tcW w:w="431" w:type="dxa"/>
            <w:vAlign w:val="center"/>
          </w:tcPr>
          <w:p w14:paraId="42CB4799" w14:textId="77777777" w:rsidR="00497807" w:rsidRDefault="007D4BAE">
            <w:pPr>
              <w:pStyle w:val="MDPI3aequationnumber"/>
            </w:pPr>
            <w:r>
              <w:t>(7)</w:t>
            </w:r>
          </w:p>
        </w:tc>
      </w:tr>
    </w:tbl>
    <w:p w14:paraId="4497EBD0" w14:textId="77777777" w:rsidR="00497807" w:rsidRDefault="007D4BAE">
      <w:pPr>
        <w:pStyle w:val="MDPI31text"/>
        <w:rPr>
          <w:iCs/>
        </w:rPr>
      </w:pPr>
      <w:r>
        <w:t>It is to be noted that, as a count of one has been added in the numerator, the size of the vocabulary (|V|) is added in the denominator indicating the addition of one for every vocabular</w:t>
      </w:r>
      <w:r>
        <w:t>y word in the denominator. Based on equations (6) and (7) the learning phases of Multinomial Naïve Bayes (refer to sub-section 3.2) and Complement Naïve Bayes (refer to sub-section 3.3) can be updated accordingly.</w:t>
      </w:r>
    </w:p>
    <w:p w14:paraId="133E5A70" w14:textId="77777777" w:rsidR="00497807" w:rsidRDefault="007D4BAE">
      <w:pPr>
        <w:pStyle w:val="MDPI22heading2"/>
      </w:pPr>
      <w:r>
        <w:t>3.5 Expectation Maximization</w:t>
      </w:r>
    </w:p>
    <w:p w14:paraId="5A20464A" w14:textId="77777777" w:rsidR="00497807" w:rsidRDefault="007D4BAE">
      <w:pPr>
        <w:pStyle w:val="MDPI31text"/>
      </w:pPr>
      <w:r>
        <w:t xml:space="preserve">Both methods </w:t>
      </w:r>
      <w:r>
        <w:t>highlighted in sub-sections 3.2 and 3.3 are supervised learning methods, and thus need a significant amount of manually labeled reviews to train a classifier that can accurately predict the category of a new review. Accordingly, manually labelling (categor</w:t>
      </w:r>
      <w:r>
        <w:t xml:space="preserve">izing) adequate amounts of reviews can be a time-consuming task prone to potential errors, as it must be manually performed by app developers. Semi-supervised learning approaches assist in addressing this drawback by lessening the labeling effort required </w:t>
      </w:r>
      <w:r>
        <w:t xml:space="preserve">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w:instrText>
      </w:r>
      <w:r>
        <w:instrText>r&lt;/Author&gt;&lt;Year&gt;1977&lt;/Year&gt;&lt;RecNum&gt;2080&lt;/RecNum&gt;&lt;DisplayText&gt;&lt;style size="10"&gt;[38,39]&lt;/style&gt;&lt;/DisplayText&gt;&lt;record&gt;&lt;rec-number&gt;2080&lt;/rec-number&gt;&lt;foreign-keys&gt;&lt;key app="EN" db-id="aea2tx091fwxe5ee0f6xrds4sdpww9sz9spt" timestamp="1719123907"&gt;2080&lt;/key&gt;&lt;/fore</w:instrText>
      </w:r>
      <w:r>
        <w:instrText>ign-keys&gt;&lt;ref-type name="Journal Article"&gt;17&lt;/ref-type&gt;&lt;contributors&gt;&lt;authors&gt;&lt;author&gt;Dempster, Arthur P&lt;/author&gt;&lt;author&gt;Laird, Nan M&lt;/author&gt;&lt;author&gt;Rubin, Donald B&lt;/author&gt;&lt;/authors&gt;&lt;/contributors&gt;&lt;titles&gt;&lt;title&gt;Maximum likelihood from incomplete data vi</w:instrText>
      </w:r>
      <w:r>
        <w:instrText>a the EM algorithm&lt;/title&gt;&lt;secondary-title&gt;Journal of the royal statistical society. Series B (methodological)&lt;/secondary-title&gt;&lt;/titles&gt;&lt;periodical&gt;&lt;full-title&gt;Journal of the royal statistical society. Series B (methodological)&lt;/full-title&gt;&lt;/periodical&gt;&lt;p</w:instrText>
      </w:r>
      <w:r>
        <w:instrText>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w:instrText>
      </w:r>
      <w:r>
        <w:instrText>rds4sdpww9sz9spt" timestamp="1719123907"&gt;2081&lt;/key&gt;&lt;/foreign-keys&gt;&lt;ref-type name="Book"&gt;6&lt;/ref-type&gt;&lt;contributors&gt;&lt;authors&gt;&lt;author&gt;Liu, Bing&lt;/author&gt;&lt;/authors&gt;&lt;/contributors&gt;&lt;titles&gt;&lt;title&gt;Web data mining: exploring hyperlinks, contents, and usage data&lt;/ti</w:instrText>
      </w:r>
      <w:r>
        <w:instrText>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EM primarily consists of two steps, Expectation (E) and Maximization (M). The</w:t>
      </w:r>
      <w:r>
        <w:t xml:space="preserve"> Expectation step predicts and generates the missing information based on the current maximum likelihood estimation parameters set by the method in question (Multinomial Naïve Bayes), while the Maximization step iteratively recalculates the parameters, the</w:t>
      </w:r>
      <w:r>
        <w:t xml:space="preserv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w:instrText>
      </w:r>
      <w:r>
        <w:instrText>d="aea2tx091fwxe5ee0f6xrds4sdpww9sz9spt" timestamp="1719123907"&gt;2082&lt;/key&gt;&lt;/foreign-keys&gt;&lt;ref-type name="Journal Article"&gt;17&lt;/ref-type&gt;&lt;contributors&gt;&lt;authors&gt;&lt;author&gt;Collins, Michael&lt;/author&gt;&lt;/authors&gt;&lt;/contributors&gt;&lt;titles&gt;&lt;title&gt;The naive bayes model, ma</w:instrText>
      </w:r>
      <w:r>
        <w:instrText>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14:paraId="2335694A" w14:textId="6E429BC8" w:rsidR="00497807" w:rsidRDefault="007D4BAE">
      <w:pPr>
        <w:pStyle w:val="MDPI31text"/>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w:instrText>
      </w:r>
      <w:r>
        <w:instrText>ze="10"&gt;[41]&lt;/style&gt;&lt;/DisplayText&gt;&lt;record&gt;&lt;rec-number&gt;2066&lt;/rec-number&gt;&lt;foreign-keys&gt;&lt;key app="EN" db-id="aea2tx091fwxe5ee0f6xrds4sdpww9sz9spt" timestamp="1719123907"&gt;2066&lt;/key&gt;&lt;/foreign-keys&gt;&lt;ref-type name="Journal Article"&gt;17&lt;/ref-type&gt;&lt;contributors&gt;&lt;aut</w:instrText>
      </w:r>
      <w:r>
        <w:instrText>hors&gt;&lt;author&gt;Nigam, Kamal&lt;/author&gt;&lt;author&gt;McCallum, Andrew Kachites&lt;/author&gt;&lt;author&gt;Thrun, Sebastian&lt;/author&gt;&lt;author&gt;Mitchell, Tom&lt;/author&gt;&lt;/authors&gt;&lt;/contributors&gt;&lt;titles&gt;&lt;title&gt;Text Classification from Labeled and Unlabeled Documents using EM&lt;/title&gt;&lt;sec</w:instrText>
      </w:r>
      <w:r>
        <w:instrText>ondary-title&gt;Machine Learning&lt;/secondary-title&gt;&lt;/titles&gt;&lt;periodical&gt;&lt;full-title&gt;Machine Learning&lt;/full-title&gt;&lt;/periodical&gt;&lt;pages&gt;103-134&lt;/pages&gt;&lt;volume&gt;39&lt;/volume&gt;&lt;number&gt;2/3&lt;/number&gt;&lt;section&gt;103&lt;/section&gt;&lt;dates&gt;&lt;year&gt;2000&lt;/year&gt;&lt;pub-dates&gt;&lt;date&gt;May 01&lt;/da</w:instrText>
      </w:r>
      <w:r>
        <w:instrText>te&gt;&lt;/pub-dates&gt;&lt;/dates&gt;&lt;isbn&gt;08856125&lt;/isbn&gt;&lt;label&gt;Nigam2000&lt;/label&gt;&lt;work-type&gt;journal article&lt;/work-type&gt;&lt;urls&gt;&lt;related-urls&gt;&lt;url&gt;https://doi.org/10.1023/A:1007692713085&lt;/url&gt;&lt;/related-urls&gt;&lt;/urls&gt;&lt;electronic-resource-num&gt;10.1023/a:1007692713085&lt;/electron</w:instrText>
      </w:r>
      <w:r>
        <w:instrText>ic-resource-num&gt;&lt;/record&gt;&lt;/Cite&gt;&lt;/EndNote&gt;</w:instrText>
      </w:r>
      <w:r>
        <w:fldChar w:fldCharType="separate"/>
      </w:r>
      <w:r>
        <w:t>[41]</w:t>
      </w:r>
      <w:r>
        <w:fldChar w:fldCharType="end"/>
      </w:r>
      <w:r>
        <w:t xml:space="preserve">. </w:t>
      </w:r>
      <w:r>
        <w:rPr>
          <w:spacing w:val="-1"/>
          <w:lang w:eastAsia="zh-CN"/>
        </w:rPr>
        <w:t>We utilize the EM strategy to develop the semi-supervised version of the Multinomial Naïve Bayes method discussed in subsections 3.2 and 3.4. The EM concept for this study was devised based on the algorith</w:t>
      </w:r>
      <w:r>
        <w:rPr>
          <w:spacing w:val="-1"/>
          <w:lang w:eastAsia="zh-CN"/>
        </w:rPr>
        <w:t xml:space="preserve">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w:instrText>
      </w:r>
      <w:r>
        <w:rPr>
          <w:spacing w:val="-1"/>
          <w:lang w:eastAsia="zh-CN"/>
        </w:rPr>
        <w:instrText>rds4sdpww9sz9spt" timestamp="1719123907"&gt;2066&lt;/key&gt;&lt;/foreign-keys&gt;&lt;ref-type name="Journal Article"&gt;17&lt;/ref-type&gt;&lt;contributors&gt;&lt;authors&gt;&lt;author&gt;Nigam, Kamal&lt;/author&gt;&lt;author&gt;McCallum, Andrew Kachites&lt;/author&gt;&lt;author&gt;Thrun, Sebastian&lt;/author&gt;&lt;author&gt;Mitchell,</w:instrText>
      </w:r>
      <w:r>
        <w:rPr>
          <w:spacing w:val="-1"/>
          <w:lang w:eastAsia="zh-CN"/>
        </w:rPr>
        <w:instrText xml:space="preserve"> Tom&lt;/author&gt;&lt;/authors&gt;&lt;/contributors&gt;&lt;titles&gt;&lt;title&gt;Text Classification from Labeled and Unlabeled Documents using EM&lt;/title&gt;&lt;secondary-title&gt;Machine Learning&lt;/secondary-title&gt;&lt;/titles&gt;&lt;periodical&gt;&lt;full-title&gt;Machine Learning&lt;/full-title&gt;&lt;/periodical&gt;&lt;pag</w:instrText>
      </w:r>
      <w:r>
        <w:rPr>
          <w:spacing w:val="-1"/>
          <w:lang w:eastAsia="zh-CN"/>
        </w:rPr>
        <w:instrText>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w:instrText>
      </w:r>
      <w:r>
        <w:rPr>
          <w:spacing w:val="-1"/>
          <w:lang w:eastAsia="zh-CN"/>
        </w:rPr>
        <w:instrText>&lt;url&gt;https://doi.org/10.1023/A:1007692713085&lt;/url&gt;&lt;/related-urls&gt;&lt;/urls&gt;&lt;electronic-resource-num&gt;10.1023/a:1007692713085&lt;/electronic-resource-num&gt;&lt;/record&gt;&lt;/Cite&gt;&lt;Cite&gt;&lt;Author&gt;Collins&lt;/Author&gt;&lt;Year&gt;2012&lt;/Year&gt;&lt;RecNum&gt;2082&lt;/RecNum&gt;&lt;record&gt;&lt;rec-number&gt;2082&lt;/</w:instrText>
      </w:r>
      <w:r>
        <w:rPr>
          <w:spacing w:val="-1"/>
          <w:lang w:eastAsia="zh-CN"/>
        </w:rPr>
        <w:instrText>rec-number&gt;&lt;foreign-keys&gt;&lt;key app="EN" db-id="aea2tx091fwxe5ee0f6xrds4sdpww9sz9spt" timestamp="1719123907"&gt;2082&lt;/key&gt;&lt;/foreign-keys&gt;&lt;ref-type name="Journal Article"&gt;17&lt;/ref-type&gt;&lt;contributors&gt;&lt;authors&gt;&lt;author&gt;Collins, Michael&lt;/author&gt;&lt;/authors&gt;&lt;/contributo</w:instrText>
      </w:r>
      <w:r>
        <w:rPr>
          <w:spacing w:val="-1"/>
          <w:lang w:eastAsia="zh-CN"/>
        </w:rPr>
        <w:instrText>rs&gt;&lt;titles&gt;&lt;title&gt;The naive bayes model, maximum-likelihood estimation, and the em algorithm&lt;/title&gt;&lt;secondary-title&gt;Lecture Notes&lt;/secondary-title&gt;&lt;/titles&gt;&lt;periodical&gt;&lt;full-title&gt;Lecture Notes&lt;/full-title&gt;&lt;/periodical&gt;&lt;dates&gt;&lt;year&gt;2012&lt;/year&gt;&lt;/dates&gt;&lt;url</w:instrText>
      </w:r>
      <w:r>
        <w:rPr>
          <w:spacing w:val="-1"/>
          <w:lang w:eastAsia="zh-CN"/>
        </w:rPr>
        <w:instrText>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 training the Multinomial Naïve Bayes method on known review categories, and then using the learned information to predict the categories of uncategorized reviews. Hence, these p</w:t>
      </w:r>
      <w:r>
        <w:rPr>
          <w:spacing w:val="-1"/>
          <w:lang w:eastAsia="zh-CN"/>
        </w:rPr>
        <w:t>redictions can later be transformed into categories, and therefore, can be utilized for subsequent training of the Multinomial Naïve Bayes method using the uncategorized reviews with the previously generated categories.</w:t>
      </w:r>
    </w:p>
    <w:p w14:paraId="5314FEA5" w14:textId="7F4BB990" w:rsidR="00497807" w:rsidRDefault="007D4BAE">
      <w:pPr>
        <w:pStyle w:val="MDPI31text"/>
        <w:rPr>
          <w:spacing w:val="-1"/>
          <w:lang w:eastAsia="zh-CN"/>
        </w:rPr>
      </w:pPr>
      <w:r>
        <w:rPr>
          <w:spacing w:val="-1"/>
          <w:lang w:eastAsia="zh-CN"/>
        </w:rPr>
        <w:t>Finally, the entire procedure is rep</w:t>
      </w:r>
      <w:r>
        <w:rPr>
          <w:spacing w:val="-1"/>
          <w:lang w:eastAsia="zh-CN"/>
        </w:rPr>
        <w:t>eated until the value of the Multinomial Naïve Bayes method’s total likelihood stabilizes (likelihood is calculated using the whole collection of app reviews). The detailed explanation of the process mentioned above is as follows; consider an app reviews s</w:t>
      </w:r>
      <w:r>
        <w:rPr>
          <w:spacing w:val="-1"/>
          <w:lang w:eastAsia="zh-CN"/>
        </w:rPr>
        <w:t>et AR consisting of reviews where each review R is labeled with a category C (useful or non-useful). The main goal of EM is to determine the categories of uncategorized reviews using the Multinomial Naïve Bayes method’s prediction mechanism. In every cycle</w:t>
      </w:r>
      <w:r>
        <w:rPr>
          <w:spacing w:val="-1"/>
          <w:lang w:eastAsia="zh-CN"/>
        </w:rPr>
        <w:t>, EM calculates the relevant probabilistic category and assigns it to the uncategorized review, that is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which is estimated to be 0 or 1. Here, c</w:t>
      </w:r>
      <w:r>
        <w:rPr>
          <w:spacing w:val="-1"/>
          <w:vertAlign w:val="subscript"/>
          <w:lang w:eastAsia="zh-CN"/>
        </w:rPr>
        <w:t>n</w:t>
      </w:r>
      <w:r>
        <w:rPr>
          <w:spacing w:val="-1"/>
          <w:lang w:eastAsia="zh-CN"/>
        </w:rPr>
        <w:t xml:space="preserve"> denotes the category, and R</w:t>
      </w:r>
      <w:r>
        <w:rPr>
          <w:spacing w:val="-1"/>
          <w:vertAlign w:val="subscript"/>
          <w:lang w:eastAsia="zh-CN"/>
        </w:rPr>
        <w:t>i</w:t>
      </w:r>
      <w:r>
        <w:rPr>
          <w:spacing w:val="-1"/>
          <w:lang w:eastAsia="zh-CN"/>
        </w:rPr>
        <w:t xml:space="preserve"> indicates the particular review. The categorized reviews having a </w:t>
      </w:r>
      <w:r>
        <w:rPr>
          <w:spacing w:val="-1"/>
          <w:lang w:eastAsia="zh-CN"/>
        </w:rPr>
        <w:t>specific category (x) is known prior, hence P(c</w:t>
      </w:r>
      <w:r>
        <w:rPr>
          <w:spacing w:val="-1"/>
          <w:vertAlign w:val="subscript"/>
          <w:lang w:eastAsia="zh-CN"/>
        </w:rPr>
        <w:t>x</w:t>
      </w:r>
      <w:r>
        <w:rPr>
          <w:spacing w:val="-1"/>
          <w:lang w:eastAsia="zh-CN"/>
        </w:rPr>
        <w:t>|R</w:t>
      </w:r>
      <w:r>
        <w:rPr>
          <w:spacing w:val="-1"/>
          <w:vertAlign w:val="subscript"/>
          <w:lang w:eastAsia="zh-CN"/>
        </w:rPr>
        <w:t>i</w:t>
      </w:r>
      <w:r>
        <w:rPr>
          <w:spacing w:val="-1"/>
          <w:lang w:eastAsia="zh-CN"/>
        </w:rPr>
        <w:t>) = 1 and P(c</w:t>
      </w:r>
      <w:r>
        <w:rPr>
          <w:spacing w:val="-1"/>
          <w:vertAlign w:val="subscript"/>
          <w:lang w:eastAsia="zh-CN"/>
        </w:rPr>
        <w:t>y</w:t>
      </w:r>
      <w:r>
        <w:rPr>
          <w:spacing w:val="-1"/>
          <w:lang w:eastAsia="zh-CN"/>
        </w:rPr>
        <w:t>|R</w:t>
      </w:r>
      <w:r>
        <w:rPr>
          <w:spacing w:val="-1"/>
          <w:vertAlign w:val="subscript"/>
          <w:lang w:eastAsia="zh-CN"/>
        </w:rPr>
        <w:t>i</w:t>
      </w:r>
      <w:r>
        <w:rPr>
          <w:spacing w:val="-1"/>
          <w:lang w:eastAsia="zh-CN"/>
        </w:rPr>
        <w:t>)  = 0 for x ≠ y. Using the information of categorized reviews, and P(c</w:t>
      </w:r>
      <w:r>
        <w:rPr>
          <w:spacing w:val="-1"/>
          <w:vertAlign w:val="subscript"/>
          <w:lang w:eastAsia="zh-CN"/>
        </w:rPr>
        <w:t>n</w:t>
      </w:r>
      <w:r>
        <w:rPr>
          <w:spacing w:val="-1"/>
          <w:lang w:eastAsia="zh-CN"/>
        </w:rPr>
        <w:t>|R</w:t>
      </w:r>
      <w:r>
        <w:rPr>
          <w:spacing w:val="-1"/>
          <w:vertAlign w:val="subscript"/>
          <w:lang w:eastAsia="zh-CN"/>
        </w:rPr>
        <w:t>i</w:t>
      </w:r>
      <w:r>
        <w:rPr>
          <w:spacing w:val="-1"/>
          <w:lang w:eastAsia="zh-CN"/>
        </w:rPr>
        <w:t>), a new version of the Multinomial Naïve Bayes classifier is generated, which works in a recurring fashion until</w:t>
      </w:r>
      <w:r>
        <w:rPr>
          <w:spacing w:val="-1"/>
          <w:lang w:eastAsia="zh-CN"/>
        </w:rPr>
        <w:t xml:space="preserve"> P(w</w:t>
      </w:r>
      <w:r>
        <w:rPr>
          <w:spacing w:val="-1"/>
          <w:vertAlign w:val="subscript"/>
          <w:lang w:eastAsia="zh-CN"/>
        </w:rPr>
        <w:t>i</w:t>
      </w:r>
      <w:r>
        <w:rPr>
          <w:spacing w:val="-1"/>
          <w:lang w:eastAsia="zh-CN"/>
        </w:rPr>
        <w:t>|c</w:t>
      </w:r>
      <w:r>
        <w:rPr>
          <w:spacing w:val="-1"/>
          <w:vertAlign w:val="subscript"/>
          <w:lang w:eastAsia="zh-CN"/>
        </w:rPr>
        <w:t>n</w:t>
      </w:r>
      <w:r>
        <w:rPr>
          <w:spacing w:val="-1"/>
          <w:lang w:eastAsia="zh-CN"/>
        </w:rPr>
        <w:t>) and P(c</w:t>
      </w:r>
      <w:r>
        <w:rPr>
          <w:spacing w:val="-1"/>
          <w:vertAlign w:val="subscript"/>
          <w:lang w:eastAsia="zh-CN"/>
        </w:rPr>
        <w:t>n</w:t>
      </w:r>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w:instrText>
      </w:r>
      <w:r>
        <w:rPr>
          <w:spacing w:val="-1"/>
          <w:lang w:eastAsia="zh-CN"/>
        </w:rPr>
        <w:instrText>c-number&gt;&lt;foreign-keys&gt;&lt;key app="EN" db-id="aea2tx091fwxe5ee0f6xrds4sdpww9sz9spt" timestamp="1719123907"&gt;2066&lt;/key&gt;&lt;/foreign-keys&gt;&lt;ref-type name="Journal Article"&gt;17&lt;/ref-type&gt;&lt;contributors&gt;&lt;authors&gt;&lt;author&gt;Nigam, Kamal&lt;/author&gt;&lt;author&gt;McCallum, Andrew Kac</w:instrText>
      </w:r>
      <w:r>
        <w:rPr>
          <w:spacing w:val="-1"/>
          <w:lang w:eastAsia="zh-CN"/>
        </w:rPr>
        <w:instrText>hites&lt;/author&gt;&lt;author&gt;Thrun, Sebastian&lt;/author&gt;&lt;author&gt;Mitchell, Tom&lt;/author&gt;&lt;/authors&gt;&lt;/contributors&gt;&lt;titles&gt;&lt;title&gt;Text Classification from Labeled and Unlabeled Documents using EM&lt;/title&gt;&lt;secondary-title&gt;Machine Learning&lt;/secondary-title&gt;&lt;/titles&gt;&lt;perio</w:instrText>
      </w:r>
      <w:r>
        <w:rPr>
          <w:spacing w:val="-1"/>
          <w:lang w:eastAsia="zh-CN"/>
        </w:rPr>
        <w:instrText>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w:instrText>
      </w:r>
      <w:r>
        <w:rPr>
          <w:spacing w:val="-1"/>
          <w:lang w:eastAsia="zh-CN"/>
        </w:rPr>
        <w:instrTex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w:t>
      </w:r>
      <w:r>
        <w:rPr>
          <w:spacing w:val="-1"/>
          <w:lang w:eastAsia="zh-CN"/>
        </w:rPr>
        <w:t xml:space="preserve"> 3.</w:t>
      </w:r>
    </w:p>
    <w:p w14:paraId="060BAA4B" w14:textId="77777777" w:rsidR="00787026" w:rsidRDefault="00787026">
      <w:pPr>
        <w:pStyle w:val="MDPI31text"/>
        <w:rPr>
          <w:spacing w:val="-1"/>
          <w:lang w:eastAsia="zh-CN"/>
        </w:rPr>
      </w:pPr>
    </w:p>
    <w:p w14:paraId="3A1A4FBD" w14:textId="77777777" w:rsidR="00787026" w:rsidRDefault="00787026">
      <w:pPr>
        <w:pStyle w:val="MDPI31text"/>
        <w:rPr>
          <w:spacing w:val="-1"/>
          <w:lang w:eastAsia="zh-CN"/>
        </w:rPr>
      </w:pP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C99AA90" w14:textId="77777777">
        <w:tc>
          <w:tcPr>
            <w:tcW w:w="7428" w:type="dxa"/>
          </w:tcPr>
          <w:p w14:paraId="6779D3B6" w14:textId="77777777" w:rsidR="00497807" w:rsidRDefault="007D4BAE" w:rsidP="00787026">
            <w:pPr>
              <w:pStyle w:val="Textkrper"/>
              <w:keepLines/>
              <w:spacing w:after="0"/>
              <w:jc w:val="left"/>
              <w:rPr>
                <w:sz w:val="18"/>
                <w:szCs w:val="16"/>
              </w:rPr>
            </w:pPr>
            <w:r>
              <w:rPr>
                <w:b/>
                <w:sz w:val="18"/>
                <w:szCs w:val="16"/>
              </w:rPr>
              <w:lastRenderedPageBreak/>
              <w:t xml:space="preserve">Begin </w:t>
            </w:r>
          </w:p>
          <w:p w14:paraId="47BBC9CE" w14:textId="77777777" w:rsidR="00497807" w:rsidRDefault="007D4BAE" w:rsidP="00787026">
            <w:pPr>
              <w:pStyle w:val="Textkrper"/>
              <w:keepLines/>
              <w:spacing w:after="0"/>
              <w:ind w:left="174" w:hanging="174"/>
              <w:jc w:val="left"/>
              <w:rPr>
                <w:sz w:val="18"/>
                <w:szCs w:val="16"/>
              </w:rPr>
            </w:pPr>
            <w:r>
              <w:rPr>
                <w:sz w:val="18"/>
                <w:szCs w:val="16"/>
              </w:rPr>
              <w:t>1. Train the Multinomial Naïve Bayes method mNB using the manually categorized set of reviews R.</w:t>
            </w:r>
          </w:p>
          <w:p w14:paraId="0A39B1C4" w14:textId="77777777" w:rsidR="00497807" w:rsidRDefault="007D4BAE" w:rsidP="00787026">
            <w:pPr>
              <w:pStyle w:val="Textkrper"/>
              <w:keepLines/>
              <w:spacing w:after="0"/>
              <w:jc w:val="left"/>
              <w:rPr>
                <w:sz w:val="18"/>
                <w:szCs w:val="16"/>
              </w:rPr>
            </w:pPr>
            <w:r>
              <w:rPr>
                <w:sz w:val="18"/>
                <w:szCs w:val="16"/>
              </w:rPr>
              <w:t>2. Expectation (E):</w:t>
            </w:r>
          </w:p>
          <w:p w14:paraId="62655C15" w14:textId="77777777" w:rsidR="00497807" w:rsidRDefault="007D4BAE" w:rsidP="00787026">
            <w:pPr>
              <w:pStyle w:val="Textkrper"/>
              <w:keepLines/>
              <w:spacing w:after="0"/>
              <w:ind w:firstLine="225"/>
              <w:jc w:val="left"/>
              <w:rPr>
                <w:sz w:val="18"/>
                <w:szCs w:val="16"/>
              </w:rPr>
            </w:pPr>
            <w:r>
              <w:rPr>
                <w:sz w:val="18"/>
                <w:szCs w:val="16"/>
              </w:rPr>
              <w:t>2.1 For each review Ri in the review set AR</w:t>
            </w:r>
          </w:p>
          <w:p w14:paraId="658A6E17" w14:textId="77777777" w:rsidR="00497807" w:rsidRDefault="007D4BAE" w:rsidP="00787026">
            <w:pPr>
              <w:pStyle w:val="Textkrper"/>
              <w:keepLines/>
              <w:spacing w:after="0"/>
              <w:ind w:firstLine="367"/>
              <w:jc w:val="left"/>
              <w:rPr>
                <w:sz w:val="18"/>
                <w:szCs w:val="16"/>
                <w:vertAlign w:val="subscript"/>
              </w:rPr>
            </w:pPr>
            <w:r>
              <w:rPr>
                <w:sz w:val="18"/>
                <w:szCs w:val="16"/>
              </w:rPr>
              <w:t>2.1.1 Using the method mNB, calculate P(c</w:t>
            </w:r>
            <w:r>
              <w:rPr>
                <w:sz w:val="18"/>
                <w:szCs w:val="16"/>
                <w:vertAlign w:val="subscript"/>
              </w:rPr>
              <w:t>n</w:t>
            </w:r>
            <w:r>
              <w:rPr>
                <w:sz w:val="18"/>
                <w:szCs w:val="16"/>
              </w:rPr>
              <w:t>|Ri)</w:t>
            </w:r>
          </w:p>
          <w:p w14:paraId="0AAE47BE" w14:textId="77777777" w:rsidR="00497807" w:rsidRDefault="007D4BAE" w:rsidP="00787026">
            <w:pPr>
              <w:pStyle w:val="Textkrper"/>
              <w:keepLines/>
              <w:spacing w:after="0"/>
              <w:jc w:val="left"/>
              <w:rPr>
                <w:sz w:val="18"/>
                <w:szCs w:val="16"/>
              </w:rPr>
            </w:pPr>
            <w:r>
              <w:rPr>
                <w:sz w:val="18"/>
                <w:szCs w:val="16"/>
              </w:rPr>
              <w:t>3. Maximization (M):</w:t>
            </w:r>
          </w:p>
          <w:p w14:paraId="5B030044" w14:textId="77777777" w:rsidR="00497807" w:rsidRDefault="007D4BAE" w:rsidP="00787026">
            <w:pPr>
              <w:pStyle w:val="Textkrper"/>
              <w:keepLines/>
              <w:spacing w:after="0"/>
              <w:ind w:firstLine="225"/>
              <w:jc w:val="left"/>
              <w:rPr>
                <w:sz w:val="18"/>
                <w:szCs w:val="16"/>
              </w:rPr>
            </w:pPr>
            <w:r>
              <w:rPr>
                <w:sz w:val="18"/>
                <w:szCs w:val="16"/>
              </w:rPr>
              <w:t xml:space="preserve">3.1 </w:t>
            </w:r>
            <w:r>
              <w:rPr>
                <w:rFonts w:hint="eastAsia"/>
                <w:sz w:val="18"/>
                <w:szCs w:val="16"/>
              </w:rPr>
              <w:t xml:space="preserve">Train an updated version of mNB from R </w:t>
            </w:r>
            <w:r>
              <w:rPr>
                <w:rFonts w:hint="eastAsia"/>
                <w:sz w:val="18"/>
                <w:szCs w:val="16"/>
              </w:rPr>
              <w:t>∪</w:t>
            </w:r>
            <w:r>
              <w:rPr>
                <w:rFonts w:hint="eastAsia"/>
                <w:sz w:val="18"/>
                <w:szCs w:val="16"/>
              </w:rPr>
              <w:t xml:space="preserve"> AR by calculating P(c</w:t>
            </w:r>
            <w:r>
              <w:rPr>
                <w:rFonts w:hint="eastAsia"/>
                <w:sz w:val="18"/>
                <w:szCs w:val="16"/>
                <w:vertAlign w:val="subscript"/>
              </w:rPr>
              <w:t>n</w:t>
            </w:r>
            <w:r>
              <w:rPr>
                <w:rFonts w:hint="eastAsia"/>
                <w:sz w:val="18"/>
                <w:szCs w:val="16"/>
              </w:rPr>
              <w:t>) and P(w</w:t>
            </w:r>
            <w:r>
              <w:rPr>
                <w:rFonts w:hint="eastAsia"/>
                <w:sz w:val="18"/>
                <w:szCs w:val="16"/>
                <w:vertAlign w:val="subscript"/>
              </w:rPr>
              <w:t>i</w:t>
            </w:r>
            <w:r>
              <w:rPr>
                <w:rFonts w:hint="eastAsia"/>
                <w:sz w:val="18"/>
                <w:szCs w:val="16"/>
              </w:rPr>
              <w:t>|c</w:t>
            </w:r>
            <w:r>
              <w:rPr>
                <w:rFonts w:hint="eastAsia"/>
                <w:sz w:val="18"/>
                <w:szCs w:val="16"/>
                <w:vertAlign w:val="subscript"/>
              </w:rPr>
              <w:t>n</w:t>
            </w:r>
            <w:r>
              <w:rPr>
                <w:rFonts w:hint="eastAsia"/>
                <w:sz w:val="18"/>
                <w:szCs w:val="16"/>
              </w:rPr>
              <w:t>)</w:t>
            </w:r>
          </w:p>
          <w:p w14:paraId="1D2E0C0B" w14:textId="77777777" w:rsidR="00497807" w:rsidRDefault="007D4BAE" w:rsidP="00787026">
            <w:pPr>
              <w:pStyle w:val="Textkrper"/>
              <w:keepLines/>
              <w:spacing w:after="0"/>
              <w:ind w:left="198" w:hanging="198"/>
              <w:jc w:val="left"/>
              <w:rPr>
                <w:sz w:val="18"/>
                <w:szCs w:val="16"/>
              </w:rPr>
            </w:pPr>
            <w:r>
              <w:rPr>
                <w:sz w:val="18"/>
                <w:szCs w:val="16"/>
              </w:rPr>
              <w:t>4. Repeat steps 2 and 3 until mNB’s parameters (maximum likelihood estimators) become constant.</w:t>
            </w:r>
          </w:p>
          <w:p w14:paraId="0A90C596" w14:textId="77777777" w:rsidR="00497807" w:rsidRDefault="007D4BAE" w:rsidP="00787026">
            <w:pPr>
              <w:pStyle w:val="Textkrper"/>
              <w:keepLines/>
              <w:spacing w:after="0"/>
              <w:ind w:left="198" w:hanging="198"/>
              <w:jc w:val="left"/>
              <w:rPr>
                <w:sz w:val="18"/>
                <w:szCs w:val="16"/>
              </w:rPr>
            </w:pPr>
            <w:r>
              <w:rPr>
                <w:sz w:val="18"/>
                <w:szCs w:val="16"/>
              </w:rPr>
              <w:t>4. Return mNB after completion of step 4.</w:t>
            </w:r>
          </w:p>
          <w:p w14:paraId="6EF8B8D2" w14:textId="77777777" w:rsidR="00497807" w:rsidRDefault="007D4BAE" w:rsidP="00787026">
            <w:pPr>
              <w:pStyle w:val="MDPI39equation"/>
              <w:keepLines/>
              <w:ind w:hanging="709"/>
              <w:jc w:val="left"/>
            </w:pPr>
            <w:r>
              <w:rPr>
                <w:b/>
                <w:sz w:val="18"/>
                <w:szCs w:val="16"/>
              </w:rPr>
              <w:t>End</w:t>
            </w:r>
          </w:p>
        </w:tc>
        <w:tc>
          <w:tcPr>
            <w:tcW w:w="431" w:type="dxa"/>
            <w:vAlign w:val="center"/>
          </w:tcPr>
          <w:p w14:paraId="56D74C5F" w14:textId="77777777" w:rsidR="00497807" w:rsidRDefault="007D4BAE">
            <w:pPr>
              <w:pStyle w:val="MDPI3aequationnumber"/>
              <w:keepNext/>
            </w:pPr>
            <w:r>
              <w:t>(3)</w:t>
            </w:r>
          </w:p>
        </w:tc>
      </w:tr>
    </w:tbl>
    <w:p w14:paraId="4E3105D1" w14:textId="77777777" w:rsidR="00497807" w:rsidRDefault="007D4BAE">
      <w:pPr>
        <w:pStyle w:val="MDPI51figurecaption"/>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Pr>
          <w:b/>
        </w:rPr>
        <w:t>3</w:t>
      </w:r>
      <w:r>
        <w:rPr>
          <w:b/>
        </w:rPr>
        <w:fldChar w:fldCharType="end"/>
      </w:r>
      <w:r>
        <w:rPr>
          <w:b/>
        </w:rPr>
        <w:t>.</w:t>
      </w:r>
      <w:r>
        <w:t xml:space="preserve"> Expectation Maximization concept for semi-supervised learning.</w:t>
      </w:r>
    </w:p>
    <w:p w14:paraId="49B902E9" w14:textId="77777777" w:rsidR="00497807" w:rsidRDefault="007D4BAE">
      <w:pPr>
        <w:pStyle w:val="MDPI31text"/>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w:instrText>
      </w:r>
      <w:r>
        <w:instrText xml:space="preserve"> timestamp="1719123907"&gt;2077&lt;/key&gt;&lt;/foreign-keys&gt;&lt;ref-type name="Conference Proceedings"&gt;10&lt;/ref-type&gt;&lt;contributors&gt;&lt;authors&gt;&lt;author&gt;Rennie, Jason D&lt;/author&gt;&lt;author&gt;Shih, Lawrence&lt;/author&gt;&lt;author&gt;Teevan, Jaime&lt;/author&gt;&lt;author&gt;Karger, David R&lt;/author&gt;&lt;/auth</w:instrText>
      </w:r>
      <w:r>
        <w:instrText>ors&gt;&lt;/contributors&gt;&lt;titles&gt;&lt;title&gt;Tackling the poor assumptions of naive bayes text classifiers&lt;/title&gt;&lt;secondary-title&gt;Proceedings of the 20th international conference on machine learning (ICML-03)&lt;/secondary-title&gt;&lt;/titles&gt;&lt;pages&gt;616-623&lt;/pages&gt;&lt;dates&gt;&lt;y</w:instrText>
      </w:r>
      <w:r>
        <w:instrText>ear&gt;2003&lt;/year&gt;&lt;/dates&gt;&lt;urls&gt;&lt;/urls&gt;&lt;/record&gt;&lt;/Cite&gt;&lt;/EndNote&gt;</w:instrText>
      </w:r>
      <w:r>
        <w:fldChar w:fldCharType="separate"/>
      </w:r>
      <w:r>
        <w:t>[35]</w:t>
      </w:r>
      <w:r>
        <w:fldChar w:fldCharType="end"/>
      </w:r>
      <w:r>
        <w:rPr>
          <w:sz w:val="16"/>
          <w:szCs w:val="16"/>
          <w:lang w:val="en-NZ"/>
        </w:rPr>
        <w:t>.</w:t>
      </w:r>
    </w:p>
    <w:p w14:paraId="59B17245" w14:textId="77777777" w:rsidR="00497807" w:rsidRDefault="007D4BAE">
      <w:pPr>
        <w:pStyle w:val="MDPI22heading2"/>
        <w:rPr>
          <w:sz w:val="16"/>
          <w:szCs w:val="16"/>
          <w:lang w:val="en-NZ"/>
        </w:rPr>
      </w:pPr>
      <w:r>
        <w:t>3.6 Summary of Naïve Bayes Variants</w:t>
      </w:r>
    </w:p>
    <w:p w14:paraId="0779A1CD" w14:textId="77777777" w:rsidR="00497807" w:rsidRDefault="007D4BAE">
      <w:pPr>
        <w:pStyle w:val="MDPI31text"/>
        <w:ind w:firstLine="0"/>
      </w:pPr>
      <w:r>
        <w:t>In this subsection, we review the Naïve Bayes variants because of the methods (refer to sub-sections 3.2 and 3.3), and concepts (refer to sub-section</w:t>
      </w:r>
      <w:r>
        <w:t>s 3.4 and 3.5) that were documented prior. Table 1 provides an overview of the particular Naïve Bayes variants. The main goal in developing these variants is to investigate their performance related to the prediction of review categories for a set of revie</w:t>
      </w:r>
      <w:r>
        <w:t>ws related to an app. To begin, we first formulate the Naïve Bayes variants of the Multinomial Naïve Bayes method. Based on the method described in subsection 3.2, and the concepts discussed in sub-section 3.4 and sub-section 3.5, there are four possible v</w:t>
      </w:r>
      <w:r>
        <w:t xml:space="preserve">ariants concerning the Multinomial Naïve Bayes method. We present the first Naïve Bayes variant (I) that incorporates the functionality of the Multinomial Naïve Bayes method discussed in subsection 3.2. </w:t>
      </w:r>
    </w:p>
    <w:p w14:paraId="6040FC0E" w14:textId="18DFAFFE" w:rsidR="00497807" w:rsidRDefault="007D4BAE">
      <w:pPr>
        <w:pStyle w:val="MDPI31text"/>
        <w:ind w:firstLine="0"/>
      </w:pPr>
      <w:r>
        <w:t>Next, as the EM mechanism enables the Multinomial Na</w:t>
      </w:r>
      <w:r>
        <w:t xml:space="preserve">ïve Bayes method to deal with unlabeled </w:t>
      </w:r>
      <w:r w:rsidR="00787026">
        <w:t>reviews,</w:t>
      </w:r>
      <w:r>
        <w:t xml:space="preserve"> we generate the second variant (II) of Naïve Bayes that is a semi-supervised version of I. Thirdly, based on sub-sections 3.2 and 3.4 we introduce the third variant (III) that incorporates Laplace Smoothing </w:t>
      </w:r>
      <w:r>
        <w:t>with the Multinomial Naïve Bayes method, thus making it a post (i.e., extended) version of I. Finally, we generate the fourth variant (IV) that incorporates the EM mechanism in III, thus making IV the semi-supervised version of III, and a subsequent versio</w:t>
      </w:r>
      <w:r>
        <w:t>n of II. Next, we highlight the variants of the Complement Naïve Bayes method. Based on the method described in subsection 3.3, we develop the Naïve Bayes variant (V) that implements the functionality of the Complement Naïve Bayes method. Next, based on su</w:t>
      </w:r>
      <w:r>
        <w:t>bsections 3.3 and 3.4 we introduce the variant (VI) which incorporates Laplace smoothing in V, thus making VI a post version of V.</w:t>
      </w:r>
    </w:p>
    <w:p w14:paraId="381282F9" w14:textId="77777777" w:rsidR="00497807" w:rsidRDefault="007D4BAE">
      <w:pPr>
        <w:pStyle w:val="MDPI41tablecaption"/>
      </w:pPr>
      <w:r>
        <w:rPr>
          <w:b/>
          <w:bCs/>
          <w:iCs/>
        </w:rPr>
        <w:t xml:space="preserve">Table </w:t>
      </w:r>
      <w:r>
        <w:rPr>
          <w:b/>
          <w:bCs/>
          <w:iCs/>
        </w:rPr>
        <w:fldChar w:fldCharType="begin"/>
      </w:r>
      <w:r>
        <w:rPr>
          <w:b/>
          <w:bCs/>
          <w:iCs/>
        </w:rPr>
        <w:instrText xml:space="preserve"> SEQ Table \* ARABIC </w:instrText>
      </w:r>
      <w:r>
        <w:rPr>
          <w:b/>
          <w:bCs/>
          <w:iCs/>
        </w:rPr>
        <w:fldChar w:fldCharType="separate"/>
      </w:r>
      <w:r>
        <w:rPr>
          <w:b/>
          <w:bCs/>
          <w:iCs/>
        </w:rPr>
        <w:t>1</w:t>
      </w:r>
      <w:r>
        <w:rPr>
          <w:b/>
          <w:bCs/>
          <w:iCs/>
        </w:rPr>
        <w:fldChar w:fldCharType="end"/>
      </w:r>
      <w:r>
        <w:rPr>
          <w:b/>
          <w:bCs/>
          <w:iCs/>
        </w:rPr>
        <w:t>.</w:t>
      </w:r>
      <w:r>
        <w:t xml:space="preserve"> Naïve Bayes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497807" w14:paraId="4A8CB71D" w14:textId="77777777">
        <w:tc>
          <w:tcPr>
            <w:tcW w:w="936" w:type="dxa"/>
            <w:shd w:val="clear" w:color="auto" w:fill="auto"/>
            <w:vAlign w:val="center"/>
          </w:tcPr>
          <w:p w14:paraId="393754C9" w14:textId="77777777" w:rsidR="00497807" w:rsidRDefault="007D4BAE">
            <w:pPr>
              <w:pStyle w:val="MDPI42tablebody"/>
              <w:spacing w:line="240" w:lineRule="auto"/>
              <w:rPr>
                <w:b/>
                <w:snapToGrid/>
                <w:highlight w:val="red"/>
              </w:rPr>
            </w:pPr>
            <w:r>
              <w:rPr>
                <w:b/>
                <w:snapToGrid/>
              </w:rPr>
              <w:t>Variant</w:t>
            </w:r>
          </w:p>
        </w:tc>
        <w:tc>
          <w:tcPr>
            <w:tcW w:w="2835" w:type="dxa"/>
            <w:shd w:val="clear" w:color="auto" w:fill="auto"/>
            <w:vAlign w:val="center"/>
          </w:tcPr>
          <w:p w14:paraId="1ABC840E" w14:textId="77777777" w:rsidR="00497807" w:rsidRDefault="007D4BAE">
            <w:pPr>
              <w:pStyle w:val="MDPI42tablebody"/>
              <w:spacing w:line="240" w:lineRule="auto"/>
              <w:rPr>
                <w:b/>
                <w:snapToGrid/>
              </w:rPr>
            </w:pPr>
            <w:r>
              <w:rPr>
                <w:b/>
                <w:snapToGrid/>
              </w:rPr>
              <w:t>Name</w:t>
            </w:r>
          </w:p>
        </w:tc>
        <w:tc>
          <w:tcPr>
            <w:tcW w:w="4086" w:type="dxa"/>
            <w:shd w:val="clear" w:color="auto" w:fill="auto"/>
            <w:vAlign w:val="center"/>
          </w:tcPr>
          <w:p w14:paraId="4D22C92E" w14:textId="77777777" w:rsidR="00497807" w:rsidRDefault="007D4BAE">
            <w:pPr>
              <w:pStyle w:val="MDPI42tablebody"/>
              <w:spacing w:line="240" w:lineRule="auto"/>
              <w:rPr>
                <w:b/>
                <w:snapToGrid/>
              </w:rPr>
            </w:pPr>
            <w:r>
              <w:rPr>
                <w:b/>
                <w:snapToGrid/>
              </w:rPr>
              <w:t>Description</w:t>
            </w:r>
          </w:p>
        </w:tc>
      </w:tr>
      <w:tr w:rsidR="00497807" w14:paraId="43C208B5" w14:textId="77777777">
        <w:tc>
          <w:tcPr>
            <w:tcW w:w="936" w:type="dxa"/>
            <w:shd w:val="clear" w:color="auto" w:fill="auto"/>
            <w:vAlign w:val="center"/>
          </w:tcPr>
          <w:p w14:paraId="13599F5E" w14:textId="77777777" w:rsidR="00497807" w:rsidRDefault="007D4BAE">
            <w:pPr>
              <w:pStyle w:val="MDPI42tablebody"/>
              <w:spacing w:line="240" w:lineRule="auto"/>
            </w:pPr>
            <w:r>
              <w:t>I</w:t>
            </w:r>
          </w:p>
        </w:tc>
        <w:tc>
          <w:tcPr>
            <w:tcW w:w="2835" w:type="dxa"/>
            <w:shd w:val="clear" w:color="auto" w:fill="auto"/>
            <w:vAlign w:val="center"/>
          </w:tcPr>
          <w:p w14:paraId="704385BA" w14:textId="77777777" w:rsidR="00497807" w:rsidRDefault="007D4BAE">
            <w:pPr>
              <w:pStyle w:val="MDPI42tablebody"/>
              <w:spacing w:line="240" w:lineRule="auto"/>
            </w:pPr>
            <w:r>
              <w:t xml:space="preserve">Multinomial </w:t>
            </w:r>
            <w:r>
              <w:t>Naïve Bayes</w:t>
            </w:r>
          </w:p>
        </w:tc>
        <w:tc>
          <w:tcPr>
            <w:tcW w:w="4086" w:type="dxa"/>
            <w:shd w:val="clear" w:color="auto" w:fill="auto"/>
            <w:vAlign w:val="center"/>
          </w:tcPr>
          <w:p w14:paraId="696E33B1" w14:textId="77777777" w:rsidR="00497807" w:rsidRDefault="007D4BAE">
            <w:pPr>
              <w:pStyle w:val="MDPI42tablebody"/>
              <w:spacing w:line="240" w:lineRule="auto"/>
              <w:jc w:val="both"/>
            </w:pPr>
            <w:r>
              <w:t>This variant is the Multinomial Naïve Bayes method described in sub-section 3.2.</w:t>
            </w:r>
          </w:p>
        </w:tc>
      </w:tr>
      <w:tr w:rsidR="00497807" w14:paraId="659A6466" w14:textId="77777777">
        <w:tc>
          <w:tcPr>
            <w:tcW w:w="936" w:type="dxa"/>
            <w:shd w:val="clear" w:color="auto" w:fill="auto"/>
            <w:vAlign w:val="center"/>
          </w:tcPr>
          <w:p w14:paraId="05D4E7D1" w14:textId="77777777" w:rsidR="00497807" w:rsidRDefault="007D4BAE">
            <w:pPr>
              <w:pStyle w:val="MDPI42tablebody"/>
              <w:spacing w:line="240" w:lineRule="auto"/>
            </w:pPr>
            <w:r>
              <w:t>II</w:t>
            </w:r>
          </w:p>
        </w:tc>
        <w:tc>
          <w:tcPr>
            <w:tcW w:w="2835" w:type="dxa"/>
            <w:shd w:val="clear" w:color="auto" w:fill="auto"/>
            <w:vAlign w:val="center"/>
          </w:tcPr>
          <w:p w14:paraId="53CDEB28" w14:textId="77777777" w:rsidR="00497807" w:rsidRDefault="007D4BAE">
            <w:pPr>
              <w:pStyle w:val="MDPI42tablebody"/>
              <w:spacing w:line="240" w:lineRule="auto"/>
            </w:pPr>
            <w:r>
              <w:t>Expectation Maximization -Multinomial Naïve Bayes</w:t>
            </w:r>
          </w:p>
        </w:tc>
        <w:tc>
          <w:tcPr>
            <w:tcW w:w="4086" w:type="dxa"/>
            <w:shd w:val="clear" w:color="auto" w:fill="auto"/>
            <w:vAlign w:val="center"/>
          </w:tcPr>
          <w:p w14:paraId="1DC33A25" w14:textId="77777777" w:rsidR="00497807" w:rsidRDefault="007D4BAE">
            <w:pPr>
              <w:pStyle w:val="MDPI42tablebody"/>
              <w:spacing w:line="240" w:lineRule="auto"/>
              <w:jc w:val="both"/>
            </w:pPr>
            <w:r>
              <w:t>The Expectation Maximization concept described in sub-section 3.5 has been incorporated in I. Thus, this vari</w:t>
            </w:r>
            <w:r>
              <w:t>ant is the semi-supervised version of I.</w:t>
            </w:r>
          </w:p>
        </w:tc>
      </w:tr>
      <w:tr w:rsidR="00497807" w14:paraId="001C8771" w14:textId="77777777">
        <w:tc>
          <w:tcPr>
            <w:tcW w:w="936" w:type="dxa"/>
            <w:shd w:val="clear" w:color="auto" w:fill="auto"/>
            <w:vAlign w:val="center"/>
          </w:tcPr>
          <w:p w14:paraId="6F0A776A" w14:textId="77777777" w:rsidR="00497807" w:rsidRDefault="007D4BAE">
            <w:pPr>
              <w:pStyle w:val="MDPI42tablebody"/>
              <w:spacing w:line="240" w:lineRule="auto"/>
            </w:pPr>
            <w:r>
              <w:lastRenderedPageBreak/>
              <w:t>III</w:t>
            </w:r>
          </w:p>
        </w:tc>
        <w:tc>
          <w:tcPr>
            <w:tcW w:w="2835" w:type="dxa"/>
            <w:shd w:val="clear" w:color="auto" w:fill="auto"/>
            <w:vAlign w:val="center"/>
          </w:tcPr>
          <w:p w14:paraId="7F941FF4" w14:textId="77777777" w:rsidR="00497807" w:rsidRDefault="007D4BAE">
            <w:pPr>
              <w:pStyle w:val="MDPI42tablebody"/>
              <w:spacing w:line="240" w:lineRule="auto"/>
            </w:pPr>
            <w:r>
              <w:t>Multinomial Naïve Bayes with Laplace smoothing</w:t>
            </w:r>
          </w:p>
        </w:tc>
        <w:tc>
          <w:tcPr>
            <w:tcW w:w="4086" w:type="dxa"/>
            <w:shd w:val="clear" w:color="auto" w:fill="auto"/>
            <w:vAlign w:val="center"/>
          </w:tcPr>
          <w:p w14:paraId="709ADCFB" w14:textId="77777777" w:rsidR="00497807" w:rsidRDefault="007D4BAE">
            <w:pPr>
              <w:pStyle w:val="MDPI42tablebody"/>
              <w:spacing w:line="240" w:lineRule="auto"/>
              <w:jc w:val="both"/>
            </w:pPr>
            <w:r>
              <w:t>The Multinomial Naïve Bayes method has been incorporated with the concept of Laplace smoothing as described in sub-section 3.4. Thus, this variant is the post vers</w:t>
            </w:r>
            <w:r>
              <w:t>ion of I.</w:t>
            </w:r>
          </w:p>
        </w:tc>
      </w:tr>
      <w:tr w:rsidR="00497807" w14:paraId="31E5A54D" w14:textId="77777777">
        <w:tc>
          <w:tcPr>
            <w:tcW w:w="936" w:type="dxa"/>
            <w:shd w:val="clear" w:color="auto" w:fill="auto"/>
            <w:vAlign w:val="center"/>
          </w:tcPr>
          <w:p w14:paraId="6184B013" w14:textId="77777777" w:rsidR="00497807" w:rsidRDefault="007D4BAE">
            <w:pPr>
              <w:pStyle w:val="MDPI42tablebody"/>
              <w:spacing w:line="240" w:lineRule="auto"/>
            </w:pPr>
            <w:r>
              <w:t>IV</w:t>
            </w:r>
          </w:p>
        </w:tc>
        <w:tc>
          <w:tcPr>
            <w:tcW w:w="2835" w:type="dxa"/>
            <w:shd w:val="clear" w:color="auto" w:fill="auto"/>
            <w:vAlign w:val="center"/>
          </w:tcPr>
          <w:p w14:paraId="3A63A152" w14:textId="77777777" w:rsidR="00497807" w:rsidRDefault="007D4BAE">
            <w:pPr>
              <w:pStyle w:val="MDPI42tablebody"/>
              <w:spacing w:line="240" w:lineRule="auto"/>
            </w:pPr>
            <w:r>
              <w:t>Expectation Maximization - Multinomial Naïve Bayes with Laplace smoothing</w:t>
            </w:r>
          </w:p>
        </w:tc>
        <w:tc>
          <w:tcPr>
            <w:tcW w:w="4086" w:type="dxa"/>
            <w:shd w:val="clear" w:color="auto" w:fill="auto"/>
            <w:vAlign w:val="center"/>
          </w:tcPr>
          <w:p w14:paraId="1B30958B" w14:textId="77777777" w:rsidR="00497807" w:rsidRDefault="007D4BAE">
            <w:pPr>
              <w:pStyle w:val="MDPI42tablebody"/>
              <w:spacing w:line="240" w:lineRule="auto"/>
              <w:jc w:val="both"/>
            </w:pPr>
            <w:r>
              <w:t xml:space="preserve">The Multinomial Naïve Bayes method has been incorporated with the concept of Laplace smoothing as well as Expectation Maximization. Thus, this variant is the </w:t>
            </w:r>
            <w:r>
              <w:t>semi-supervised version of III, and post version of II.</w:t>
            </w:r>
          </w:p>
        </w:tc>
      </w:tr>
      <w:tr w:rsidR="00497807" w14:paraId="72A637E6" w14:textId="77777777">
        <w:tc>
          <w:tcPr>
            <w:tcW w:w="936" w:type="dxa"/>
            <w:shd w:val="clear" w:color="auto" w:fill="auto"/>
            <w:vAlign w:val="center"/>
          </w:tcPr>
          <w:p w14:paraId="52035077" w14:textId="77777777" w:rsidR="00497807" w:rsidRDefault="007D4BAE">
            <w:pPr>
              <w:pStyle w:val="MDPI42tablebody"/>
              <w:spacing w:line="240" w:lineRule="auto"/>
            </w:pPr>
            <w:r>
              <w:t>V</w:t>
            </w:r>
          </w:p>
        </w:tc>
        <w:tc>
          <w:tcPr>
            <w:tcW w:w="2835" w:type="dxa"/>
            <w:shd w:val="clear" w:color="auto" w:fill="auto"/>
            <w:vAlign w:val="center"/>
          </w:tcPr>
          <w:p w14:paraId="6432C8BC" w14:textId="77777777" w:rsidR="00497807" w:rsidRDefault="007D4BAE">
            <w:pPr>
              <w:pStyle w:val="MDPI42tablebody"/>
              <w:spacing w:line="240" w:lineRule="auto"/>
            </w:pPr>
            <w:r>
              <w:t>Complement Naïve Bayes</w:t>
            </w:r>
          </w:p>
        </w:tc>
        <w:tc>
          <w:tcPr>
            <w:tcW w:w="4086" w:type="dxa"/>
            <w:shd w:val="clear" w:color="auto" w:fill="auto"/>
            <w:vAlign w:val="center"/>
          </w:tcPr>
          <w:p w14:paraId="0B4BB688" w14:textId="77777777" w:rsidR="00497807" w:rsidRDefault="007D4BAE">
            <w:pPr>
              <w:pStyle w:val="MDPI42tablebody"/>
              <w:spacing w:line="240" w:lineRule="auto"/>
              <w:jc w:val="both"/>
            </w:pPr>
            <w:r>
              <w:t>This variant is the Complement Naïve Bayes method described in sub-section 3.3.</w:t>
            </w:r>
          </w:p>
        </w:tc>
      </w:tr>
      <w:tr w:rsidR="00497807" w14:paraId="401E6EB1" w14:textId="77777777">
        <w:tc>
          <w:tcPr>
            <w:tcW w:w="936" w:type="dxa"/>
            <w:shd w:val="clear" w:color="auto" w:fill="auto"/>
            <w:vAlign w:val="center"/>
          </w:tcPr>
          <w:p w14:paraId="6DBB711B" w14:textId="77777777" w:rsidR="00497807" w:rsidRDefault="007D4BAE">
            <w:pPr>
              <w:pStyle w:val="MDPI42tablebody"/>
              <w:spacing w:line="240" w:lineRule="auto"/>
            </w:pPr>
            <w:r>
              <w:t>VI</w:t>
            </w:r>
          </w:p>
        </w:tc>
        <w:tc>
          <w:tcPr>
            <w:tcW w:w="2835" w:type="dxa"/>
            <w:shd w:val="clear" w:color="auto" w:fill="auto"/>
            <w:vAlign w:val="center"/>
          </w:tcPr>
          <w:p w14:paraId="4AEF1111" w14:textId="77777777" w:rsidR="00497807" w:rsidRDefault="007D4BAE">
            <w:pPr>
              <w:pStyle w:val="MDPI42tablebody"/>
              <w:spacing w:line="240" w:lineRule="auto"/>
            </w:pPr>
            <w:r>
              <w:t>Complement Naïve Bayes with Laplace smoothing</w:t>
            </w:r>
          </w:p>
        </w:tc>
        <w:tc>
          <w:tcPr>
            <w:tcW w:w="4086" w:type="dxa"/>
            <w:shd w:val="clear" w:color="auto" w:fill="auto"/>
            <w:vAlign w:val="center"/>
          </w:tcPr>
          <w:p w14:paraId="506EA78B" w14:textId="77777777" w:rsidR="00497807" w:rsidRDefault="007D4BAE">
            <w:pPr>
              <w:pStyle w:val="MDPI42tablebody"/>
              <w:spacing w:line="240" w:lineRule="auto"/>
              <w:jc w:val="both"/>
            </w:pPr>
            <w:r>
              <w:t>The Complement Naïve Bayes method has been i</w:t>
            </w:r>
            <w:r>
              <w:t>ncorporated with the concept of Laplace smoothing. Thus, this variant is the post version of V.</w:t>
            </w:r>
          </w:p>
        </w:tc>
      </w:tr>
    </w:tbl>
    <w:p w14:paraId="6A89450E" w14:textId="77777777" w:rsidR="00497807" w:rsidRDefault="00497807">
      <w:pPr>
        <w:pStyle w:val="MDPI31text"/>
        <w:ind w:firstLine="0"/>
      </w:pPr>
    </w:p>
    <w:p w14:paraId="2F2B123D" w14:textId="77777777" w:rsidR="00497807" w:rsidRDefault="007D4BAE">
      <w:pPr>
        <w:pStyle w:val="MDPI22heading2"/>
      </w:pPr>
      <w:r>
        <w:t>3.7 Experimental Setting</w:t>
      </w:r>
    </w:p>
    <w:p w14:paraId="22677412" w14:textId="77777777" w:rsidR="00497807" w:rsidRDefault="007D4BAE">
      <w:pPr>
        <w:pStyle w:val="MDPI31text"/>
        <w:ind w:firstLine="0"/>
      </w:pPr>
      <w:r>
        <w:t>In this study, the Naïve Bayes variants described in Table 1 were implemented using the Python</w:t>
      </w:r>
      <w:r>
        <w:rPr>
          <w:rStyle w:val="Funotenzeichen"/>
        </w:rPr>
        <w:footnoteReference w:id="3"/>
      </w:r>
      <w:r>
        <w:t xml:space="preserve"> programming language with suitable li</w:t>
      </w:r>
      <w:r>
        <w:t>braries provided by the Natural Language Tool Kit (NLTK)</w:t>
      </w:r>
      <w:r>
        <w:rPr>
          <w:rStyle w:val="Funotenzeichen"/>
        </w:rPr>
        <w:footnoteReference w:id="4"/>
      </w:r>
      <w:r>
        <w:t>, numpy</w:t>
      </w:r>
      <w:r>
        <w:rPr>
          <w:rStyle w:val="Funotenzeichen"/>
        </w:rPr>
        <w:footnoteReference w:id="5"/>
      </w:r>
      <w:r>
        <w:t xml:space="preserve"> and the scikit-learn</w:t>
      </w:r>
      <w:r>
        <w:rPr>
          <w:rStyle w:val="Funotenzeichen"/>
        </w:rPr>
        <w:footnoteReference w:id="6"/>
      </w:r>
      <w:r>
        <w:t xml:space="preserve"> packages.  Python and its suitable libraries allow researchers to develop complex algorithms efficiently as programming in Python is easy to understand and implement. Additionally, Python is flexible as it can be integrated with other languages and has ex</w:t>
      </w:r>
      <w:r>
        <w:t>tensive community support. Our own implementation was used to carry out an experimental evaluation of all six Naïve Bayes variants on datasets comprising app reviews belonging to five different apps obtained from Google Play Store (i.e., public software re</w:t>
      </w:r>
      <w:r>
        <w:t>pository). These datasets belonged to TradeMe, MyTracks, VodafoneNZ, ThreeNow and Flutter apps. These five datasets belonging to the popular categories of Google Play Store were selected to demonstrate the general applicability of the proposed filtering ap</w:t>
      </w:r>
      <w:r>
        <w:t xml:space="preserve">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w:instrText>
      </w:r>
      <w:r>
        <w:instrText>ber&gt;&lt;foreign-keys&gt;&lt;key app="EN" db-id="aea2tx091fwxe5ee0f6xrds4sdpww9sz9spt" timestamp="1719123907"&gt;2083&lt;/key&gt;&lt;/foreign-keys&gt;&lt;ref-type name="Conference Paper"&gt;47&lt;/ref-type&gt;&lt;contributors&gt;&lt;authors&gt;&lt;author&gt;W. Maalej, H. Nabil&lt;/author&gt;&lt;/authors&gt;&lt;/contributors&gt;</w:instrText>
      </w:r>
      <w:r>
        <w:instrText>&lt;titles&gt;&lt;title&gt;Bug report, feature request, or simply praise? On automatically classifying app reviews&lt;/title&gt;&lt;secondary-title&gt;2015 IEEE 23rd International Requirements Engineering Conference (RE)&lt;/secondary-title&gt;&lt;/titles&gt;&lt;pages&gt;116-125&lt;/pages&gt;&lt;dates&gt;&lt;yea</w:instrText>
      </w:r>
      <w:r>
        <w:instrText>r&gt;2015&lt;/year&gt;&lt;/dates&gt;&lt;pub-location&gt;Ottawa, Canada&lt;/pub-location&gt;&lt;urls&gt;&lt;/urls&gt;&lt;/record&gt;&lt;/Cite&gt;&lt;Cite&gt;&lt;Author&gt;Caruana&lt;/Author&gt;&lt;Year&gt;2006&lt;/Year&gt;&lt;RecNum&gt;2063&lt;/RecNum&gt;&lt;record&gt;&lt;rec-number&gt;2063&lt;/rec-number&gt;&lt;foreign-keys&gt;&lt;key app="EN" db-id="aea2tx091fwxe5ee0f6xrds</w:instrText>
      </w:r>
      <w:r>
        <w:instrText>4sdpww9sz9spt" timestamp="1719123907"&gt;2063&lt;/key&gt;&lt;/foreign-keys&gt;&lt;ref-type name="Conference Paper"&gt;47&lt;/ref-type&gt;&lt;contributors&gt;&lt;authors&gt;&lt;author&gt;Caruana, Rich&lt;/author&gt;&lt;author&gt;Niculescu-Mizil, Alexandru&lt;/author&gt;&lt;/authors&gt;&lt;/contributors&gt;&lt;titles&gt;&lt;title&gt;An empiric</w:instrText>
      </w:r>
      <w:r>
        <w:instrText>al comparison of supervised learning algorithms&lt;/title&gt;&lt;secondary-title&gt;Proceedings of the 23rd international conference on Machine learning - ICML &amp;apos;06&lt;/secondary-title&gt;&lt;/titles&gt;&lt;pages&gt;161-168&lt;/pages&gt;&lt;dates&gt;&lt;year&gt;2006&lt;/year&gt;&lt;/dates&gt;&lt;pub-location&gt;Pitts</w:instrText>
      </w:r>
      <w:r>
        <w:instrText>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All the datasets consisted of reviews su</w:t>
      </w:r>
      <w:r>
        <w:t>bmitted by end-users written in natural language. TradeMe consisted of 4559 reviews, MyTracks dataset included 4003 reviews, VodafoneNZ had 6583, ThreeNow consisted of 3683 reviews and Flutter dataset consisted of 3483 reviews.</w:t>
      </w:r>
    </w:p>
    <w:p w14:paraId="6319C1C8" w14:textId="77777777" w:rsidR="00497807" w:rsidRDefault="007D4BAE">
      <w:pPr>
        <w:pStyle w:val="MDPI31text"/>
        <w:ind w:firstLine="0"/>
      </w:pPr>
      <w:r>
        <w:t>Using the set of rules defin</w:t>
      </w:r>
      <w:r>
        <w:t xml:space="preserve">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w:instrText>
      </w:r>
      <w:r>
        <w:instrText>spt" timestamp="1719123906"&gt;2045&lt;/key&gt;&lt;/foreign-keys&gt;&lt;ref-type name="Conference Paper"&gt;47&lt;/ref-type&gt;&lt;contributors&gt;&lt;authors&gt;&lt;author&gt;Chen, Ning&lt;/author&gt;&lt;author&gt;Lin, Jialiu&lt;/author&gt;&lt;author&gt;Hoi, Steven C. H.&lt;/author&gt;&lt;author&gt;Xiao, Xiaokui&lt;/author&gt;&lt;author&gt;Zhang,</w:instrText>
      </w:r>
      <w:r>
        <w:instrText xml:space="preserve"> Boshen&lt;/author&gt;&lt;/authors&gt;&lt;/contributors&gt;&lt;titles&gt;&lt;title&gt;AR-miner: mining informative reviews for developers from mobile app marketplace&lt;/title&gt;&lt;secondary-title&gt;Proceedings of the 36th International Conference on Software Engineering&lt;/secondary-title&gt;&lt;/titl</w:instrText>
      </w:r>
      <w:r>
        <w:instrText>es&gt;&lt;pages&gt;767-778&lt;/pages&gt;&lt;dates&gt;&lt;year&gt;2014&lt;/year&gt;&lt;/dates&gt;&lt;pub-location&gt;Hyderabad, India&lt;/pub-location&gt;&lt;publisher&gt;ACM&lt;/publisher&gt;&lt;urls&gt;&lt;/urls&gt;&lt;custom1&gt;2568263&lt;/custom1&gt;&lt;electronic-resource-num&gt;10.1145/2568225.2568263&lt;/electronic-resource-num&gt;&lt;/record&gt;&lt;/Cite</w:instrText>
      </w:r>
      <w:r>
        <w:instrText>&gt;&lt;/EndNote&gt;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w:instrText>
      </w:r>
      <w:r>
        <w:instrText>&lt;style size="10"&gt;[43]&lt;/style&gt;&lt;/DisplayText&gt;&lt;record&gt;&lt;rec-number&gt;2084&lt;/rec-number&gt;&lt;foreign-keys&gt;&lt;key app="EN" db-id="aea2tx091fwxe5ee0f6xrds4sdpww9sz9spt" timestamp="1719123907"&gt;2084&lt;/key&gt;&lt;/foreign-keys&gt;&lt;ref-type name="Conference Proceedings"&gt;10&lt;/ref-type&gt;&lt;c</w:instrText>
      </w:r>
      <w:r>
        <w:instrText>ontributors&gt;&lt;authors&gt;&lt;author&gt;Kulesza, Todd&lt;/author&gt;&lt;author&gt;Amershi, Saleema&lt;/author&gt;&lt;author&gt;Caruana, Rich&lt;/author&gt;&lt;author&gt;Fisher, Danyel&lt;/author&gt;&lt;author&gt;Charles, Denis&lt;/author&gt;&lt;/authors&gt;&lt;/contributors&gt;&lt;titles&gt;&lt;title&gt;Structured labeling for facilitating con</w:instrText>
      </w:r>
      <w:r>
        <w:instrText>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w:t>
      </w:r>
      <w:r>
        <w:t>43]</w:t>
      </w:r>
      <w:r>
        <w:fldChar w:fldCharType="end"/>
      </w:r>
      <w:r>
        <w:t xml:space="preserve">. The labels associated with the app reviews indicated whether the particular app review was useful or non-useful. The inherited rules associated with the specific label are described in Table 2. Here the first column indicates the label, the second </w:t>
      </w:r>
      <w:r>
        <w:t>column indicates the rules associated with the particular label and the third column shows the examples of app reviews that are covered by the relevant rule.</w:t>
      </w:r>
    </w:p>
    <w:p w14:paraId="6E2BF76F" w14:textId="77777777" w:rsidR="00497807" w:rsidRDefault="007D4BAE">
      <w:pPr>
        <w:pStyle w:val="MDPI41tablecaption"/>
      </w:pPr>
      <w:r>
        <w:rPr>
          <w:b/>
          <w:bCs/>
        </w:rPr>
        <w:t xml:space="preserve">Table </w:t>
      </w:r>
      <w:r>
        <w:rPr>
          <w:b/>
          <w:bCs/>
        </w:rPr>
        <w:fldChar w:fldCharType="begin"/>
      </w:r>
      <w:r>
        <w:rPr>
          <w:b/>
          <w:bCs/>
        </w:rPr>
        <w:instrText xml:space="preserve"> SEQ Table \* ARABIC </w:instrText>
      </w:r>
      <w:r>
        <w:rPr>
          <w:b/>
          <w:bCs/>
        </w:rPr>
        <w:fldChar w:fldCharType="separate"/>
      </w:r>
      <w:r>
        <w:rPr>
          <w:b/>
          <w:bCs/>
        </w:rPr>
        <w:t>2</w:t>
      </w:r>
      <w:r>
        <w:rPr>
          <w:b/>
          <w:bCs/>
        </w:rPr>
        <w:fldChar w:fldCharType="end"/>
      </w:r>
      <w:r>
        <w:rPr>
          <w:b/>
          <w:bCs/>
        </w:rPr>
        <w:t>.</w:t>
      </w:r>
      <w:r>
        <w:t xml:space="preserve"> Rules for Manually Tagging App Reviews as Valuable or Irrelevant.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497807" w14:paraId="15881B7F" w14:textId="77777777">
        <w:tc>
          <w:tcPr>
            <w:tcW w:w="794" w:type="dxa"/>
            <w:shd w:val="clear" w:color="auto" w:fill="auto"/>
            <w:vAlign w:val="center"/>
          </w:tcPr>
          <w:p w14:paraId="27C05F1A" w14:textId="77777777" w:rsidR="00497807" w:rsidRDefault="007D4BAE">
            <w:pPr>
              <w:pStyle w:val="MDPI42tablebody"/>
              <w:spacing w:line="240" w:lineRule="auto"/>
              <w:rPr>
                <w:b/>
                <w:snapToGrid/>
                <w:highlight w:val="red"/>
              </w:rPr>
            </w:pPr>
            <w:r>
              <w:rPr>
                <w:b/>
                <w:snapToGrid/>
              </w:rPr>
              <w:t>Label</w:t>
            </w:r>
          </w:p>
        </w:tc>
        <w:tc>
          <w:tcPr>
            <w:tcW w:w="3261" w:type="dxa"/>
            <w:shd w:val="clear" w:color="auto" w:fill="auto"/>
            <w:vAlign w:val="center"/>
          </w:tcPr>
          <w:p w14:paraId="1A0D3300" w14:textId="77777777" w:rsidR="00497807" w:rsidRDefault="007D4BAE">
            <w:pPr>
              <w:pStyle w:val="MDPI42tablebody"/>
              <w:spacing w:line="240" w:lineRule="auto"/>
              <w:rPr>
                <w:b/>
                <w:snapToGrid/>
              </w:rPr>
            </w:pPr>
            <w:r>
              <w:rPr>
                <w:b/>
                <w:snapToGrid/>
              </w:rPr>
              <w:t>Rule</w:t>
            </w:r>
          </w:p>
        </w:tc>
        <w:tc>
          <w:tcPr>
            <w:tcW w:w="3802" w:type="dxa"/>
            <w:shd w:val="clear" w:color="auto" w:fill="auto"/>
            <w:vAlign w:val="center"/>
          </w:tcPr>
          <w:p w14:paraId="076A5694" w14:textId="77777777" w:rsidR="00497807" w:rsidRDefault="007D4BAE">
            <w:pPr>
              <w:pStyle w:val="MDPI42tablebody"/>
              <w:spacing w:line="240" w:lineRule="auto"/>
              <w:rPr>
                <w:b/>
                <w:snapToGrid/>
              </w:rPr>
            </w:pPr>
            <w:r>
              <w:rPr>
                <w:b/>
                <w:snapToGrid/>
              </w:rPr>
              <w:t>App Review Examples</w:t>
            </w:r>
          </w:p>
        </w:tc>
      </w:tr>
      <w:tr w:rsidR="00497807" w14:paraId="6F6BD8AC" w14:textId="77777777">
        <w:tc>
          <w:tcPr>
            <w:tcW w:w="794" w:type="dxa"/>
            <w:vMerge w:val="restart"/>
            <w:shd w:val="clear" w:color="auto" w:fill="auto"/>
            <w:vAlign w:val="center"/>
          </w:tcPr>
          <w:p w14:paraId="2193A5AA" w14:textId="77777777" w:rsidR="00497807" w:rsidRDefault="007D4BAE">
            <w:pPr>
              <w:pStyle w:val="MDPI42tablebody"/>
              <w:spacing w:line="240" w:lineRule="auto"/>
              <w:ind w:left="57" w:right="57"/>
              <w:jc w:val="left"/>
            </w:pPr>
            <w:r>
              <w:t>Useful</w:t>
            </w:r>
          </w:p>
        </w:tc>
        <w:tc>
          <w:tcPr>
            <w:tcW w:w="3261" w:type="dxa"/>
            <w:shd w:val="clear" w:color="auto" w:fill="auto"/>
          </w:tcPr>
          <w:p w14:paraId="38472C05" w14:textId="77777777" w:rsidR="00497807" w:rsidRDefault="007D4BAE">
            <w:pPr>
              <w:pStyle w:val="MDPI42tablebody"/>
              <w:suppressAutoHyphens/>
              <w:spacing w:line="240" w:lineRule="auto"/>
              <w:ind w:left="57" w:right="57"/>
              <w:jc w:val="left"/>
            </w:pPr>
            <w:r>
              <w:t>Request</w:t>
            </w:r>
          </w:p>
          <w:p w14:paraId="1D709DAD" w14:textId="77777777" w:rsidR="00497807" w:rsidRDefault="007D4BAE">
            <w:pPr>
              <w:pStyle w:val="MDPI42tablebody"/>
              <w:numPr>
                <w:ilvl w:val="0"/>
                <w:numId w:val="5"/>
              </w:numPr>
              <w:suppressAutoHyphens/>
              <w:spacing w:line="240" w:lineRule="auto"/>
              <w:ind w:right="57"/>
              <w:jc w:val="left"/>
            </w:pPr>
            <w:r>
              <w:t>Requests to add or modify features</w:t>
            </w:r>
          </w:p>
          <w:p w14:paraId="045DB1DF" w14:textId="77777777" w:rsidR="00497807" w:rsidRDefault="007D4BAE">
            <w:pPr>
              <w:pStyle w:val="MDPI42tablebody"/>
              <w:numPr>
                <w:ilvl w:val="0"/>
                <w:numId w:val="5"/>
              </w:numPr>
              <w:suppressAutoHyphens/>
              <w:spacing w:line="240" w:lineRule="auto"/>
              <w:ind w:right="57"/>
              <w:jc w:val="left"/>
            </w:pPr>
            <w:r>
              <w:lastRenderedPageBreak/>
              <w:t>Request to remove advertisements or notifications</w:t>
            </w:r>
          </w:p>
        </w:tc>
        <w:tc>
          <w:tcPr>
            <w:tcW w:w="3802" w:type="dxa"/>
            <w:shd w:val="clear" w:color="auto" w:fill="auto"/>
          </w:tcPr>
          <w:p w14:paraId="197D5815" w14:textId="77777777" w:rsidR="00497807" w:rsidRDefault="007D4BAE">
            <w:pPr>
              <w:pStyle w:val="MDPI42tablebody"/>
              <w:numPr>
                <w:ilvl w:val="0"/>
                <w:numId w:val="6"/>
              </w:numPr>
              <w:suppressAutoHyphens/>
              <w:spacing w:line="240" w:lineRule="auto"/>
              <w:ind w:right="57"/>
              <w:jc w:val="left"/>
            </w:pPr>
            <w:r>
              <w:lastRenderedPageBreak/>
              <w:t>Please make the user interface more friendly and simple.</w:t>
            </w:r>
          </w:p>
          <w:p w14:paraId="78A8ED93" w14:textId="77777777" w:rsidR="00497807" w:rsidRDefault="007D4BAE">
            <w:pPr>
              <w:pStyle w:val="MDPI42tablebody"/>
              <w:numPr>
                <w:ilvl w:val="0"/>
                <w:numId w:val="6"/>
              </w:numPr>
              <w:suppressAutoHyphens/>
              <w:spacing w:line="240" w:lineRule="auto"/>
              <w:ind w:right="57"/>
              <w:jc w:val="left"/>
            </w:pPr>
            <w:r>
              <w:lastRenderedPageBreak/>
              <w:t>The advertisements play continuously, they need to be stopped.</w:t>
            </w:r>
          </w:p>
          <w:p w14:paraId="03AF1957" w14:textId="77777777" w:rsidR="00497807" w:rsidRDefault="007D4BAE">
            <w:pPr>
              <w:pStyle w:val="MDPI42tablebody"/>
              <w:numPr>
                <w:ilvl w:val="0"/>
                <w:numId w:val="6"/>
              </w:numPr>
              <w:suppressAutoHyphens/>
              <w:spacing w:line="240" w:lineRule="auto"/>
              <w:ind w:right="57"/>
              <w:jc w:val="left"/>
            </w:pPr>
            <w:r>
              <w:t xml:space="preserve">I </w:t>
            </w:r>
            <w:r>
              <w:t>need a feature to compare several products.</w:t>
            </w:r>
          </w:p>
        </w:tc>
      </w:tr>
      <w:tr w:rsidR="00497807" w14:paraId="58A18A6C" w14:textId="77777777">
        <w:tc>
          <w:tcPr>
            <w:tcW w:w="794" w:type="dxa"/>
            <w:vMerge/>
            <w:shd w:val="clear" w:color="auto" w:fill="auto"/>
            <w:vAlign w:val="center"/>
          </w:tcPr>
          <w:p w14:paraId="176435EC" w14:textId="77777777" w:rsidR="00497807" w:rsidRDefault="00497807">
            <w:pPr>
              <w:pStyle w:val="MDPI42tablebody"/>
              <w:spacing w:line="240" w:lineRule="auto"/>
              <w:ind w:left="57" w:right="57"/>
              <w:jc w:val="left"/>
            </w:pPr>
          </w:p>
        </w:tc>
        <w:tc>
          <w:tcPr>
            <w:tcW w:w="3261" w:type="dxa"/>
            <w:shd w:val="clear" w:color="auto" w:fill="auto"/>
          </w:tcPr>
          <w:p w14:paraId="7A7566E3" w14:textId="77777777" w:rsidR="00497807" w:rsidRDefault="007D4BAE">
            <w:pPr>
              <w:pStyle w:val="MDPI42tablebody"/>
              <w:suppressAutoHyphens/>
              <w:spacing w:line="240" w:lineRule="auto"/>
              <w:ind w:left="57" w:right="57"/>
              <w:jc w:val="left"/>
            </w:pPr>
            <w:r>
              <w:t>Bug</w:t>
            </w:r>
          </w:p>
          <w:p w14:paraId="04F90F99" w14:textId="77777777" w:rsidR="00497807" w:rsidRDefault="007D4BAE">
            <w:pPr>
              <w:pStyle w:val="MDPI42tablebody"/>
              <w:numPr>
                <w:ilvl w:val="0"/>
                <w:numId w:val="7"/>
              </w:numPr>
              <w:suppressAutoHyphens/>
              <w:spacing w:line="240" w:lineRule="auto"/>
              <w:ind w:right="57"/>
              <w:jc w:val="left"/>
            </w:pPr>
            <w:r>
              <w:t>Bug that generates incorrect or unexpected output</w:t>
            </w:r>
          </w:p>
          <w:p w14:paraId="61D8213E" w14:textId="77777777" w:rsidR="00497807" w:rsidRDefault="007D4BAE">
            <w:pPr>
              <w:pStyle w:val="MDPI42tablebody"/>
              <w:numPr>
                <w:ilvl w:val="0"/>
                <w:numId w:val="7"/>
              </w:numPr>
              <w:suppressAutoHyphens/>
              <w:spacing w:line="240" w:lineRule="auto"/>
              <w:ind w:right="57"/>
              <w:jc w:val="left"/>
            </w:pPr>
            <w:r>
              <w:t>Bug that affects the performance of the app</w:t>
            </w:r>
          </w:p>
          <w:p w14:paraId="3B803E5C" w14:textId="77777777" w:rsidR="00497807" w:rsidRDefault="007D4BAE">
            <w:pPr>
              <w:pStyle w:val="MDPI42tablebody"/>
              <w:numPr>
                <w:ilvl w:val="0"/>
                <w:numId w:val="7"/>
              </w:numPr>
              <w:suppressAutoHyphens/>
              <w:spacing w:line="240" w:lineRule="auto"/>
              <w:ind w:right="57"/>
              <w:jc w:val="left"/>
            </w:pPr>
            <w:r>
              <w:t>Bug that causes app failure</w:t>
            </w:r>
          </w:p>
        </w:tc>
        <w:tc>
          <w:tcPr>
            <w:tcW w:w="3802" w:type="dxa"/>
            <w:shd w:val="clear" w:color="auto" w:fill="auto"/>
          </w:tcPr>
          <w:p w14:paraId="41E52C68" w14:textId="77777777" w:rsidR="00497807" w:rsidRDefault="007D4BAE">
            <w:pPr>
              <w:pStyle w:val="MDPI42tablebody"/>
              <w:numPr>
                <w:ilvl w:val="0"/>
                <w:numId w:val="8"/>
              </w:numPr>
              <w:suppressAutoHyphens/>
              <w:spacing w:line="240" w:lineRule="auto"/>
              <w:ind w:right="57"/>
              <w:jc w:val="left"/>
            </w:pPr>
            <w:r>
              <w:t>The app lags a lot after new update and does not respond to many touch inputs!</w:t>
            </w:r>
          </w:p>
          <w:p w14:paraId="0FE57B95" w14:textId="77777777" w:rsidR="00497807" w:rsidRDefault="007D4BAE">
            <w:pPr>
              <w:pStyle w:val="MDPI42tablebody"/>
              <w:numPr>
                <w:ilvl w:val="0"/>
                <w:numId w:val="8"/>
              </w:numPr>
              <w:suppressAutoHyphens/>
              <w:spacing w:line="240" w:lineRule="auto"/>
              <w:ind w:right="57"/>
              <w:jc w:val="left"/>
            </w:pPr>
            <w:r>
              <w:t xml:space="preserve">The </w:t>
            </w:r>
            <w:r>
              <w:t>images of the products fail to load on the main screen.</w:t>
            </w:r>
          </w:p>
          <w:p w14:paraId="71C2C8E2" w14:textId="77777777" w:rsidR="00497807" w:rsidRDefault="007D4BAE">
            <w:pPr>
              <w:pStyle w:val="MDPI42tablebody"/>
              <w:numPr>
                <w:ilvl w:val="0"/>
                <w:numId w:val="8"/>
              </w:numPr>
              <w:suppressAutoHyphens/>
              <w:spacing w:line="240" w:lineRule="auto"/>
              <w:ind w:right="57"/>
              <w:jc w:val="left"/>
            </w:pPr>
            <w:r>
              <w:t>The app crashes after the butterflies and forest comes on the screen, poor job by app developers!</w:t>
            </w:r>
          </w:p>
        </w:tc>
      </w:tr>
      <w:tr w:rsidR="00497807" w14:paraId="3329EAE3" w14:textId="77777777">
        <w:tc>
          <w:tcPr>
            <w:tcW w:w="794" w:type="dxa"/>
            <w:vMerge/>
            <w:shd w:val="clear" w:color="auto" w:fill="auto"/>
            <w:vAlign w:val="center"/>
          </w:tcPr>
          <w:p w14:paraId="4848490B" w14:textId="77777777" w:rsidR="00497807" w:rsidRDefault="00497807">
            <w:pPr>
              <w:pStyle w:val="MDPI42tablebody"/>
              <w:spacing w:line="240" w:lineRule="auto"/>
              <w:ind w:left="57" w:right="57"/>
              <w:jc w:val="left"/>
            </w:pPr>
          </w:p>
        </w:tc>
        <w:tc>
          <w:tcPr>
            <w:tcW w:w="3261" w:type="dxa"/>
            <w:shd w:val="clear" w:color="auto" w:fill="auto"/>
          </w:tcPr>
          <w:p w14:paraId="182715D9" w14:textId="77777777" w:rsidR="00497807" w:rsidRDefault="007D4BAE">
            <w:pPr>
              <w:pStyle w:val="MDPI42tablebody"/>
              <w:suppressAutoHyphens/>
              <w:spacing w:line="240" w:lineRule="auto"/>
              <w:ind w:left="57" w:right="57"/>
              <w:jc w:val="left"/>
            </w:pPr>
            <w:r>
              <w:t>Suggestion</w:t>
            </w:r>
          </w:p>
          <w:p w14:paraId="2E7DDA0F" w14:textId="77777777" w:rsidR="00497807" w:rsidRDefault="007D4BAE">
            <w:pPr>
              <w:pStyle w:val="MDPI42tablebody"/>
              <w:numPr>
                <w:ilvl w:val="0"/>
                <w:numId w:val="9"/>
              </w:numPr>
              <w:suppressAutoHyphens/>
              <w:spacing w:line="240" w:lineRule="auto"/>
              <w:ind w:right="57"/>
              <w:jc w:val="left"/>
            </w:pPr>
            <w:r>
              <w:t>Suggestions that indicate a need for app improvement</w:t>
            </w:r>
          </w:p>
        </w:tc>
        <w:tc>
          <w:tcPr>
            <w:tcW w:w="3802" w:type="dxa"/>
            <w:shd w:val="clear" w:color="auto" w:fill="auto"/>
          </w:tcPr>
          <w:p w14:paraId="2D233C14" w14:textId="77777777" w:rsidR="00497807" w:rsidRDefault="007D4BAE">
            <w:pPr>
              <w:pStyle w:val="MDPI42tablebody"/>
              <w:numPr>
                <w:ilvl w:val="0"/>
                <w:numId w:val="10"/>
              </w:numPr>
              <w:suppressAutoHyphens/>
              <w:spacing w:line="240" w:lineRule="auto"/>
              <w:ind w:right="57"/>
              <w:jc w:val="left"/>
            </w:pPr>
            <w:r>
              <w:t xml:space="preserve">I wish there were more skins to </w:t>
            </w:r>
            <w:r>
              <w:t>choose from.</w:t>
            </w:r>
          </w:p>
          <w:p w14:paraId="3BC4A1CF" w14:textId="77777777" w:rsidR="00497807" w:rsidRDefault="007D4BAE">
            <w:pPr>
              <w:pStyle w:val="MDPI42tablebody"/>
              <w:numPr>
                <w:ilvl w:val="0"/>
                <w:numId w:val="10"/>
              </w:numPr>
              <w:suppressAutoHyphens/>
              <w:spacing w:line="240" w:lineRule="auto"/>
              <w:ind w:right="57"/>
              <w:jc w:val="left"/>
            </w:pPr>
            <w:r>
              <w:t>Suggestion to include a $5 free voucher add-on.</w:t>
            </w:r>
          </w:p>
          <w:p w14:paraId="0180542D" w14:textId="77777777" w:rsidR="00497807" w:rsidRDefault="007D4BAE">
            <w:pPr>
              <w:pStyle w:val="MDPI42tablebody"/>
              <w:numPr>
                <w:ilvl w:val="0"/>
                <w:numId w:val="10"/>
              </w:numPr>
              <w:suppressAutoHyphens/>
              <w:spacing w:line="240" w:lineRule="auto"/>
              <w:ind w:right="57"/>
              <w:jc w:val="left"/>
            </w:pPr>
            <w:r>
              <w:t>The app interface would look great in a black and white theme.</w:t>
            </w:r>
          </w:p>
        </w:tc>
      </w:tr>
      <w:tr w:rsidR="00497807" w14:paraId="26882E8B" w14:textId="77777777">
        <w:tc>
          <w:tcPr>
            <w:tcW w:w="794" w:type="dxa"/>
            <w:shd w:val="clear" w:color="auto" w:fill="auto"/>
            <w:vAlign w:val="center"/>
          </w:tcPr>
          <w:p w14:paraId="6A24C434" w14:textId="77777777" w:rsidR="00497807" w:rsidRDefault="007D4BAE">
            <w:pPr>
              <w:pStyle w:val="MDPI42tablebody"/>
              <w:spacing w:line="240" w:lineRule="auto"/>
              <w:ind w:left="57" w:right="57"/>
              <w:jc w:val="left"/>
            </w:pPr>
            <w:r>
              <w:t>Non-Useful</w:t>
            </w:r>
          </w:p>
        </w:tc>
        <w:tc>
          <w:tcPr>
            <w:tcW w:w="3261" w:type="dxa"/>
            <w:shd w:val="clear" w:color="auto" w:fill="auto"/>
          </w:tcPr>
          <w:p w14:paraId="1F87FE02" w14:textId="77777777" w:rsidR="00497807" w:rsidRDefault="007D4BAE">
            <w:pPr>
              <w:pStyle w:val="MDPI42tablebody"/>
              <w:suppressAutoHyphens/>
              <w:spacing w:line="240" w:lineRule="auto"/>
              <w:ind w:left="57" w:right="57"/>
              <w:jc w:val="left"/>
            </w:pPr>
            <w:r>
              <w:t>Irrelevant and unwanted information</w:t>
            </w:r>
          </w:p>
        </w:tc>
        <w:tc>
          <w:tcPr>
            <w:tcW w:w="3802" w:type="dxa"/>
            <w:shd w:val="clear" w:color="auto" w:fill="auto"/>
          </w:tcPr>
          <w:p w14:paraId="3F285F4E" w14:textId="77777777" w:rsidR="00497807" w:rsidRDefault="007D4BAE">
            <w:pPr>
              <w:pStyle w:val="MDPI42tablebody"/>
              <w:numPr>
                <w:ilvl w:val="0"/>
                <w:numId w:val="11"/>
              </w:numPr>
              <w:suppressAutoHyphens/>
              <w:spacing w:line="240" w:lineRule="auto"/>
              <w:ind w:right="57"/>
              <w:jc w:val="left"/>
            </w:pPr>
            <w:r>
              <w:t>This app is useless.</w:t>
            </w:r>
          </w:p>
          <w:p w14:paraId="0ADCFF3E" w14:textId="77777777" w:rsidR="00497807" w:rsidRDefault="007D4BAE">
            <w:pPr>
              <w:pStyle w:val="MDPI42tablebody"/>
              <w:numPr>
                <w:ilvl w:val="0"/>
                <w:numId w:val="11"/>
              </w:numPr>
              <w:suppressAutoHyphens/>
              <w:spacing w:line="240" w:lineRule="auto"/>
              <w:ind w:right="57"/>
              <w:jc w:val="left"/>
            </w:pPr>
            <w:r>
              <w:t>I have changed my rating from                   4 to 2 star.</w:t>
            </w:r>
          </w:p>
          <w:p w14:paraId="5B38A113" w14:textId="77777777" w:rsidR="00497807" w:rsidRDefault="007D4BAE">
            <w:pPr>
              <w:pStyle w:val="MDPI42tablebody"/>
              <w:numPr>
                <w:ilvl w:val="0"/>
                <w:numId w:val="11"/>
              </w:numPr>
              <w:suppressAutoHyphens/>
              <w:spacing w:line="240" w:lineRule="auto"/>
              <w:ind w:right="57"/>
              <w:jc w:val="left"/>
            </w:pPr>
            <w:r>
              <w:t>This app is great, I love it!</w:t>
            </w:r>
          </w:p>
        </w:tc>
      </w:tr>
    </w:tbl>
    <w:p w14:paraId="516E5FC4" w14:textId="77777777" w:rsidR="00497807" w:rsidRDefault="00497807">
      <w:pPr>
        <w:pStyle w:val="MDPI31text"/>
        <w:ind w:firstLine="0"/>
      </w:pPr>
    </w:p>
    <w:p w14:paraId="125CB0CE" w14:textId="77777777" w:rsidR="00497807" w:rsidRDefault="007D4BAE">
      <w:pPr>
        <w:pStyle w:val="MDPI31text"/>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w:instrText>
      </w:r>
      <w:r>
        <w:instrText>pt" timestamp="1719123907"&gt;2085&lt;/key&gt;&lt;/foreign-keys&gt;&lt;ref-type name="Conference Proceedings"&gt;10&lt;/ref-type&gt;&lt;contributors&gt;&lt;authors&gt;&lt;author&gt;Stumpf, Simone&lt;/author&gt;&lt;author&gt;Rajaram, Vidya&lt;/author&gt;&lt;author&gt;Li, Lida&lt;/author&gt;&lt;author&gt;Burnett, Margaret&lt;/author&gt;&lt;author</w:instrText>
      </w:r>
      <w:r>
        <w:instrText>&gt;Dietterich, Thomas&lt;/author&gt;&lt;author&gt;Sullivan, Erin&lt;/author&gt;&lt;author&gt;Drummond, Russell&lt;/author&gt;&lt;author&gt;Herlocker, Jonathan&lt;/author&gt;&lt;/authors&gt;&lt;/contributors&gt;&lt;titles&gt;&lt;title&gt;Toward harnessing user feedback for machine learning&lt;/title&gt;&lt;secondary-title&gt;Proceeding</w:instrText>
      </w:r>
      <w:r>
        <w:instrText>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w:instrText>
      </w:r>
      <w:r>
        <w:instrText>&lt;Year&gt;2014&lt;/Year&gt;&lt;RecNum&gt;2084&lt;/RecNum&gt;&lt;record&gt;&lt;rec-number&gt;2084&lt;/rec-number&gt;&lt;foreign-keys&gt;&lt;key app="EN" db-id="aea2tx091fwxe5ee0f6xrds4sdpww9sz9spt" timestamp="1719123907"&gt;2084&lt;/key&gt;&lt;/foreign-keys&gt;&lt;ref-type name="Conference Proceedings"&gt;10&lt;/ref-type&gt;&lt;contri</w:instrText>
      </w:r>
      <w:r>
        <w:instrText xml:space="preserve">butors&gt;&lt;authors&gt;&lt;author&gt;Kulesza, Todd&lt;/author&gt;&lt;author&gt;Amershi, Saleema&lt;/author&gt;&lt;author&gt;Caruana, Rich&lt;/author&gt;&lt;author&gt;Fisher, Danyel&lt;/author&gt;&lt;author&gt;Charles, Denis&lt;/author&gt;&lt;/authors&gt;&lt;/contributors&gt;&lt;titles&gt;&lt;title&gt;Structured labeling for facilitating concept </w:instrText>
      </w:r>
      <w:r>
        <w:instrText>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t>]</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w:instrText>
      </w:r>
      <w:r>
        <w:instrText>N EN.CITE &lt;EndNote&gt;&lt;Cite&gt;&lt;Author&gt;Stumpf&lt;/Author&gt;&lt;Year&gt;2007&lt;/Year&gt;&lt;RecNum&gt;2085&lt;/RecNum&gt;&lt;DisplayText&gt;&lt;style size="10"&gt;[43,44]&lt;/style&gt;&lt;/DisplayText&gt;&lt;record&gt;&lt;rec-number&gt;2085&lt;/rec-number&gt;&lt;foreign-keys&gt;&lt;key app="EN" db-id="aea2tx091fwxe5ee0f6xrds4sdpww9sz9spt" t</w:instrText>
      </w:r>
      <w:r>
        <w:instrText>imestamp="1719123907"&gt;2085&lt;/key&gt;&lt;/foreign-keys&gt;&lt;ref-type name="Conference Proceedings"&gt;10&lt;/ref-type&gt;&lt;contributors&gt;&lt;authors&gt;&lt;author&gt;Stumpf, Simone&lt;/author&gt;&lt;author&gt;Rajaram, Vidya&lt;/author&gt;&lt;author&gt;Li, Lida&lt;/author&gt;&lt;author&gt;Burnett, Margaret&lt;/author&gt;&lt;author&gt;Diet</w:instrText>
      </w:r>
      <w:r>
        <w:instrText xml:space="preserve">terich, Thomas&lt;/author&gt;&lt;author&gt;Sullivan, Erin&lt;/author&gt;&lt;author&gt;Drummond, Russell&lt;/author&gt;&lt;author&gt;Herlocker, Jonathan&lt;/author&gt;&lt;/authors&gt;&lt;/contributors&gt;&lt;titles&gt;&lt;title&gt;Toward harnessing user feedback for machine learning&lt;/title&gt;&lt;secondary-title&gt;Proceedings of </w:instrText>
      </w:r>
      <w:r>
        <w:instrText>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w:instrText>
      </w:r>
      <w:r>
        <w:instrText>&gt;2014&lt;/Year&gt;&lt;RecNum&gt;2084&lt;/RecNum&gt;&lt;record&gt;&lt;rec-number&gt;2084&lt;/rec-number&gt;&lt;foreign-keys&gt;&lt;key app="EN" db-id="aea2tx091fwxe5ee0f6xrds4sdpww9sz9spt" timestamp="1719123907"&gt;2084&lt;/key&gt;&lt;/foreign-keys&gt;&lt;ref-type name="Conference Proceedings"&gt;10&lt;/ref-type&gt;&lt;contributor</w:instrText>
      </w:r>
      <w:r>
        <w:instrText>s&gt;&lt;authors&gt;&lt;author&gt;Kulesza, Todd&lt;/author&gt;&lt;author&gt;Amershi, Saleema&lt;/author&gt;&lt;author&gt;Caruana, Rich&lt;/author&gt;&lt;author&gt;Fisher, Danyel&lt;/author&gt;&lt;author&gt;Charles, Denis&lt;/author&gt;&lt;/authors&gt;&lt;/contributors&gt;&lt;titles&gt;&lt;title&gt;Structured labeling for facilitating concept evolu</w:instrText>
      </w:r>
      <w:r>
        <w:instrText>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w:t>
      </w:r>
      <w:r>
        <w:t xml:space="preserve"> Based on the manual labelling task and after performing the necessary reliability assessments, TradeMe dataset contained 1154 (25%) valuable reviews and 3405 (75%) irrelevant reviews, making it imbalanced (imbalance scale: 0.7) </w:t>
      </w:r>
      <w:r>
        <w:fldChar w:fldCharType="begin"/>
      </w:r>
      <w:r>
        <w:instrText xml:space="preserve"> ADDIN EN.CITE &lt;EndNote&gt;&lt;Ci</w:instrText>
      </w:r>
      <w:r>
        <w:instrText>te&gt;&lt;Author&gt;He&lt;/Author&gt;&lt;Year&gt;2009&lt;/Year&gt;&lt;RecNum&gt;2086&lt;/RecNum&gt;&lt;DisplayText&gt;&lt;style size="10"&gt;[45,46]&lt;/style&gt;&lt;/DisplayText&gt;&lt;record&gt;&lt;rec-number&gt;2086&lt;/rec-number&gt;&lt;foreign-keys&gt;&lt;key app="EN" db-id="aea2tx091fwxe5ee0f6xrds4sdpww9sz9spt" timestamp="1719123907"&gt;2086</w:instrText>
      </w:r>
      <w:r>
        <w:instrText>&lt;/key&gt;&lt;/foreign-keys&gt;&lt;ref-type name="Journal Article"&gt;17&lt;/ref-type&gt;&lt;contributors&gt;&lt;authors&gt;&lt;author&gt;He, Haibo&lt;/author&gt;&lt;author&gt;Garcia, Edwardo A&lt;/author&gt;&lt;/authors&gt;&lt;/contributors&gt;&lt;titles&gt;&lt;title&gt;Learning from imbalanced data&lt;/title&gt;&lt;secondary-title&gt;IEEE Transac</w:instrText>
      </w:r>
      <w:r>
        <w:instrText>tions on knowledge and data engineering&lt;/secondary-title&gt;&lt;/titles&gt;&lt;periodical&gt;&lt;full-title&gt;IEEE Transactions on Knowledge and Data Engineering&lt;/full-title&gt;&lt;/periodical&gt;&lt;pages&gt;1263-1284&lt;/pages&gt;&lt;volume&gt;21&lt;/volume&gt;&lt;number&gt;9&lt;/number&gt;&lt;dates&gt;&lt;year&gt;2009&lt;/year&gt;&lt;/da</w:instrText>
      </w:r>
      <w:r>
        <w:instrText>tes&gt;&lt;isbn&gt;1041-4347&lt;/isbn&gt;&lt;urls&gt;&lt;/urls&gt;&lt;/record&gt;&lt;/Cite&gt;&lt;Cite&gt;&lt;Author&gt;Leevy&lt;/Author&gt;&lt;Year&gt;2018&lt;/Year&gt;&lt;RecNum&gt;2087&lt;/RecNum&gt;&lt;record&gt;&lt;rec-number&gt;2087&lt;/rec-number&gt;&lt;foreign-keys&gt;&lt;key app="EN" db-id="aea2tx091fwxe5ee0f6xrds4sdpww9sz9spt" timestamp="1719123907"&gt;20</w:instrText>
      </w:r>
      <w:r>
        <w:instrText>87&lt;/key&gt;&lt;/foreign-keys&gt;&lt;ref-type name="Journal Article"&gt;17&lt;/ref-type&gt;&lt;contributors&gt;&lt;authors&gt;&lt;author&gt;Leevy, Joffrey L.&lt;/author&gt;&lt;author&gt;Khoshgoftaar, Taghi M.&lt;/author&gt;&lt;author&gt;Bauder, Richard A.&lt;/author&gt;&lt;author&gt;Seliya, Naeem&lt;/author&gt;&lt;/authors&gt;&lt;/contributors&gt;&lt;</w:instrText>
      </w:r>
      <w:r>
        <w:instrText>titles&gt;&lt;title&gt;A survey on addressing high-class imbalance in big data&lt;/title&gt;&lt;secondary-title&gt;Journal of Big Data&lt;/secondary-title&gt;&lt;/titles&gt;&lt;periodical&gt;&lt;full-title&gt;Journal of Big Data&lt;/full-title&gt;&lt;/periodical&gt;&lt;pages&gt;42&lt;/pages&gt;&lt;volume&gt;5&lt;/volume&gt;&lt;number&gt;1&lt;/n</w:instrText>
      </w:r>
      <w:r>
        <w:instrText>umber&gt;&lt;dates&gt;&lt;year&gt;2018&lt;/year&gt;&lt;pub-dates&gt;&lt;date&gt;2018/11/01&lt;/date&gt;&lt;/pub-dates&gt;&lt;/dates&gt;&lt;isbn&gt;2196-1115&lt;/isbn&gt;&lt;urls&gt;&lt;related-urls&gt;&lt;url&gt;https://doi.org/10.1186/s40537-018-0151-6&lt;/url&gt;&lt;/related-urls&gt;&lt;/urls&gt;&lt;electronic-resource-num&gt;10.1186/s40537-018-0151-6&lt;/elec</w:instrText>
      </w:r>
      <w:r>
        <w:instrText>tronic-resource-num&gt;&lt;/record&gt;&lt;/Cite&gt;&lt;/EndNote&gt;</w:instrText>
      </w:r>
      <w:r>
        <w:fldChar w:fldCharType="separate"/>
      </w:r>
      <w:r>
        <w:t>[45,46]</w:t>
      </w:r>
      <w:r>
        <w:fldChar w:fldCharType="end"/>
      </w:r>
      <w:r>
        <w:t>. MyTracks dataset included 1638 (41%) valuable reviews and 2365 (59%) irrelevant reviews (imbalance scale: 0.3) whereas VodafoneNZ consisted of 1120 (17%) valuable reviews and 5463 (83%) irrelevant r</w:t>
      </w:r>
      <w:r>
        <w:t>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w:instrText>
      </w:r>
      <w:r>
        <w:instrText>app="EN" db-id="aea2tx091fwxe5ee0f6xrds4sdpww9sz9spt" timestamp="1720829031"&gt;2106&lt;/key&gt;&lt;/foreign-keys&gt;&lt;ref-type name="Journal Article"&gt;17&lt;/ref-type&gt;&lt;contributors&gt;&lt;authors&gt;&lt;author&gt;Almuayqil, Saleh Naif&lt;/author&gt;&lt;author&gt;Humayun, Mamoona&lt;/author&gt;&lt;author&gt;Jhanjh</w:instrText>
      </w:r>
      <w:r>
        <w:instrText>i, NZ&lt;/author&gt;&lt;author&gt;Almufareh, Maram Fahaad&lt;/author&gt;&lt;author&gt;Javed, Danish&lt;/author&gt;&lt;/authors&gt;&lt;/contributors&gt;&lt;titles&gt;&lt;title&gt;Framework for improved sentiment analysis via random minority oversampling for user tweet review classification&lt;/title&gt;&lt;secondary-ti</w:instrText>
      </w:r>
      <w:r>
        <w:instrText>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t>]</w:t>
      </w:r>
      <w:r>
        <w:fldChar w:fldCharType="end"/>
      </w:r>
      <w:r>
        <w:t xml:space="preserve">. ThreeNow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w:instrText>
      </w:r>
      <w:r>
        <w:instrText>N.CITE &lt;EndNote&gt;&lt;Cite&gt;&lt;Author&gt;He&lt;/Author&gt;&lt;Year&gt;2009&lt;/Year&gt;&lt;RecNum&gt;2086&lt;/RecNum&gt;&lt;DisplayText&gt;&lt;style size="10"&gt;[45,46]&lt;/style&gt;&lt;/DisplayText&gt;&lt;record&gt;&lt;rec-number&gt;2086&lt;/rec-number&gt;&lt;foreign-keys&gt;&lt;key app="EN" db-id="aea2tx091fwxe5ee0f6xrds4sdpww9sz9spt" timestam</w:instrText>
      </w:r>
      <w:r>
        <w:instrText>p="1719123907"&gt;2086&lt;/key&gt;&lt;/foreign-keys&gt;&lt;ref-type name="Journal Article"&gt;17&lt;/ref-type&gt;&lt;contributors&gt;&lt;authors&gt;&lt;author&gt;He, Haibo&lt;/author&gt;&lt;author&gt;Garcia, Edwardo A&lt;/author&gt;&lt;/authors&gt;&lt;/contributors&gt;&lt;titles&gt;&lt;title&gt;Learning from imbalanced data&lt;/title&gt;&lt;secondary</w:instrText>
      </w:r>
      <w:r>
        <w:instrText>-title&gt;IEEE Transactions on knowledge and data engineering&lt;/secondary-title&gt;&lt;/titles&gt;&lt;periodical&gt;&lt;full-title&gt;IEEE Transactions on Knowledge and Data Engineering&lt;/full-title&gt;&lt;/periodical&gt;&lt;pages&gt;1263-1284&lt;/pages&gt;&lt;volume&gt;21&lt;/volume&gt;&lt;number&gt;9&lt;/number&gt;&lt;dates&gt;&lt;y</w:instrText>
      </w:r>
      <w:r>
        <w:instrText>ear&gt;2009&lt;/year&gt;&lt;/dates&gt;&lt;isbn&gt;1041-4347&lt;/isbn&gt;&lt;urls&gt;&lt;/urls&gt;&lt;/record&gt;&lt;/Cite&gt;&lt;Cite&gt;&lt;Author&gt;Leevy&lt;/Author&gt;&lt;Year&gt;2018&lt;/Year&gt;&lt;RecNum&gt;2087&lt;/RecNum&gt;&lt;record&gt;&lt;rec-number&gt;2087&lt;/rec-number&gt;&lt;foreign-keys&gt;&lt;key app="EN" db-id="aea2tx091fwxe5ee0f6xrds4sdpww9sz9spt" timest</w:instrText>
      </w:r>
      <w:r>
        <w:instrText>amp="1719123907"&gt;2087&lt;/key&gt;&lt;/foreign-keys&gt;&lt;ref-type name="Journal Article"&gt;17&lt;/ref-type&gt;&lt;contributors&gt;&lt;authors&gt;&lt;author&gt;Leevy, Joffrey L.&lt;/author&gt;&lt;author&gt;Khoshgoftaar, Taghi M.&lt;/author&gt;&lt;author&gt;Bauder, Richard A.&lt;/author&gt;&lt;author&gt;Seliya, Naeem&lt;/author&gt;&lt;/autho</w:instrText>
      </w:r>
      <w:r>
        <w:instrText>rs&gt;&lt;/contributors&gt;&lt;titles&gt;&lt;title&gt;A survey on addressing high-class imbalance in big data&lt;/title&gt;&lt;secondary-title&gt;Journal of Big Data&lt;/secondary-title&gt;&lt;/titles&gt;&lt;periodical&gt;&lt;full-title&gt;Journal of Big Data&lt;/full-title&gt;&lt;/periodical&gt;&lt;pages&gt;42&lt;/pages&gt;&lt;volume&gt;5&lt;/</w:instrText>
      </w:r>
      <w:r>
        <w:instrText>volume&gt;&lt;number&gt;1&lt;/number&gt;&lt;dates&gt;&lt;year&gt;2018&lt;/year&gt;&lt;pub-dates&gt;&lt;date&gt;2018/11/01&lt;/date&gt;&lt;/pub-dates&gt;&lt;/dates&gt;&lt;isbn&gt;2196-1115&lt;/isbn&gt;&lt;urls&gt;&lt;related-urls&gt;&lt;url&gt;https://doi.org/10.1186/s40537-018-0151-6&lt;/url&gt;&lt;/related-urls&gt;&lt;/urls&gt;&lt;electronic-resource-num&gt;10.1186/s405</w:instrText>
      </w:r>
      <w:r>
        <w:instrText>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w:instrText>
      </w:r>
      <w:r>
        <w:instrText>timestamp="1719123907"&gt;2086&lt;/key&gt;&lt;/foreign-keys&gt;&lt;ref-type name="Journal Article"&gt;17&lt;/ref-type&gt;&lt;contributors&gt;&lt;authors&gt;&lt;author&gt;He, Haibo&lt;/author&gt;&lt;author&gt;Garcia, Edwardo A&lt;/author&gt;&lt;/authors&gt;&lt;/contributors&gt;&lt;titles&gt;&lt;title&gt;Learning from imbalanced data&lt;/title&gt;&lt;s</w:instrText>
      </w:r>
      <w:r>
        <w:instrText>econdary-title&gt;IEEE Transactions on knowledge and data engineering&lt;/secondary-title&gt;&lt;/titles&gt;&lt;periodical&gt;&lt;full-title&gt;IEEE Transactions on Knowledge and Data Engineering&lt;/full-title&gt;&lt;/periodical&gt;&lt;pages&gt;1263-1284&lt;/pages&gt;&lt;volume&gt;21&lt;/volume&gt;&lt;number&gt;9&lt;/number&gt;&lt;</w:instrText>
      </w:r>
      <w:r>
        <w:instrText>dates&gt;&lt;year&gt;2009&lt;/year&gt;&lt;/dates&gt;&lt;isbn&gt;1041-4347&lt;/isbn&gt;&lt;urls&gt;&lt;/urls&gt;&lt;/record&gt;&lt;/Cite&gt;&lt;Cite&gt;&lt;Author&gt;Leevy&lt;/Author&gt;&lt;Year&gt;2018&lt;/Year&gt;&lt;RecNum&gt;2087&lt;/RecNum&gt;&lt;record&gt;&lt;rec-number&gt;2087&lt;/rec-number&gt;&lt;foreign-keys&gt;&lt;key app="EN" db-id="aea2tx091fwxe5ee0f6xrds4sdpww9sz9spt</w:instrText>
      </w:r>
      <w:r>
        <w:instrText>" timestamp="1719123907"&gt;2087&lt;/key&gt;&lt;/foreign-keys&gt;&lt;ref-type name="Journal Article"&gt;17&lt;/ref-type&gt;&lt;contributors&gt;&lt;authors&gt;&lt;author&gt;Leevy, Joffrey L.&lt;/author&gt;&lt;author&gt;Khoshgoftaar, Taghi M.&lt;/author&gt;&lt;author&gt;Bauder, Richard A.&lt;/author&gt;&lt;author&gt;Seliya, Naeem&lt;/author</w:instrText>
      </w:r>
      <w:r>
        <w:instrText>&gt;&lt;/authors&gt;&lt;/contributors&gt;&lt;titles&gt;&lt;title&gt;A survey on addressing high-class imbalance in big data&lt;/title&gt;&lt;secondary-title&gt;Journal of Big Data&lt;/secondary-title&gt;&lt;/titles&gt;&lt;periodical&gt;&lt;full-title&gt;Journal of Big Data&lt;/full-title&gt;&lt;/periodical&gt;&lt;pages&gt;42&lt;/pages&gt;&lt;vo</w:instrText>
      </w:r>
      <w:r>
        <w:instrText>lume&gt;5&lt;/volume&gt;&lt;number&gt;1&lt;/number&gt;&lt;dates&gt;&lt;year&gt;2018&lt;/year&gt;&lt;pub-dates&gt;&lt;date&gt;2018/11/01&lt;/date&gt;&lt;/pub-dates&gt;&lt;/dates&gt;&lt;isbn&gt;2196-1115&lt;/isbn&gt;&lt;urls&gt;&lt;related-urls&gt;&lt;url&gt;https://doi.org/10.1186/s40537-018-0151-6&lt;/url&gt;&lt;/related-urls&gt;&lt;/urls&gt;&lt;electronic-resource-num&gt;10.1</w:instrText>
      </w:r>
      <w:r>
        <w:instrText>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w:t>
      </w:r>
      <w:r>
        <w:t>t is calculated based on the number of reviews in both classes and not as a percentage (%). For instance, if app 1 has 30 non-useful reviews and 70 useful reviews, the imbalance scale is calculated as 1-(30/70) = 0.67 (which is rounded to 0.7). If app 2 ha</w:t>
      </w:r>
      <w:r>
        <w:t>s 9 non-useful reviews and 91 useful reviews, then the imbalance scale is computed as 1-(9/91) = 0.9. Similarly, if app 3 has 23 non-useful reviews and 32 useful reviews then the imbalance scale is computed as 1-(23/32) = 0.3. As can be seen from the examp</w:t>
      </w:r>
      <w:r>
        <w:t>les, the higher imbalance scale represents the dominating class (i.e., useful or non-useful). In case of approximately equally proportionate cases, the imbalance scale is lower. Hence, values closer to 0 indicate lower imbalance and values closer to 1 indi</w:t>
      </w:r>
      <w:r>
        <w:t>cate larger imbalance.</w:t>
      </w:r>
    </w:p>
    <w:p w14:paraId="08F79712" w14:textId="77777777" w:rsidR="00497807" w:rsidRDefault="007D4BAE">
      <w:pPr>
        <w:pStyle w:val="MDPI31text"/>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w:instrText>
      </w:r>
      <w:r>
        <w:instrText>le size="10"&gt;[12]&lt;/style&gt;&lt;/DisplayText&gt;&lt;record&gt;&lt;rec-number&gt;2045&lt;/rec-number&gt;&lt;foreign-keys&gt;&lt;key app="EN" db-id="aea2tx091fwxe5ee0f6xrds4sdpww9sz9spt" timestamp="1719123906"&gt;2045&lt;/key&gt;&lt;/foreign-keys&gt;&lt;ref-type name="Conference Paper"&gt;47&lt;/ref-type&gt;&lt;contributor</w:instrText>
      </w:r>
      <w:r>
        <w:instrText>s&gt;&lt;authors&gt;&lt;author&gt;Chen, Ning&lt;/author&gt;&lt;author&gt;Lin, Jialiu&lt;/author&gt;&lt;author&gt;Hoi, Steven C. H.&lt;/author&gt;&lt;author&gt;Xiao, Xiaokui&lt;/author&gt;&lt;author&gt;Zhang, Boshen&lt;/author&gt;&lt;/authors&gt;&lt;/contributors&gt;&lt;titles&gt;&lt;title&gt;AR-miner: mining informative reviews for developers from</w:instrText>
      </w:r>
      <w:r>
        <w:instrText xml:space="preserve"> mobile app marketplace&lt;/title&gt;&lt;secondary-title&gt;Proceedings of the 36th International Conference on Software Engineering&lt;/secondary-title&gt;&lt;/titles&gt;&lt;pages&gt;767-778&lt;/pages&gt;&lt;dates&gt;&lt;year&gt;2014&lt;/year&gt;&lt;/dates&gt;&lt;pub-location&gt;Hyderabad, India&lt;/pub-location&gt;&lt;publisher</w:instrText>
      </w:r>
      <w:r>
        <w:instrText>&gt;ACM&lt;/publisher&gt;&lt;urls&gt;&lt;/urls&gt;&lt;custom1&gt;2568263&lt;/custom1&gt;&lt;electronic-resource-num&gt;10.1145/2568225.2568263&lt;/electronic-resource-num&gt;&lt;/record&gt;&lt;/Cite&gt;&lt;/EndNote&gt;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t>
      </w:r>
      <w:r>
        <w:lastRenderedPageBreak/>
        <w:t>we utilized Fleiss’ Kappa, an extended ver</w:t>
      </w:r>
      <w:r>
        <w:t>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w:instrText>
      </w:r>
      <w:r>
        <w:instrText>-number&gt;&lt;foreign-keys&gt;&lt;key app="EN" db-id="aea2tx091fwxe5ee0f6xrds4sdpww9sz9spt" timestamp="1719123907"&gt;2089&lt;/key&gt;&lt;/foreign-keys&gt;&lt;ref-type name="Journal Article"&gt;17&lt;/ref-type&gt;&lt;contributors&gt;&lt;authors&gt;&lt;author&gt;Fleiss, Joseph L&lt;/author&gt;&lt;author&gt;Cohen, Jacob&lt;/aut</w:instrText>
      </w:r>
      <w:r>
        <w:instrText>hor&gt;&lt;/authors&gt;&lt;/contributors&gt;&lt;titles&gt;&lt;title&gt;The equivalence of weighted kappa and the intraclass correlation coefficient as measures of reliability&lt;/title&gt;&lt;secondary-title&gt;Educational and psychological measurement&lt;/secondary-title&gt;&lt;/titles&gt;&lt;periodical&gt;&lt;ful</w:instrText>
      </w:r>
      <w:r>
        <w:instrText>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The Fleiss coefficie</w:t>
      </w:r>
      <w:r>
        <w:t xml:space="preserve">nts were 0.68 (substantial agreement), 0.74 (substantial agreement), 0.71 (substantial agreement), 0.65 (substantial agreement), and 0.78 (substantial agreement) for TradeMe, MyTracks, VodafoneNZ, ThreeNow and Flutter datasets respectively </w:t>
      </w:r>
      <w:r>
        <w:fldChar w:fldCharType="begin"/>
      </w:r>
      <w:r>
        <w:instrText xml:space="preserve"> ADDIN EN.CITE &lt;</w:instrText>
      </w:r>
      <w:r>
        <w:instrText>EndNote&gt;&lt;Cite&gt;&lt;Author&gt;Landis&lt;/Author&gt;&lt;Year&gt;1977&lt;/Year&gt;&lt;RecNum&gt;2090&lt;/RecNum&gt;&lt;DisplayText&gt;&lt;style size="10"&gt;[49]&lt;/style&gt;&lt;/DisplayText&gt;&lt;record&gt;&lt;rec-number&gt;2090&lt;/rec-number&gt;&lt;foreign-keys&gt;&lt;key app="EN" db-id="aea2tx091fwxe5ee0f6xrds4sdpww9sz9spt" timestamp="1719</w:instrText>
      </w:r>
      <w:r>
        <w:instrText>123907"&gt;2090&lt;/key&gt;&lt;/foreign-keys&gt;&lt;ref-type name="Journal Article"&gt;17&lt;/ref-type&gt;&lt;contributors&gt;&lt;authors&gt;&lt;author&gt;Landis, J. R.&lt;/author&gt;&lt;author&gt;Koch, G. G.&lt;/author&gt;&lt;/authors&gt;&lt;/contributors&gt;&lt;titles&gt;&lt;title&gt;The measurement of observer agreement for categorical da</w:instrText>
      </w:r>
      <w:r>
        <w:instrText>ta&lt;/title&gt;&lt;secondary-title&gt;Biometrics&lt;/secondary-title&gt;&lt;/titles&gt;&lt;periodical&gt;&lt;full-title&gt;biometrics&lt;/full-title&gt;&lt;/periodical&gt;&lt;pages&gt;159-74&lt;/pages&gt;&lt;volume&gt;33&lt;/volume&gt;&lt;number&gt;1&lt;/number&gt;&lt;edition&gt;1977/03/01&lt;/edition&gt;&lt;keywords&gt;&lt;keyword&gt;Humans&lt;/keyword&gt;&lt;keyword&gt;M</w:instrText>
      </w:r>
      <w:r>
        <w:instrText>ultiple Sclerosis/*diagnosis&lt;/keyword&gt;&lt;keyword&gt;*Statistics as Topic&lt;/keyword&gt;&lt;/keywords&gt;&lt;dates&gt;&lt;year&gt;1977&lt;/year&gt;&lt;pub-dates&gt;&lt;date&gt;Mar&lt;/date&gt;&lt;/pub-dates&gt;&lt;/dates&gt;&lt;isbn&gt;0006-341X (Print)&amp;#xD;0006-341X (Linking)&lt;/isbn&gt;&lt;accession-num&gt;843571&lt;/accession-num&gt;&lt;urls&gt;</w:instrText>
      </w:r>
      <w:r>
        <w:instrTex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w:t>
      </w:r>
      <w:r>
        <w:t>ling process that led to 100% agreement.</w:t>
      </w:r>
    </w:p>
    <w:p w14:paraId="1D6B44EA" w14:textId="098CE92B" w:rsidR="00497807" w:rsidRDefault="007D4BAE">
      <w:pPr>
        <w:pStyle w:val="MDPI31text"/>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As mentioned above, the perform</w:t>
      </w:r>
      <w:r>
        <w:t>ance results of the classification task were evaluated using the standard definitions of accuracy, recall, precision, F-Measure and time metrics. Accuracy defined as a metric determines the correctness of the particular Naïve Bayes defined as the number of</w:t>
      </w:r>
      <w:r>
        <w:t xml:space="preserve">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w:instrText>
      </w:r>
      <w:r>
        <w:instrText>lova&lt;/Author&gt;&lt;Year&gt;2009&lt;/Year&gt;&lt;RecNum&gt;2072&lt;/RecNum&gt;&lt;DisplayText&gt;&lt;style size="10"&gt;[30]&lt;/style&gt;&lt;/DisplayText&gt;&lt;record&gt;&lt;rec-number&gt;2072&lt;/rec-number&gt;&lt;foreign-keys&gt;&lt;key app="EN" db-id="aea2tx091fwxe5ee0f6xrds4sdpww9sz9spt" timestamp="1719123907"&gt;2072&lt;/key&gt;&lt;/fore</w:instrText>
      </w:r>
      <w:r>
        <w:instrText>ign-keys&gt;&lt;ref-type name="Journal Article"&gt;17&lt;/ref-type&gt;&lt;contributors&gt;&lt;authors&gt;&lt;author&gt;Sokolova, Marina&lt;/author&gt;&lt;author&gt;Lapalme, Guy&lt;/author&gt;&lt;/authors&gt;&lt;/contributors&gt;&lt;titles&gt;&lt;title&gt;A systematic analysis of performance measures for classification tasks&lt;/titl</w:instrText>
      </w:r>
      <w:r>
        <w:instrText>e&gt;&lt;secondary-title&gt;Information processing &amp;amp; management&lt;/secondary-title&gt;&lt;/titles&gt;&lt;periodical&gt;&lt;full-title&gt;Information processing &amp;amp; management&lt;/full-title&gt;&lt;/periodical&gt;&lt;pages&gt;427-437&lt;/pages&gt;&lt;volume&gt;45&lt;/volume&gt;&lt;number&gt;4&lt;/number&gt;&lt;dates&gt;&lt;year&gt;2009&lt;/year</w:instrText>
      </w:r>
      <w:r>
        <w:instrText>&gt;&lt;/dates&gt;&lt;isbn&gt;0306-4573&lt;/isbn&gt;&lt;urls&gt;&lt;/urls&gt;&lt;/record&gt;&lt;/Cite&gt;&lt;/EndNote&gt;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w:instrText>
      </w:r>
      <w:r>
        <w:instrText>a&lt;/Author&gt;&lt;Year&gt;2009&lt;/Year&gt;&lt;RecNum&gt;2072&lt;/RecNum&gt;&lt;DisplayText&gt;&lt;style size="10"&gt;[30]&lt;/style&gt;&lt;/DisplayText&gt;&lt;record&gt;&lt;rec-number&gt;2072&lt;/rec-number&gt;&lt;foreign-keys&gt;&lt;key app="EN" db-id="aea2tx091fwxe5ee0f6xrds4sdpww9sz9spt" timestamp="1719123907"&gt;2072&lt;/key&gt;&lt;/foreign</w:instrText>
      </w:r>
      <w:r>
        <w:instrText>-keys&gt;&lt;ref-type name="Journal Article"&gt;17&lt;/ref-type&gt;&lt;contributors&gt;&lt;authors&gt;&lt;author&gt;Sokolova, Marina&lt;/author&gt;&lt;author&gt;Lapalme, Guy&lt;/author&gt;&lt;/authors&gt;&lt;/contributors&gt;&lt;titles&gt;&lt;title&gt;A systematic analysis of performance measures for classification tasks&lt;/title&gt;&lt;</w:instrText>
      </w:r>
      <w:r>
        <w:instrText>secondary-title&gt;Information processing &amp;amp; management&lt;/secondary-title&gt;&lt;/titles&gt;&lt;periodical&gt;&lt;full-title&gt;Information processing &amp;amp; management&lt;/full-title&gt;&lt;/periodical&gt;&lt;pages&gt;427-437&lt;/pages&gt;&lt;volume&gt;45&lt;/volume&gt;&lt;number&gt;4&lt;/number&gt;&lt;dates&gt;&lt;year&gt;2009&lt;/year&gt;&lt;/</w:instrText>
      </w:r>
      <w:r>
        <w:instrText>dates&gt;&lt;isbn&gt;0306-4573&lt;/isbn&gt;&lt;urls&gt;&lt;/urls&gt;&lt;/record&gt;&lt;/Cite&gt;&lt;/EndNote&gt;</w:instrText>
      </w:r>
      <w:r>
        <w:fldChar w:fldCharType="separate"/>
      </w:r>
      <w:r>
        <w:t>[30]</w:t>
      </w:r>
      <w:r>
        <w:fldChar w:fldCharType="end"/>
      </w:r>
      <w:r>
        <w:t>. Recall is defined as the correctly classified valuable reviews to the total number of reviews that were useful. Therefore, recall indicates the true positives to the total number o</w:t>
      </w:r>
      <w:r>
        <w:t xml:space="preserve">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w:instrText>
      </w:r>
      <w:r>
        <w:instrText>="aea2tx091fwxe5ee0f6xrds4sdpww9sz9spt" timestamp="1719123907"&gt;2072&lt;/key&gt;&lt;/foreign-keys&gt;&lt;ref-type name="Journal Article"&gt;17&lt;/ref-type&gt;&lt;contributors&gt;&lt;authors&gt;&lt;author&gt;Sokolova, Marina&lt;/author&gt;&lt;author&gt;Lapalme, Guy&lt;/author&gt;&lt;/authors&gt;&lt;/contributors&gt;&lt;titles&gt;&lt;tit</w:instrText>
      </w:r>
      <w:r>
        <w:instrText>le&gt;A systematic analysis of performance measures for classification tasks&lt;/title&gt;&lt;secondary-title&gt;Information processing &amp;amp; management&lt;/secondary-title&gt;&lt;/titles&gt;&lt;periodical&gt;&lt;full-title&gt;Information processing &amp;amp; management&lt;/full-title&gt;&lt;/periodical&gt;&lt;pa</w:instrText>
      </w:r>
      <w:r>
        <w:instrText>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w:t>
      </w:r>
      <w:r>
        <w:t xml:space="preserve">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w:instrText>
      </w:r>
      <w:r>
        <w:instrText>1fwxe5ee0f6xrds4sdpww9sz9spt" timestamp="1719123907"&gt;2072&lt;/key&gt;&lt;/foreign-keys&gt;&lt;ref-type name="Journal Article"&gt;17&lt;/ref-type&gt;&lt;contributors&gt;&lt;authors&gt;&lt;author&gt;Sokolova, Marina&lt;/author&gt;&lt;author&gt;Lapalme, Guy&lt;/author&gt;&lt;/authors&gt;&lt;/contributors&gt;&lt;titles&gt;&lt;title&gt;A syste</w:instrText>
      </w:r>
      <w:r>
        <w:instrText>matic analysis of performance measures for classification tasks&lt;/title&gt;&lt;secondary-title&gt;Information processing &amp;amp; management&lt;/secondary-title&gt;&lt;/titles&gt;&lt;periodical&gt;&lt;full-title&gt;Information processing &amp;amp; management&lt;/full-title&gt;&lt;/periodical&gt;&lt;pages&gt;427-43</w:instrText>
      </w:r>
      <w:r>
        <w:instrText>7&lt;/pages&gt;&lt;volume&gt;45&lt;/volume&gt;&lt;number&gt;4&lt;/number&gt;&lt;dates&gt;&lt;year&gt;2009&lt;/year&gt;&lt;/dates&gt;&lt;isbn&gt;0306-4573&lt;/isbn&gt;&lt;urls&gt;&lt;/urls&gt;&lt;/record&gt;&lt;/Cite&gt;&lt;/EndNote&gt;</w:instrText>
      </w:r>
      <w:r>
        <w:fldChar w:fldCharType="separate"/>
      </w:r>
      <w:r>
        <w:t>[30]</w:t>
      </w:r>
      <w:r>
        <w:fldChar w:fldCharType="end"/>
      </w:r>
      <w:r>
        <w:t>. Furthermore, the time metric measures the time (in seconds) required for a particular Naïve Bayes variant to</w:t>
      </w:r>
      <w:r>
        <w:t xml:space="preserve">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w:instrText>
      </w:r>
      <w:r>
        <w:instrText>ayText&gt;&lt;record&gt;&lt;rec-number&gt;2091&lt;/rec-number&gt;&lt;foreign-keys&gt;&lt;key app="EN" db-id="aea2tx091fwxe5ee0f6xrds4sdpww9sz9spt" timestamp="1719123907"&gt;2091&lt;/key&gt;&lt;/foreign-keys&gt;&lt;ref-type name="Journal Article"&gt;17&lt;/ref-type&gt;&lt;contributors&gt;&lt;authors&gt;&lt;author&gt;Huang, Guang-B</w:instrText>
      </w:r>
      <w:r>
        <w:instrText>in&lt;/author&gt;&lt;author&gt;Zhu, Qin-Yu&lt;/author&gt;&lt;author&gt;Siew, Chee-Kheong&lt;/author&gt;&lt;/authors&gt;&lt;/contributors&gt;&lt;titles&gt;&lt;title&gt;Extreme learning machine: theory and applications&lt;/title&gt;&lt;secondary-title&gt;Neurocomputing&lt;/secondary-title&gt;&lt;/titles&gt;&lt;periodical&gt;&lt;full-title&gt;Neur</w:instrText>
      </w:r>
      <w:r>
        <w:instrText>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The computer used for our experiments had 14 GB RAM and a</w:t>
      </w:r>
      <w:r>
        <w:t xml:space="preserve"> CORE i5 CPU. For each experiment, we randomly divided the respective dataset into a training set (90%) used to train the relevant Naïve Bayes variant for reviews, and a testing set (10%) used to evaluate their performance in classifying undisclosed review</w:t>
      </w:r>
      <w:r>
        <w:t xml:space="preserve">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w:instrText>
      </w:r>
      <w:r>
        <w:instrText>ize="10"&gt;[51]&lt;/style&gt;&lt;/DisplayText&gt;&lt;record&gt;&lt;rec-number&gt;2092&lt;/rec-number&gt;&lt;foreign-keys&gt;&lt;key app="EN" db-id="aea2tx091fwxe5ee0f6xrds4sdpww9sz9spt" timestamp="1719123907"&gt;2092&lt;/key&gt;&lt;/foreign-keys&gt;&lt;ref-type name="Journal Article"&gt;17&lt;/ref-type&gt;&lt;contributors&gt;&lt;au</w:instrText>
      </w:r>
      <w:r>
        <w:instrText>thors&gt;&lt;author&gt;Arlot, Sylvain&lt;/author&gt;&lt;author&gt;Celisse, Alain&lt;/author&gt;&lt;/authors&gt;&lt;/contributors&gt;&lt;titles&gt;&lt;title&gt;A survey of cross-validation procedures for model selection&lt;/title&gt;&lt;secondary-title&gt;Statistics Surveys&lt;/secondary-title&gt;&lt;/titles&gt;&lt;pages&gt;40-79&lt;/pages</w:instrText>
      </w:r>
      <w:r>
        <w:instrText>&gt;&lt;volume&gt;4&lt;/volume&gt;&lt;number&gt;none&lt;/number&gt;&lt;keywords&gt;&lt;keyword&gt;Model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w:instrText>
      </w:r>
      <w:r>
        <w:instrText>n Statistical Association, the Bernoulli Society, the Institute of Mathematical Statistics, and the Statistical Society of Canada&lt;/publisher&gt;&lt;isbn&gt;1935-7516&lt;/isbn&gt;&lt;urls&gt;&lt;related-urls&gt;&lt;url&gt;https://projecteuclid.org:443/euclid.ssu/1268143839&lt;/url&gt;&lt;/related-u</w:instrText>
      </w:r>
      <w:r>
        <w:instrText>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w:instrText>
      </w:r>
      <w:r>
        <w:instrText>r&gt;Kohavi&lt;/Author&gt;&lt;Year&gt;1995&lt;/Year&gt;&lt;RecNum&gt;2093&lt;/RecNum&gt;&lt;DisplayText&gt;&lt;style size="10"&gt;[52]&lt;/style&gt;&lt;/DisplayText&gt;&lt;record&gt;&lt;rec-number&gt;2093&lt;/rec-number&gt;&lt;foreign-keys&gt;&lt;key app="EN" db-id="aea2tx091fwxe5ee0f6xrds4sdpww9sz9spt" timestamp="1719123907"&gt;2093&lt;/key&gt;&lt;/</w:instrText>
      </w:r>
      <w:r>
        <w:instrText>foreign-keys&gt;&lt;ref-type name="Conference Proceedings"&gt;10&lt;/ref-type&gt;&lt;contributors&gt;&lt;authors&gt;&lt;author&gt;Kohavi, Ron&lt;/author&gt;&lt;/authors&gt;&lt;/contributors&gt;&lt;titles&gt;&lt;title&gt;A study of cross-validation and bootstrap for accuracy estimation and model selection&lt;/title&gt;&lt;secon</w:instrText>
      </w:r>
      <w:r>
        <w:instrText>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w:t>
      </w:r>
      <w:r>
        <w:t>sults was observed for every execution of our algorithms (all 100), and thus, even a single- or ten-times execution of our methods would support our stated conclusions.</w:t>
      </w:r>
    </w:p>
    <w:p w14:paraId="373F8167" w14:textId="77777777" w:rsidR="00497807" w:rsidRDefault="007D4BAE">
      <w:pPr>
        <w:pStyle w:val="MDPI31text"/>
        <w:ind w:firstLine="0"/>
      </w:pPr>
      <w:r>
        <w:t>We measure the performances of the various Naïve Bayes approaches to answer RQ1. We the</w:t>
      </w:r>
      <w:r>
        <w:t>n experimented with the different Naïve Bayes implementations, particularly considering data imbalances when answering RQ2. These results are provided in the next section.</w:t>
      </w:r>
    </w:p>
    <w:p w14:paraId="1A540F55" w14:textId="77777777" w:rsidR="00497807" w:rsidRDefault="007D4BAE">
      <w:pPr>
        <w:pStyle w:val="MDPI21heading1"/>
      </w:pPr>
      <w:r>
        <w:t>5. Results</w:t>
      </w:r>
    </w:p>
    <w:p w14:paraId="25DCEB39" w14:textId="77777777" w:rsidR="00497807" w:rsidRDefault="007D4BAE">
      <w:pPr>
        <w:pStyle w:val="MDPI31text"/>
        <w:rPr>
          <w:iCs/>
        </w:rPr>
      </w:pPr>
      <w:r>
        <w:rPr>
          <w:b/>
          <w:i/>
        </w:rPr>
        <w:t>RQ1.</w:t>
      </w:r>
      <w:r>
        <w:rPr>
          <w:i/>
        </w:rPr>
        <w:t xml:space="preserve"> What are the performances of Naïve Bayes variants when extracting us</w:t>
      </w:r>
      <w:r>
        <w:rPr>
          <w:i/>
        </w:rPr>
        <w:t>eful reviews?</w:t>
      </w:r>
    </w:p>
    <w:p w14:paraId="2738BE27" w14:textId="77777777" w:rsidR="00497807" w:rsidRDefault="007D4BAE">
      <w:pPr>
        <w:pStyle w:val="MDPI31text"/>
        <w:ind w:firstLine="0"/>
        <w:rPr>
          <w:iCs/>
        </w:rPr>
      </w:pPr>
      <w:r>
        <w:t>We display the results of the experiments performed on the five datasets in Table 3, wherein, we present the average results of 100 ten-fold cross-validation operations performed on the TradeMe, MyTracks, Vodafone NZ, ThreeNow and Flutter dat</w:t>
      </w:r>
      <w:r>
        <w:t>asets according to the metrics listed in Section 4. It is to be noted that in examining statistically significant differences among our outcomes, we ran the Shapiro-Wilk test to examine the distribution of the results produced by each Naïve Bayes variant f</w:t>
      </w:r>
      <w:r>
        <w:t xml:space="preserve">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w:instrText>
      </w:r>
      <w:r>
        <w:instrText>e5ee0f6xrds4sdpww9sz9spt" timestamp="1719123907"&gt;2094&lt;/key&gt;&lt;/foreign-keys&gt;&lt;ref-type name="Book"&gt;6&lt;/ref-type&gt;&lt;contributors&gt;&lt;authors&gt;&lt;author&gt;Sheskin, David J&lt;/author&gt;&lt;/authors&gt;&lt;/contributors&gt;&lt;titles&gt;&lt;title&gt;Handbook of parametric and nonparametric statistical</w:instrText>
      </w:r>
      <w:r>
        <w:instrText xml:space="preserve">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finding no evidence confirming normality (p-value&lt;0.01). Consequently, we conducte</w:t>
      </w:r>
      <w:r>
        <w:t xml:space="preserv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w:instrText>
      </w:r>
      <w:r>
        <w:instrText>le size="10"&gt;[53]&lt;/style&gt;&lt;/DisplayText&gt;&lt;record&gt;&lt;rec-number&gt;2094&lt;/rec-number&gt;&lt;foreign-keys&gt;&lt;key app="EN" db-id="aea2tx091fwxe5ee0f6xrds4sdpww9sz9spt" timestamp="1719123907"&gt;2094&lt;/key&gt;&lt;/foreign-keys&gt;&lt;ref-type name="Book"&gt;6&lt;/ref-type&gt;&lt;contributors&gt;&lt;authors&gt;&lt;a</w:instrText>
      </w:r>
      <w:r>
        <w:instrText>uthor&gt;Sheskin, David J&lt;/author&gt;&lt;/authors&gt;&lt;/contributors&gt;&lt;titles&gt;&lt;title&gt;Handbook of parametric and nonparametric statistical procedures&lt;/title&gt;&lt;/titles&gt;&lt;dates&gt;&lt;year&gt;2003&lt;/year&gt;&lt;/dates&gt;&lt;publisher&gt;Chapman and Hall/CRC&lt;/publisher&gt;&lt;isbn&gt;1420036262&lt;/isbn&gt;&lt;urls&gt;&lt;</w:instrText>
      </w:r>
      <w:r>
        <w:instrText>/urls&gt;&lt;/record&gt;&lt;/Cite&gt;&lt;/EndNote&gt;</w:instrText>
      </w:r>
      <w:r>
        <w:fldChar w:fldCharType="separate"/>
      </w:r>
      <w:r>
        <w:t>[53]</w:t>
      </w:r>
      <w:r>
        <w:fldChar w:fldCharType="end"/>
      </w:r>
      <w:r>
        <w:t xml:space="preserve">. On finding statistically significant differences (p-value&lt;0.01), pairwise Wilcoxon testing was carried out to assess pairwise comparisons, with corrections for multiple comparisons </w:t>
      </w:r>
      <w:r>
        <w:fldChar w:fldCharType="begin"/>
      </w:r>
      <w:r>
        <w:instrText xml:space="preserve"> ADDIN EN.CITE &lt;EndNote&gt;&lt;Cite&gt;&lt;Aut</w:instrText>
      </w:r>
      <w:r>
        <w:instrText>hor&gt;Wilcox&lt;/Author&gt;&lt;Year&gt;2011&lt;/Year&gt;&lt;RecNum&gt;2095&lt;/RecNum&gt;&lt;DisplayText&gt;&lt;style size="10"&gt;[54]&lt;/style&gt;&lt;/DisplayText&gt;&lt;record&gt;&lt;rec-number&gt;2095&lt;/rec-number&gt;&lt;foreign-keys&gt;&lt;key app="EN" db-id="aea2tx091fwxe5ee0f6xrds4sdpww9sz9spt" timestamp="1719123907"&gt;2095&lt;/key&gt;</w:instrText>
      </w:r>
      <w:r>
        <w:instrText>&lt;/foreign-keys&gt;&lt;ref-type name="Book"&gt;6&lt;/ref-type&gt;&lt;contributors&gt;&lt;authors&gt;&lt;author&gt;Wilcox, Rand R&lt;/author&gt;&lt;/authors&gt;&lt;/contributors&gt;&lt;titles&gt;&lt;title&gt;Introduction to robust estimation and hypothesis testing&lt;/title&gt;&lt;/titles&gt;&lt;dates&gt;&lt;year&gt;2011&lt;/year&gt;&lt;/dates&gt;&lt;publish</w:instrText>
      </w:r>
      <w:r>
        <w:instrText>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14:paraId="46E3ACD8" w14:textId="77777777" w:rsidR="00497807" w:rsidRDefault="007D4BAE">
      <w:pPr>
        <w:pStyle w:val="MDPI41tablecaption"/>
      </w:pPr>
      <w:r>
        <w:rPr>
          <w:b/>
        </w:rPr>
        <w:t xml:space="preserve">Table </w:t>
      </w:r>
      <w:r>
        <w:rPr>
          <w:b/>
        </w:rPr>
        <w:fldChar w:fldCharType="begin"/>
      </w:r>
      <w:r>
        <w:rPr>
          <w:b/>
        </w:rPr>
        <w:instrText xml:space="preserve"> SEQ Table \* ARABIC </w:instrText>
      </w:r>
      <w:r>
        <w:rPr>
          <w:b/>
        </w:rPr>
        <w:fldChar w:fldCharType="separate"/>
      </w:r>
      <w:r>
        <w:rPr>
          <w:b/>
        </w:rPr>
        <w:t>3</w:t>
      </w:r>
      <w:r>
        <w:rPr>
          <w:b/>
        </w:rPr>
        <w:fldChar w:fldCharType="end"/>
      </w:r>
      <w:r>
        <w:rPr>
          <w:b/>
        </w:rPr>
        <w:t>.</w:t>
      </w:r>
      <w:r>
        <w:t xml:space="preserve"> Naïve Bayes Variants' Performance on Five</w:t>
      </w:r>
      <w:r>
        <w:t xml:space="preserve"> Datasets.</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497807" w14:paraId="5C8B9EEB" w14:textId="77777777">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276AA9AB" w14:textId="77777777" w:rsidR="00497807" w:rsidRDefault="007D4BAE">
            <w:pPr>
              <w:pStyle w:val="MDPI42tablebody"/>
              <w:spacing w:line="240" w:lineRule="auto"/>
              <w:rPr>
                <w:b/>
                <w:snapToGrid/>
                <w:highlight w:val="red"/>
              </w:rPr>
            </w:pPr>
            <w:r>
              <w:rPr>
                <w:b/>
                <w:snapToGrid/>
              </w:rPr>
              <w:lastRenderedPageBreak/>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1FBDEBC" w14:textId="77777777" w:rsidR="00497807" w:rsidRDefault="007D4BAE">
            <w:pPr>
              <w:pStyle w:val="MDPI42tablebody"/>
              <w:spacing w:line="240" w:lineRule="auto"/>
              <w:rPr>
                <w:b/>
                <w:snapToGrid/>
              </w:rPr>
            </w:pPr>
            <w:r>
              <w:rPr>
                <w:b/>
                <w:snapToGrid/>
              </w:rPr>
              <w:t>Category</w:t>
            </w:r>
          </w:p>
          <w:p w14:paraId="769CB56D" w14:textId="77777777" w:rsidR="00497807" w:rsidRDefault="007D4BAE">
            <w:pPr>
              <w:pStyle w:val="MDPI42tablebody"/>
              <w:spacing w:line="240" w:lineRule="auto"/>
              <w:rPr>
                <w:b/>
                <w:snapToGrid/>
              </w:rPr>
            </w:pPr>
            <w:r>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74E8FC59" w14:textId="77777777" w:rsidR="00497807" w:rsidRDefault="007D4BAE">
            <w:pPr>
              <w:pStyle w:val="MDPI42tablebody"/>
              <w:spacing w:line="240" w:lineRule="auto"/>
              <w:rPr>
                <w:b/>
                <w:snapToGrid/>
              </w:rPr>
            </w:pPr>
            <w:r>
              <w:rPr>
                <w:b/>
                <w:snapToGrid/>
              </w:rPr>
              <w:t>Imbalance</w:t>
            </w:r>
          </w:p>
          <w:p w14:paraId="2925D5F3" w14:textId="77777777" w:rsidR="00497807" w:rsidRDefault="007D4BAE">
            <w:pPr>
              <w:pStyle w:val="MDPI42tablebody"/>
              <w:spacing w:line="240" w:lineRule="auto"/>
              <w:rPr>
                <w:b/>
                <w:snapToGrid/>
              </w:rPr>
            </w:pPr>
            <w:r>
              <w:rPr>
                <w:b/>
                <w:snapToGrid/>
              </w:rPr>
              <w:t>Scale</w:t>
            </w:r>
            <w:r>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2B8D893F" w14:textId="77777777" w:rsidR="00497807" w:rsidRDefault="007D4BAE">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6FD6F1AD" w14:textId="77777777" w:rsidR="00497807" w:rsidRDefault="007D4BAE">
            <w:pPr>
              <w:pStyle w:val="MDPI42tablebody"/>
              <w:spacing w:line="240" w:lineRule="auto"/>
              <w:rPr>
                <w:b/>
                <w:snapToGrid/>
              </w:rPr>
            </w:pPr>
            <w:r>
              <w:rPr>
                <w:b/>
                <w:snapToGrid/>
              </w:rPr>
              <w:t xml:space="preserve">Accuracy </w:t>
            </w:r>
            <w:r>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2402781B" w14:textId="77777777" w:rsidR="00497807" w:rsidRDefault="007D4BAE">
            <w:pPr>
              <w:pStyle w:val="MDPI42tablebody"/>
              <w:spacing w:line="240" w:lineRule="auto"/>
              <w:rPr>
                <w:b/>
                <w:snapToGrid/>
              </w:rPr>
            </w:pPr>
            <w:r>
              <w:rPr>
                <w:b/>
                <w:snapToGrid/>
              </w:rPr>
              <w:t xml:space="preserve">Precision </w:t>
            </w:r>
            <w:r>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0DC659D6" w14:textId="77777777" w:rsidR="00497807" w:rsidRDefault="007D4BAE">
            <w:pPr>
              <w:pStyle w:val="MDPI42tablebody"/>
              <w:spacing w:line="240" w:lineRule="auto"/>
              <w:rPr>
                <w:b/>
                <w:snapToGrid/>
              </w:rPr>
            </w:pPr>
            <w:r>
              <w:rPr>
                <w:b/>
                <w:snapToGrid/>
              </w:rPr>
              <w:t xml:space="preserve">Recall </w:t>
            </w:r>
            <w:r>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0D7118CC" w14:textId="77777777" w:rsidR="00497807" w:rsidRDefault="007D4BAE">
            <w:pPr>
              <w:pStyle w:val="MDPI42tablebody"/>
              <w:spacing w:line="240" w:lineRule="auto"/>
              <w:rPr>
                <w:b/>
                <w:snapToGrid/>
              </w:rPr>
            </w:pPr>
            <w:r>
              <w:rPr>
                <w:b/>
                <w:snapToGrid/>
              </w:rPr>
              <w:t xml:space="preserve">F </w:t>
            </w:r>
            <w:r>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46D10A79" w14:textId="77777777" w:rsidR="00497807" w:rsidRDefault="007D4BAE">
            <w:pPr>
              <w:pStyle w:val="MDPI42tablebody"/>
              <w:spacing w:line="240" w:lineRule="auto"/>
              <w:rPr>
                <w:b/>
                <w:snapToGrid/>
              </w:rPr>
            </w:pPr>
            <w:r>
              <w:rPr>
                <w:b/>
                <w:snapToGrid/>
              </w:rPr>
              <w:t xml:space="preserve">Time </w:t>
            </w:r>
            <w:r>
              <w:rPr>
                <w:snapToGrid/>
              </w:rPr>
              <w:t>(seconds)</w:t>
            </w:r>
          </w:p>
        </w:tc>
      </w:tr>
      <w:tr w:rsidR="00497807" w14:paraId="307595D7"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735C8AD7" w14:textId="77777777" w:rsidR="00497807" w:rsidRDefault="007D4BAE">
            <w:pPr>
              <w:pStyle w:val="MDPI42tablebody"/>
              <w:spacing w:line="240" w:lineRule="auto"/>
            </w:pPr>
            <w:r>
              <w:t>TradeMe</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0474268" w14:textId="77777777" w:rsidR="00497807" w:rsidRDefault="007D4BAE">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8CB63A1" w14:textId="77777777" w:rsidR="00497807" w:rsidRDefault="007D4BAE">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DB9D4C7" w14:textId="77777777" w:rsidR="00497807" w:rsidRDefault="007D4BAE">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D24C676" w14:textId="77777777" w:rsidR="00497807" w:rsidRDefault="007D4BAE">
            <w:pPr>
              <w:pStyle w:val="MDPI42tablebody"/>
              <w:spacing w:line="240" w:lineRule="auto"/>
            </w:pPr>
            <w:r>
              <w:t>59.3</w:t>
            </w:r>
          </w:p>
        </w:tc>
        <w:tc>
          <w:tcPr>
            <w:tcW w:w="856" w:type="dxa"/>
            <w:tcBorders>
              <w:top w:val="single" w:sz="4" w:space="0" w:color="auto"/>
              <w:left w:val="single" w:sz="4" w:space="0" w:color="auto"/>
              <w:bottom w:val="single" w:sz="4" w:space="0" w:color="auto"/>
              <w:right w:val="single" w:sz="4" w:space="0" w:color="auto"/>
            </w:tcBorders>
          </w:tcPr>
          <w:p w14:paraId="66DE738F" w14:textId="77777777" w:rsidR="00497807" w:rsidRDefault="007D4BAE">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F0414DB" w14:textId="77777777" w:rsidR="00497807" w:rsidRDefault="007D4BAE">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5AA10294" w14:textId="77777777" w:rsidR="00497807" w:rsidRDefault="007D4BAE">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6DECCCB1" w14:textId="77777777" w:rsidR="00497807" w:rsidRDefault="007D4BAE">
            <w:pPr>
              <w:pStyle w:val="MDPI42tablebody"/>
              <w:spacing w:line="240" w:lineRule="auto"/>
            </w:pPr>
            <w:r>
              <w:t>0.23</w:t>
            </w:r>
          </w:p>
        </w:tc>
      </w:tr>
      <w:tr w:rsidR="00497807" w14:paraId="008D3BAA" w14:textId="77777777">
        <w:tc>
          <w:tcPr>
            <w:tcW w:w="1073" w:type="dxa"/>
            <w:vMerge/>
            <w:tcBorders>
              <w:left w:val="single" w:sz="4" w:space="0" w:color="auto"/>
              <w:right w:val="single" w:sz="4" w:space="0" w:color="auto"/>
            </w:tcBorders>
            <w:shd w:val="clear" w:color="auto" w:fill="auto"/>
            <w:vAlign w:val="center"/>
          </w:tcPr>
          <w:p w14:paraId="2A02368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1F3396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AED11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3CA540F" w14:textId="77777777" w:rsidR="00497807" w:rsidRDefault="007D4BAE">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407A5FC" w14:textId="77777777" w:rsidR="00497807" w:rsidRDefault="007D4BAE">
            <w:pPr>
              <w:pStyle w:val="MDPI42tablebody"/>
              <w:spacing w:line="240" w:lineRule="auto"/>
            </w:pPr>
            <w:r>
              <w:t>74.9</w:t>
            </w:r>
          </w:p>
        </w:tc>
        <w:tc>
          <w:tcPr>
            <w:tcW w:w="856" w:type="dxa"/>
            <w:tcBorders>
              <w:top w:val="single" w:sz="4" w:space="0" w:color="auto"/>
              <w:left w:val="single" w:sz="4" w:space="0" w:color="auto"/>
              <w:bottom w:val="single" w:sz="4" w:space="0" w:color="auto"/>
              <w:right w:val="single" w:sz="4" w:space="0" w:color="auto"/>
            </w:tcBorders>
          </w:tcPr>
          <w:p w14:paraId="0477628F" w14:textId="77777777" w:rsidR="00497807" w:rsidRDefault="007D4BAE">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730CA94A" w14:textId="77777777" w:rsidR="00497807" w:rsidRDefault="007D4BAE">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47C77591" w14:textId="77777777" w:rsidR="00497807" w:rsidRDefault="007D4BAE">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49F614EA" w14:textId="77777777" w:rsidR="00497807" w:rsidRDefault="007D4BAE">
            <w:pPr>
              <w:pStyle w:val="MDPI42tablebody"/>
              <w:spacing w:line="240" w:lineRule="auto"/>
            </w:pPr>
            <w:r>
              <w:t>0.29</w:t>
            </w:r>
          </w:p>
        </w:tc>
      </w:tr>
      <w:tr w:rsidR="00497807" w14:paraId="22C7F8DE" w14:textId="77777777">
        <w:tc>
          <w:tcPr>
            <w:tcW w:w="1073" w:type="dxa"/>
            <w:vMerge/>
            <w:tcBorders>
              <w:left w:val="single" w:sz="4" w:space="0" w:color="auto"/>
              <w:right w:val="single" w:sz="4" w:space="0" w:color="auto"/>
            </w:tcBorders>
            <w:shd w:val="clear" w:color="auto" w:fill="auto"/>
            <w:vAlign w:val="center"/>
          </w:tcPr>
          <w:p w14:paraId="45369664"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A3445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25D4BF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8852B" w14:textId="77777777" w:rsidR="00497807" w:rsidRDefault="007D4BAE">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359AA2C" w14:textId="77777777" w:rsidR="00497807" w:rsidRDefault="007D4BAE">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61E23505" w14:textId="77777777" w:rsidR="00497807" w:rsidRDefault="007D4BAE">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E18F541" w14:textId="77777777" w:rsidR="00497807" w:rsidRDefault="007D4BAE">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85A2CA" w14:textId="77777777" w:rsidR="00497807" w:rsidRDefault="007D4BAE">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47C319F7" w14:textId="77777777" w:rsidR="00497807" w:rsidRDefault="007D4BAE">
            <w:pPr>
              <w:pStyle w:val="MDPI42tablebody"/>
              <w:spacing w:line="240" w:lineRule="auto"/>
            </w:pPr>
            <w:r>
              <w:t>0.14</w:t>
            </w:r>
          </w:p>
        </w:tc>
      </w:tr>
      <w:tr w:rsidR="00497807" w14:paraId="7F201786" w14:textId="77777777">
        <w:tc>
          <w:tcPr>
            <w:tcW w:w="1073" w:type="dxa"/>
            <w:vMerge/>
            <w:tcBorders>
              <w:left w:val="single" w:sz="4" w:space="0" w:color="auto"/>
              <w:right w:val="single" w:sz="4" w:space="0" w:color="auto"/>
            </w:tcBorders>
            <w:shd w:val="clear" w:color="auto" w:fill="auto"/>
            <w:vAlign w:val="center"/>
          </w:tcPr>
          <w:p w14:paraId="6CA311D8"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08A52"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F7599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3A0C2" w14:textId="77777777" w:rsidR="00497807" w:rsidRDefault="007D4BAE">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07AB1C34" w14:textId="77777777" w:rsidR="00497807" w:rsidRDefault="007D4BAE">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4A65B5C1" w14:textId="77777777" w:rsidR="00497807" w:rsidRDefault="007D4BAE">
            <w:pPr>
              <w:pStyle w:val="MDPI42tablebody"/>
              <w:spacing w:line="240" w:lineRule="auto"/>
              <w:rPr>
                <w:b/>
              </w:rPr>
            </w:pPr>
            <w:r>
              <w:rPr>
                <w:b/>
              </w:rPr>
              <w:t>0.65</w:t>
            </w:r>
          </w:p>
        </w:tc>
        <w:tc>
          <w:tcPr>
            <w:tcW w:w="709" w:type="dxa"/>
            <w:tcBorders>
              <w:top w:val="single" w:sz="4" w:space="0" w:color="auto"/>
              <w:left w:val="single" w:sz="4" w:space="0" w:color="auto"/>
              <w:bottom w:val="single" w:sz="4" w:space="0" w:color="auto"/>
              <w:right w:val="single" w:sz="4" w:space="0" w:color="auto"/>
            </w:tcBorders>
          </w:tcPr>
          <w:p w14:paraId="3AFA962A" w14:textId="77777777" w:rsidR="00497807" w:rsidRDefault="007D4BAE">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3A5F960F" w14:textId="77777777" w:rsidR="00497807" w:rsidRDefault="007D4BAE">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000C9E43" w14:textId="77777777" w:rsidR="00497807" w:rsidRDefault="007D4BAE">
            <w:pPr>
              <w:pStyle w:val="MDPI42tablebody"/>
              <w:spacing w:line="240" w:lineRule="auto"/>
            </w:pPr>
            <w:r>
              <w:t>0.17</w:t>
            </w:r>
          </w:p>
        </w:tc>
      </w:tr>
      <w:tr w:rsidR="00497807" w14:paraId="13C9845B" w14:textId="77777777">
        <w:tc>
          <w:tcPr>
            <w:tcW w:w="1073" w:type="dxa"/>
            <w:vMerge/>
            <w:tcBorders>
              <w:left w:val="single" w:sz="4" w:space="0" w:color="auto"/>
              <w:right w:val="single" w:sz="4" w:space="0" w:color="auto"/>
            </w:tcBorders>
            <w:shd w:val="clear" w:color="auto" w:fill="auto"/>
            <w:vAlign w:val="center"/>
          </w:tcPr>
          <w:p w14:paraId="0D336FD0"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95530B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39BD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62CC6B1" w14:textId="77777777" w:rsidR="00497807" w:rsidRDefault="007D4BAE">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ECF6226" w14:textId="77777777" w:rsidR="00497807" w:rsidRDefault="007D4BAE">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44F50A38" w14:textId="77777777" w:rsidR="00497807" w:rsidRDefault="007D4BAE">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0795EBF3" w14:textId="77777777" w:rsidR="00497807" w:rsidRDefault="007D4BAE">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1D898872" w14:textId="77777777" w:rsidR="00497807" w:rsidRDefault="007D4BAE">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4044359C" w14:textId="77777777" w:rsidR="00497807" w:rsidRDefault="007D4BAE">
            <w:pPr>
              <w:pStyle w:val="MDPI42tablebody"/>
              <w:spacing w:line="240" w:lineRule="auto"/>
            </w:pPr>
            <w:r>
              <w:t>0.12</w:t>
            </w:r>
          </w:p>
        </w:tc>
      </w:tr>
      <w:tr w:rsidR="00497807" w14:paraId="46FA332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34E75301"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9680CD4"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7C0F517"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0871F30" w14:textId="77777777" w:rsidR="00497807" w:rsidRDefault="007D4BAE">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3AC4583E" w14:textId="77777777" w:rsidR="00497807" w:rsidRDefault="007D4BAE">
            <w:pPr>
              <w:pStyle w:val="MDPI42tablebody"/>
              <w:spacing w:line="240" w:lineRule="auto"/>
              <w:rPr>
                <w:b/>
              </w:rPr>
            </w:pPr>
            <w:r>
              <w:rPr>
                <w:b/>
              </w:rPr>
              <w:t>80.2</w:t>
            </w:r>
          </w:p>
        </w:tc>
        <w:tc>
          <w:tcPr>
            <w:tcW w:w="856" w:type="dxa"/>
            <w:tcBorders>
              <w:top w:val="single" w:sz="4" w:space="0" w:color="auto"/>
              <w:left w:val="single" w:sz="4" w:space="0" w:color="auto"/>
              <w:bottom w:val="single" w:sz="4" w:space="0" w:color="auto"/>
              <w:right w:val="single" w:sz="4" w:space="0" w:color="auto"/>
            </w:tcBorders>
          </w:tcPr>
          <w:p w14:paraId="197A1A44" w14:textId="77777777" w:rsidR="00497807" w:rsidRDefault="007D4BAE">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7C4E7113" w14:textId="77777777" w:rsidR="00497807" w:rsidRDefault="007D4BAE">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6854E5F4" w14:textId="77777777" w:rsidR="00497807" w:rsidRDefault="007D4BAE">
            <w:pPr>
              <w:pStyle w:val="MDPI42tablebody"/>
              <w:spacing w:line="240" w:lineRule="auto"/>
              <w:rPr>
                <w:b/>
              </w:rPr>
            </w:pPr>
            <w:r>
              <w:rPr>
                <w:b/>
              </w:rPr>
              <w:t>0.65</w:t>
            </w:r>
          </w:p>
        </w:tc>
        <w:tc>
          <w:tcPr>
            <w:tcW w:w="851" w:type="dxa"/>
            <w:tcBorders>
              <w:top w:val="single" w:sz="4" w:space="0" w:color="auto"/>
              <w:left w:val="single" w:sz="4" w:space="0" w:color="auto"/>
              <w:bottom w:val="single" w:sz="4" w:space="0" w:color="auto"/>
              <w:right w:val="single" w:sz="4" w:space="0" w:color="auto"/>
            </w:tcBorders>
          </w:tcPr>
          <w:p w14:paraId="1C06ABD1" w14:textId="77777777" w:rsidR="00497807" w:rsidRDefault="007D4BAE">
            <w:pPr>
              <w:pStyle w:val="MDPI42tablebody"/>
              <w:spacing w:line="240" w:lineRule="auto"/>
              <w:rPr>
                <w:b/>
              </w:rPr>
            </w:pPr>
            <w:r>
              <w:rPr>
                <w:b/>
              </w:rPr>
              <w:t>0.10</w:t>
            </w:r>
          </w:p>
        </w:tc>
      </w:tr>
      <w:tr w:rsidR="00497807" w14:paraId="52757C4B"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07899B9E" w14:textId="77777777" w:rsidR="00497807" w:rsidRDefault="007D4BAE">
            <w:pPr>
              <w:pStyle w:val="MDPI42tablebody"/>
              <w:spacing w:line="240" w:lineRule="auto"/>
            </w:pPr>
            <w:r>
              <w:t>MyTracks</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523A935" w14:textId="77777777" w:rsidR="00497807" w:rsidRDefault="007D4BAE">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1F2190" w14:textId="77777777" w:rsidR="00497807" w:rsidRDefault="007D4BAE">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3957337B" w14:textId="77777777" w:rsidR="00497807" w:rsidRDefault="007D4BAE">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15EC8ED" w14:textId="77777777" w:rsidR="00497807" w:rsidRDefault="007D4BAE">
            <w:pPr>
              <w:pStyle w:val="MDPI42tablebody"/>
              <w:spacing w:line="240" w:lineRule="auto"/>
            </w:pPr>
            <w:r>
              <w:t>68.1</w:t>
            </w:r>
          </w:p>
        </w:tc>
        <w:tc>
          <w:tcPr>
            <w:tcW w:w="856" w:type="dxa"/>
            <w:tcBorders>
              <w:top w:val="single" w:sz="4" w:space="0" w:color="auto"/>
              <w:left w:val="single" w:sz="4" w:space="0" w:color="auto"/>
              <w:bottom w:val="single" w:sz="4" w:space="0" w:color="auto"/>
              <w:right w:val="single" w:sz="4" w:space="0" w:color="auto"/>
            </w:tcBorders>
          </w:tcPr>
          <w:p w14:paraId="0C4F24BC" w14:textId="77777777" w:rsidR="00497807" w:rsidRDefault="007D4BAE">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534104B5" w14:textId="77777777" w:rsidR="00497807" w:rsidRDefault="007D4BAE">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005E6761" w14:textId="77777777" w:rsidR="00497807" w:rsidRDefault="007D4BAE">
            <w:pPr>
              <w:pStyle w:val="MDPI42tablebody"/>
              <w:spacing w:line="240" w:lineRule="auto"/>
            </w:pPr>
            <w:r>
              <w:t>0.71</w:t>
            </w:r>
          </w:p>
        </w:tc>
        <w:tc>
          <w:tcPr>
            <w:tcW w:w="851" w:type="dxa"/>
            <w:tcBorders>
              <w:top w:val="single" w:sz="4" w:space="0" w:color="auto"/>
              <w:left w:val="single" w:sz="4" w:space="0" w:color="auto"/>
              <w:bottom w:val="single" w:sz="4" w:space="0" w:color="auto"/>
              <w:right w:val="single" w:sz="4" w:space="0" w:color="auto"/>
            </w:tcBorders>
          </w:tcPr>
          <w:p w14:paraId="40B09CA0" w14:textId="77777777" w:rsidR="00497807" w:rsidRDefault="007D4BAE">
            <w:pPr>
              <w:pStyle w:val="MDPI42tablebody"/>
              <w:spacing w:line="240" w:lineRule="auto"/>
            </w:pPr>
            <w:r>
              <w:t>0.26</w:t>
            </w:r>
          </w:p>
        </w:tc>
      </w:tr>
      <w:tr w:rsidR="00497807" w14:paraId="4F228505" w14:textId="77777777">
        <w:tc>
          <w:tcPr>
            <w:tcW w:w="1073" w:type="dxa"/>
            <w:vMerge/>
            <w:tcBorders>
              <w:left w:val="single" w:sz="4" w:space="0" w:color="auto"/>
              <w:right w:val="single" w:sz="4" w:space="0" w:color="auto"/>
            </w:tcBorders>
            <w:shd w:val="clear" w:color="auto" w:fill="auto"/>
            <w:vAlign w:val="center"/>
          </w:tcPr>
          <w:p w14:paraId="002E2D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86035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E3AC47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912493" w14:textId="77777777" w:rsidR="00497807" w:rsidRDefault="007D4BAE">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4E34E655" w14:textId="77777777" w:rsidR="00497807" w:rsidRDefault="007D4BAE">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E7516EE" w14:textId="77777777" w:rsidR="00497807" w:rsidRDefault="007D4BAE">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CFD9050" w14:textId="77777777" w:rsidR="00497807" w:rsidRDefault="007D4BAE">
            <w:pPr>
              <w:pStyle w:val="MDPI42tablebody"/>
              <w:spacing w:line="240" w:lineRule="auto"/>
            </w:pPr>
            <w:r>
              <w:t>0.88</w:t>
            </w:r>
          </w:p>
        </w:tc>
        <w:tc>
          <w:tcPr>
            <w:tcW w:w="708" w:type="dxa"/>
            <w:tcBorders>
              <w:top w:val="single" w:sz="4" w:space="0" w:color="auto"/>
              <w:left w:val="single" w:sz="4" w:space="0" w:color="auto"/>
              <w:bottom w:val="single" w:sz="4" w:space="0" w:color="auto"/>
              <w:right w:val="single" w:sz="4" w:space="0" w:color="auto"/>
            </w:tcBorders>
          </w:tcPr>
          <w:p w14:paraId="36961D76" w14:textId="77777777" w:rsidR="00497807" w:rsidRDefault="007D4BAE">
            <w:pPr>
              <w:pStyle w:val="MDPI42tablebody"/>
              <w:spacing w:line="240" w:lineRule="auto"/>
            </w:pPr>
            <w:r>
              <w:t>0.80</w:t>
            </w:r>
          </w:p>
        </w:tc>
        <w:tc>
          <w:tcPr>
            <w:tcW w:w="851" w:type="dxa"/>
            <w:tcBorders>
              <w:top w:val="single" w:sz="4" w:space="0" w:color="auto"/>
              <w:left w:val="single" w:sz="4" w:space="0" w:color="auto"/>
              <w:bottom w:val="single" w:sz="4" w:space="0" w:color="auto"/>
              <w:right w:val="single" w:sz="4" w:space="0" w:color="auto"/>
            </w:tcBorders>
          </w:tcPr>
          <w:p w14:paraId="37F50DE3" w14:textId="77777777" w:rsidR="00497807" w:rsidRDefault="007D4BAE">
            <w:pPr>
              <w:pStyle w:val="MDPI42tablebody"/>
              <w:spacing w:line="240" w:lineRule="auto"/>
            </w:pPr>
            <w:r>
              <w:t>0.30</w:t>
            </w:r>
          </w:p>
        </w:tc>
      </w:tr>
      <w:tr w:rsidR="00497807" w14:paraId="1C27A525" w14:textId="77777777">
        <w:tc>
          <w:tcPr>
            <w:tcW w:w="1073" w:type="dxa"/>
            <w:vMerge/>
            <w:tcBorders>
              <w:left w:val="single" w:sz="4" w:space="0" w:color="auto"/>
              <w:right w:val="single" w:sz="4" w:space="0" w:color="auto"/>
            </w:tcBorders>
            <w:shd w:val="clear" w:color="auto" w:fill="auto"/>
            <w:vAlign w:val="center"/>
          </w:tcPr>
          <w:p w14:paraId="7A55FC8F"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FC701C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9CAEB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E7D137" w14:textId="77777777" w:rsidR="00497807" w:rsidRDefault="007D4BAE">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1951F4F0" w14:textId="77777777" w:rsidR="00497807" w:rsidRDefault="007D4BAE">
            <w:pPr>
              <w:pStyle w:val="MDPI42tablebody"/>
              <w:spacing w:line="240" w:lineRule="auto"/>
            </w:pPr>
            <w:r>
              <w:t>87.4</w:t>
            </w:r>
          </w:p>
        </w:tc>
        <w:tc>
          <w:tcPr>
            <w:tcW w:w="856" w:type="dxa"/>
            <w:tcBorders>
              <w:top w:val="single" w:sz="4" w:space="0" w:color="auto"/>
              <w:left w:val="single" w:sz="4" w:space="0" w:color="auto"/>
              <w:bottom w:val="single" w:sz="4" w:space="0" w:color="auto"/>
              <w:right w:val="single" w:sz="4" w:space="0" w:color="auto"/>
            </w:tcBorders>
          </w:tcPr>
          <w:p w14:paraId="782E5960" w14:textId="77777777" w:rsidR="00497807" w:rsidRDefault="007D4BAE">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2527AEF0" w14:textId="77777777" w:rsidR="00497807" w:rsidRDefault="007D4BAE">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7E6EF8C9" w14:textId="77777777" w:rsidR="00497807" w:rsidRDefault="007D4BAE">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024B41CA" w14:textId="77777777" w:rsidR="00497807" w:rsidRDefault="007D4BAE">
            <w:pPr>
              <w:pStyle w:val="MDPI42tablebody"/>
              <w:spacing w:line="240" w:lineRule="auto"/>
            </w:pPr>
            <w:r>
              <w:t>0.12</w:t>
            </w:r>
          </w:p>
        </w:tc>
      </w:tr>
      <w:tr w:rsidR="00497807" w14:paraId="2F121742" w14:textId="77777777">
        <w:tc>
          <w:tcPr>
            <w:tcW w:w="1073" w:type="dxa"/>
            <w:vMerge/>
            <w:tcBorders>
              <w:left w:val="single" w:sz="4" w:space="0" w:color="auto"/>
              <w:right w:val="single" w:sz="4" w:space="0" w:color="auto"/>
            </w:tcBorders>
            <w:shd w:val="clear" w:color="auto" w:fill="auto"/>
            <w:vAlign w:val="center"/>
          </w:tcPr>
          <w:p w14:paraId="37F7503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5CD1B4F"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89D6A8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A0DC704" w14:textId="77777777" w:rsidR="00497807" w:rsidRDefault="007D4BAE">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5D98C0D7" w14:textId="77777777" w:rsidR="00497807" w:rsidRDefault="007D4BAE">
            <w:pPr>
              <w:pStyle w:val="MDPI42tablebody"/>
              <w:spacing w:line="240" w:lineRule="auto"/>
              <w:rPr>
                <w:b/>
              </w:rPr>
            </w:pPr>
            <w:r>
              <w:rPr>
                <w:b/>
              </w:rPr>
              <w:t>89.2</w:t>
            </w:r>
          </w:p>
        </w:tc>
        <w:tc>
          <w:tcPr>
            <w:tcW w:w="856" w:type="dxa"/>
            <w:tcBorders>
              <w:top w:val="single" w:sz="4" w:space="0" w:color="auto"/>
              <w:left w:val="single" w:sz="4" w:space="0" w:color="auto"/>
              <w:bottom w:val="single" w:sz="4" w:space="0" w:color="auto"/>
              <w:right w:val="single" w:sz="4" w:space="0" w:color="auto"/>
            </w:tcBorders>
          </w:tcPr>
          <w:p w14:paraId="482AD085" w14:textId="77777777" w:rsidR="00497807" w:rsidRDefault="007D4BAE">
            <w:pPr>
              <w:pStyle w:val="MDPI42tablebody"/>
              <w:spacing w:line="240" w:lineRule="auto"/>
              <w:rPr>
                <w:b/>
              </w:rPr>
            </w:pPr>
            <w:r>
              <w:rPr>
                <w:b/>
              </w:rPr>
              <w:t>0.84</w:t>
            </w:r>
          </w:p>
        </w:tc>
        <w:tc>
          <w:tcPr>
            <w:tcW w:w="709" w:type="dxa"/>
            <w:tcBorders>
              <w:top w:val="single" w:sz="4" w:space="0" w:color="auto"/>
              <w:left w:val="single" w:sz="4" w:space="0" w:color="auto"/>
              <w:bottom w:val="single" w:sz="4" w:space="0" w:color="auto"/>
              <w:right w:val="single" w:sz="4" w:space="0" w:color="auto"/>
            </w:tcBorders>
          </w:tcPr>
          <w:p w14:paraId="2D8E650B" w14:textId="77777777" w:rsidR="00497807" w:rsidRDefault="007D4BAE">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AC731F5" w14:textId="77777777" w:rsidR="00497807" w:rsidRDefault="007D4BAE">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56D47179" w14:textId="77777777" w:rsidR="00497807" w:rsidRDefault="007D4BAE">
            <w:pPr>
              <w:pStyle w:val="MDPI42tablebody"/>
              <w:spacing w:line="240" w:lineRule="auto"/>
            </w:pPr>
            <w:r>
              <w:t>0.19</w:t>
            </w:r>
          </w:p>
        </w:tc>
      </w:tr>
      <w:tr w:rsidR="00497807" w14:paraId="6ADC5BEE" w14:textId="77777777">
        <w:tc>
          <w:tcPr>
            <w:tcW w:w="1073" w:type="dxa"/>
            <w:vMerge/>
            <w:tcBorders>
              <w:left w:val="single" w:sz="4" w:space="0" w:color="auto"/>
              <w:right w:val="single" w:sz="4" w:space="0" w:color="auto"/>
            </w:tcBorders>
            <w:shd w:val="clear" w:color="auto" w:fill="auto"/>
            <w:vAlign w:val="center"/>
          </w:tcPr>
          <w:p w14:paraId="641312D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C5E5F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33EB8"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E59EF75" w14:textId="77777777" w:rsidR="00497807" w:rsidRDefault="007D4BAE">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B445AD0" w14:textId="77777777" w:rsidR="00497807" w:rsidRDefault="007D4BAE">
            <w:pPr>
              <w:pStyle w:val="MDPI42tablebody"/>
              <w:spacing w:line="240" w:lineRule="auto"/>
            </w:pPr>
            <w:r>
              <w:t>84.6</w:t>
            </w:r>
          </w:p>
        </w:tc>
        <w:tc>
          <w:tcPr>
            <w:tcW w:w="856" w:type="dxa"/>
            <w:tcBorders>
              <w:top w:val="single" w:sz="4" w:space="0" w:color="auto"/>
              <w:left w:val="single" w:sz="4" w:space="0" w:color="auto"/>
              <w:bottom w:val="single" w:sz="4" w:space="0" w:color="auto"/>
              <w:right w:val="single" w:sz="4" w:space="0" w:color="auto"/>
            </w:tcBorders>
          </w:tcPr>
          <w:p w14:paraId="585C820D" w14:textId="77777777" w:rsidR="00497807" w:rsidRDefault="007D4BAE">
            <w:pPr>
              <w:pStyle w:val="MDPI42tablebody"/>
              <w:spacing w:line="240" w:lineRule="auto"/>
            </w:pPr>
            <w:r>
              <w:t>0.76</w:t>
            </w:r>
          </w:p>
        </w:tc>
        <w:tc>
          <w:tcPr>
            <w:tcW w:w="709" w:type="dxa"/>
            <w:tcBorders>
              <w:top w:val="single" w:sz="4" w:space="0" w:color="auto"/>
              <w:left w:val="single" w:sz="4" w:space="0" w:color="auto"/>
              <w:bottom w:val="single" w:sz="4" w:space="0" w:color="auto"/>
              <w:right w:val="single" w:sz="4" w:space="0" w:color="auto"/>
            </w:tcBorders>
          </w:tcPr>
          <w:p w14:paraId="6FF6182B" w14:textId="77777777" w:rsidR="00497807" w:rsidRDefault="007D4BAE">
            <w:pPr>
              <w:pStyle w:val="MDPI42tablebody"/>
              <w:spacing w:line="240" w:lineRule="auto"/>
            </w:pPr>
            <w:r>
              <w:t>0.90</w:t>
            </w:r>
          </w:p>
        </w:tc>
        <w:tc>
          <w:tcPr>
            <w:tcW w:w="708" w:type="dxa"/>
            <w:tcBorders>
              <w:top w:val="single" w:sz="4" w:space="0" w:color="auto"/>
              <w:left w:val="single" w:sz="4" w:space="0" w:color="auto"/>
              <w:bottom w:val="single" w:sz="4" w:space="0" w:color="auto"/>
              <w:right w:val="single" w:sz="4" w:space="0" w:color="auto"/>
            </w:tcBorders>
          </w:tcPr>
          <w:p w14:paraId="4F0A1598" w14:textId="77777777" w:rsidR="00497807" w:rsidRDefault="007D4BAE">
            <w:pPr>
              <w:pStyle w:val="MDPI42tablebody"/>
              <w:spacing w:line="240" w:lineRule="auto"/>
            </w:pPr>
            <w:r>
              <w:t>0.82</w:t>
            </w:r>
          </w:p>
        </w:tc>
        <w:tc>
          <w:tcPr>
            <w:tcW w:w="851" w:type="dxa"/>
            <w:tcBorders>
              <w:top w:val="single" w:sz="4" w:space="0" w:color="auto"/>
              <w:left w:val="single" w:sz="4" w:space="0" w:color="auto"/>
              <w:bottom w:val="single" w:sz="4" w:space="0" w:color="auto"/>
              <w:right w:val="single" w:sz="4" w:space="0" w:color="auto"/>
            </w:tcBorders>
          </w:tcPr>
          <w:p w14:paraId="50EB3851" w14:textId="77777777" w:rsidR="00497807" w:rsidRDefault="007D4BAE">
            <w:pPr>
              <w:pStyle w:val="MDPI42tablebody"/>
              <w:spacing w:line="240" w:lineRule="auto"/>
            </w:pPr>
            <w:r>
              <w:t>0.15</w:t>
            </w:r>
          </w:p>
        </w:tc>
      </w:tr>
      <w:tr w:rsidR="00497807" w14:paraId="21E4713D" w14:textId="77777777">
        <w:tc>
          <w:tcPr>
            <w:tcW w:w="1073" w:type="dxa"/>
            <w:vMerge/>
            <w:tcBorders>
              <w:left w:val="single" w:sz="4" w:space="0" w:color="auto"/>
              <w:bottom w:val="single" w:sz="4" w:space="0" w:color="auto"/>
              <w:right w:val="single" w:sz="4" w:space="0" w:color="auto"/>
            </w:tcBorders>
            <w:shd w:val="clear" w:color="auto" w:fill="auto"/>
            <w:vAlign w:val="center"/>
          </w:tcPr>
          <w:p w14:paraId="22BFB7DE"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FFD839C"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2BAEC7D9"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B3590F1" w14:textId="77777777" w:rsidR="00497807" w:rsidRDefault="007D4BAE">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10667D7" w14:textId="77777777" w:rsidR="00497807" w:rsidRDefault="007D4BAE">
            <w:pPr>
              <w:pStyle w:val="MDPI42tablebody"/>
              <w:spacing w:line="240" w:lineRule="auto"/>
            </w:pPr>
            <w:r>
              <w:t>86.5</w:t>
            </w:r>
          </w:p>
        </w:tc>
        <w:tc>
          <w:tcPr>
            <w:tcW w:w="856" w:type="dxa"/>
            <w:tcBorders>
              <w:top w:val="single" w:sz="4" w:space="0" w:color="auto"/>
              <w:left w:val="single" w:sz="4" w:space="0" w:color="auto"/>
              <w:bottom w:val="single" w:sz="4" w:space="0" w:color="auto"/>
              <w:right w:val="single" w:sz="4" w:space="0" w:color="auto"/>
            </w:tcBorders>
          </w:tcPr>
          <w:p w14:paraId="6DCA4100" w14:textId="77777777" w:rsidR="00497807" w:rsidRDefault="007D4BAE">
            <w:pPr>
              <w:pStyle w:val="MDPI42tablebody"/>
              <w:spacing w:line="240" w:lineRule="auto"/>
            </w:pPr>
            <w:r>
              <w:t>0.78</w:t>
            </w:r>
          </w:p>
        </w:tc>
        <w:tc>
          <w:tcPr>
            <w:tcW w:w="709" w:type="dxa"/>
            <w:tcBorders>
              <w:top w:val="single" w:sz="4" w:space="0" w:color="auto"/>
              <w:left w:val="single" w:sz="4" w:space="0" w:color="auto"/>
              <w:bottom w:val="single" w:sz="4" w:space="0" w:color="auto"/>
              <w:right w:val="single" w:sz="4" w:space="0" w:color="auto"/>
            </w:tcBorders>
          </w:tcPr>
          <w:p w14:paraId="032C890D" w14:textId="77777777" w:rsidR="00497807" w:rsidRDefault="007D4BAE">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5E9273E3" w14:textId="77777777" w:rsidR="00497807" w:rsidRDefault="007D4BAE">
            <w:pPr>
              <w:pStyle w:val="MDPI42tablebody"/>
              <w:spacing w:line="240" w:lineRule="auto"/>
            </w:pPr>
            <w:r>
              <w:t>0.84</w:t>
            </w:r>
          </w:p>
        </w:tc>
        <w:tc>
          <w:tcPr>
            <w:tcW w:w="851" w:type="dxa"/>
            <w:tcBorders>
              <w:top w:val="single" w:sz="4" w:space="0" w:color="auto"/>
              <w:left w:val="single" w:sz="4" w:space="0" w:color="auto"/>
              <w:bottom w:val="single" w:sz="4" w:space="0" w:color="auto"/>
              <w:right w:val="single" w:sz="4" w:space="0" w:color="auto"/>
            </w:tcBorders>
          </w:tcPr>
          <w:p w14:paraId="3374C633" w14:textId="77777777" w:rsidR="00497807" w:rsidRDefault="007D4BAE">
            <w:pPr>
              <w:pStyle w:val="MDPI42tablebody"/>
              <w:spacing w:line="240" w:lineRule="auto"/>
              <w:rPr>
                <w:b/>
              </w:rPr>
            </w:pPr>
            <w:r>
              <w:rPr>
                <w:b/>
              </w:rPr>
              <w:t>0.10</w:t>
            </w:r>
          </w:p>
        </w:tc>
      </w:tr>
      <w:tr w:rsidR="00497807" w14:paraId="1AAE4808"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53D8FB6A" w14:textId="77777777" w:rsidR="00497807" w:rsidRDefault="007D4BAE">
            <w:pPr>
              <w:pStyle w:val="MDPI42tablebody"/>
              <w:spacing w:line="240" w:lineRule="auto"/>
            </w:pPr>
            <w:r>
              <w:t>Vodafone 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631EB92" w14:textId="77777777" w:rsidR="00497807" w:rsidRDefault="007D4BAE">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27269F" w14:textId="77777777" w:rsidR="00497807" w:rsidRDefault="007D4BA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6D01486C" w14:textId="77777777" w:rsidR="00497807" w:rsidRDefault="007D4BAE">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5444CF2" w14:textId="77777777" w:rsidR="00497807" w:rsidRDefault="007D4BAE">
            <w:pPr>
              <w:pStyle w:val="MDPI42tablebody"/>
              <w:spacing w:line="240" w:lineRule="auto"/>
            </w:pPr>
            <w:r>
              <w:t>56.9</w:t>
            </w:r>
          </w:p>
        </w:tc>
        <w:tc>
          <w:tcPr>
            <w:tcW w:w="856" w:type="dxa"/>
            <w:tcBorders>
              <w:top w:val="single" w:sz="4" w:space="0" w:color="auto"/>
              <w:left w:val="single" w:sz="4" w:space="0" w:color="auto"/>
              <w:bottom w:val="single" w:sz="4" w:space="0" w:color="auto"/>
              <w:right w:val="single" w:sz="4" w:space="0" w:color="auto"/>
            </w:tcBorders>
          </w:tcPr>
          <w:p w14:paraId="0848C78B" w14:textId="77777777" w:rsidR="00497807" w:rsidRDefault="007D4BAE">
            <w:pPr>
              <w:pStyle w:val="MDPI42tablebody"/>
              <w:spacing w:line="240" w:lineRule="auto"/>
            </w:pPr>
            <w:r>
              <w:t>0.28</w:t>
            </w:r>
          </w:p>
        </w:tc>
        <w:tc>
          <w:tcPr>
            <w:tcW w:w="709" w:type="dxa"/>
            <w:tcBorders>
              <w:top w:val="single" w:sz="4" w:space="0" w:color="auto"/>
              <w:left w:val="single" w:sz="4" w:space="0" w:color="auto"/>
              <w:bottom w:val="single" w:sz="4" w:space="0" w:color="auto"/>
              <w:right w:val="single" w:sz="4" w:space="0" w:color="auto"/>
            </w:tcBorders>
          </w:tcPr>
          <w:p w14:paraId="6B1BDAFD" w14:textId="77777777" w:rsidR="00497807" w:rsidRDefault="007D4BAE">
            <w:pPr>
              <w:pStyle w:val="MDPI42tablebody"/>
              <w:spacing w:line="240" w:lineRule="auto"/>
              <w:rPr>
                <w:b/>
              </w:rPr>
            </w:pPr>
            <w:r>
              <w:rPr>
                <w:b/>
              </w:rPr>
              <w:t>0.93</w:t>
            </w:r>
          </w:p>
        </w:tc>
        <w:tc>
          <w:tcPr>
            <w:tcW w:w="708" w:type="dxa"/>
            <w:tcBorders>
              <w:top w:val="single" w:sz="4" w:space="0" w:color="auto"/>
              <w:left w:val="single" w:sz="4" w:space="0" w:color="auto"/>
              <w:bottom w:val="single" w:sz="4" w:space="0" w:color="auto"/>
              <w:right w:val="single" w:sz="4" w:space="0" w:color="auto"/>
            </w:tcBorders>
          </w:tcPr>
          <w:p w14:paraId="26ACFE4B" w14:textId="77777777" w:rsidR="00497807" w:rsidRDefault="007D4BAE">
            <w:pPr>
              <w:pStyle w:val="MDPI42tablebody"/>
              <w:spacing w:line="240" w:lineRule="auto"/>
            </w:pPr>
            <w:r>
              <w:t>0.43</w:t>
            </w:r>
          </w:p>
        </w:tc>
        <w:tc>
          <w:tcPr>
            <w:tcW w:w="851" w:type="dxa"/>
            <w:tcBorders>
              <w:top w:val="single" w:sz="4" w:space="0" w:color="auto"/>
              <w:left w:val="single" w:sz="4" w:space="0" w:color="auto"/>
              <w:bottom w:val="single" w:sz="4" w:space="0" w:color="auto"/>
              <w:right w:val="single" w:sz="4" w:space="0" w:color="auto"/>
            </w:tcBorders>
          </w:tcPr>
          <w:p w14:paraId="55A449C1" w14:textId="77777777" w:rsidR="00497807" w:rsidRDefault="007D4BAE">
            <w:pPr>
              <w:pStyle w:val="MDPI42tablebody"/>
              <w:spacing w:line="240" w:lineRule="auto"/>
            </w:pPr>
            <w:r>
              <w:t>0.32</w:t>
            </w:r>
          </w:p>
        </w:tc>
      </w:tr>
      <w:tr w:rsidR="00497807" w14:paraId="39F175D3" w14:textId="77777777">
        <w:tc>
          <w:tcPr>
            <w:tcW w:w="1073" w:type="dxa"/>
            <w:vMerge/>
            <w:tcBorders>
              <w:left w:val="single" w:sz="4" w:space="0" w:color="auto"/>
              <w:right w:val="single" w:sz="4" w:space="0" w:color="auto"/>
            </w:tcBorders>
            <w:shd w:val="clear" w:color="auto" w:fill="auto"/>
            <w:vAlign w:val="center"/>
          </w:tcPr>
          <w:p w14:paraId="2B0E295C"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95568B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C9F1A7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C6DC83" w14:textId="77777777" w:rsidR="00497807" w:rsidRDefault="007D4BAE">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E06578B" w14:textId="77777777" w:rsidR="00497807" w:rsidRDefault="007D4BAE">
            <w:pPr>
              <w:pStyle w:val="MDPI42tablebody"/>
              <w:spacing w:line="240" w:lineRule="auto"/>
            </w:pPr>
            <w:r>
              <w:t>75.1</w:t>
            </w:r>
          </w:p>
        </w:tc>
        <w:tc>
          <w:tcPr>
            <w:tcW w:w="856" w:type="dxa"/>
            <w:tcBorders>
              <w:top w:val="single" w:sz="4" w:space="0" w:color="auto"/>
              <w:left w:val="single" w:sz="4" w:space="0" w:color="auto"/>
              <w:bottom w:val="single" w:sz="4" w:space="0" w:color="auto"/>
              <w:right w:val="single" w:sz="4" w:space="0" w:color="auto"/>
            </w:tcBorders>
          </w:tcPr>
          <w:p w14:paraId="0459540E" w14:textId="77777777" w:rsidR="00497807" w:rsidRDefault="007D4BAE">
            <w:pPr>
              <w:pStyle w:val="MDPI42tablebody"/>
              <w:spacing w:line="240" w:lineRule="auto"/>
            </w:pPr>
            <w:r>
              <w:t>0.52</w:t>
            </w:r>
          </w:p>
        </w:tc>
        <w:tc>
          <w:tcPr>
            <w:tcW w:w="709" w:type="dxa"/>
            <w:tcBorders>
              <w:top w:val="single" w:sz="4" w:space="0" w:color="auto"/>
              <w:left w:val="single" w:sz="4" w:space="0" w:color="auto"/>
              <w:bottom w:val="single" w:sz="4" w:space="0" w:color="auto"/>
              <w:right w:val="single" w:sz="4" w:space="0" w:color="auto"/>
            </w:tcBorders>
          </w:tcPr>
          <w:p w14:paraId="71FA4791" w14:textId="77777777" w:rsidR="00497807" w:rsidRDefault="007D4BAE">
            <w:pPr>
              <w:pStyle w:val="MDPI42tablebody"/>
              <w:spacing w:line="240" w:lineRule="auto"/>
            </w:pPr>
            <w:r>
              <w:t>0.41</w:t>
            </w:r>
          </w:p>
        </w:tc>
        <w:tc>
          <w:tcPr>
            <w:tcW w:w="708" w:type="dxa"/>
            <w:tcBorders>
              <w:top w:val="single" w:sz="4" w:space="0" w:color="auto"/>
              <w:left w:val="single" w:sz="4" w:space="0" w:color="auto"/>
              <w:bottom w:val="single" w:sz="4" w:space="0" w:color="auto"/>
              <w:right w:val="single" w:sz="4" w:space="0" w:color="auto"/>
            </w:tcBorders>
          </w:tcPr>
          <w:p w14:paraId="29988581" w14:textId="77777777" w:rsidR="00497807" w:rsidRDefault="007D4BAE">
            <w:pPr>
              <w:pStyle w:val="MDPI42tablebody"/>
              <w:spacing w:line="240" w:lineRule="auto"/>
            </w:pPr>
            <w:r>
              <w:t>0.46</w:t>
            </w:r>
          </w:p>
        </w:tc>
        <w:tc>
          <w:tcPr>
            <w:tcW w:w="851" w:type="dxa"/>
            <w:tcBorders>
              <w:top w:val="single" w:sz="4" w:space="0" w:color="auto"/>
              <w:left w:val="single" w:sz="4" w:space="0" w:color="auto"/>
              <w:bottom w:val="single" w:sz="4" w:space="0" w:color="auto"/>
              <w:right w:val="single" w:sz="4" w:space="0" w:color="auto"/>
            </w:tcBorders>
          </w:tcPr>
          <w:p w14:paraId="5B467B35" w14:textId="77777777" w:rsidR="00497807" w:rsidRDefault="007D4BAE">
            <w:pPr>
              <w:pStyle w:val="MDPI42tablebody"/>
              <w:spacing w:line="240" w:lineRule="auto"/>
            </w:pPr>
            <w:r>
              <w:t>0.40</w:t>
            </w:r>
          </w:p>
        </w:tc>
      </w:tr>
      <w:tr w:rsidR="00497807" w14:paraId="43645555" w14:textId="77777777">
        <w:tc>
          <w:tcPr>
            <w:tcW w:w="1073" w:type="dxa"/>
            <w:vMerge/>
            <w:tcBorders>
              <w:left w:val="single" w:sz="4" w:space="0" w:color="auto"/>
              <w:right w:val="single" w:sz="4" w:space="0" w:color="auto"/>
            </w:tcBorders>
            <w:shd w:val="clear" w:color="auto" w:fill="auto"/>
            <w:vAlign w:val="center"/>
          </w:tcPr>
          <w:p w14:paraId="7F41E3C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DCB8DF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18283"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C8B043" w14:textId="77777777" w:rsidR="00497807" w:rsidRDefault="007D4BAE">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D1EB78E" w14:textId="77777777" w:rsidR="00497807" w:rsidRDefault="007D4BAE">
            <w:pPr>
              <w:pStyle w:val="MDPI42tablebody"/>
              <w:spacing w:line="240" w:lineRule="auto"/>
            </w:pPr>
            <w:r>
              <w:t>76.6</w:t>
            </w:r>
          </w:p>
        </w:tc>
        <w:tc>
          <w:tcPr>
            <w:tcW w:w="856" w:type="dxa"/>
            <w:tcBorders>
              <w:top w:val="single" w:sz="4" w:space="0" w:color="auto"/>
              <w:left w:val="single" w:sz="4" w:space="0" w:color="auto"/>
              <w:bottom w:val="single" w:sz="4" w:space="0" w:color="auto"/>
              <w:right w:val="single" w:sz="4" w:space="0" w:color="auto"/>
            </w:tcBorders>
          </w:tcPr>
          <w:p w14:paraId="2E74ABC9" w14:textId="77777777" w:rsidR="00497807" w:rsidRDefault="007D4BAE">
            <w:pPr>
              <w:pStyle w:val="MDPI42tablebody"/>
              <w:spacing w:line="240" w:lineRule="auto"/>
            </w:pPr>
            <w:r>
              <w:t>0.72</w:t>
            </w:r>
          </w:p>
        </w:tc>
        <w:tc>
          <w:tcPr>
            <w:tcW w:w="709" w:type="dxa"/>
            <w:tcBorders>
              <w:top w:val="single" w:sz="4" w:space="0" w:color="auto"/>
              <w:left w:val="single" w:sz="4" w:space="0" w:color="auto"/>
              <w:bottom w:val="single" w:sz="4" w:space="0" w:color="auto"/>
              <w:right w:val="single" w:sz="4" w:space="0" w:color="auto"/>
            </w:tcBorders>
          </w:tcPr>
          <w:p w14:paraId="4CEF18C2" w14:textId="77777777" w:rsidR="00497807" w:rsidRDefault="007D4BAE">
            <w:pPr>
              <w:pStyle w:val="MDPI42tablebody"/>
              <w:spacing w:line="240" w:lineRule="auto"/>
            </w:pPr>
            <w:r>
              <w:t>0.39</w:t>
            </w:r>
          </w:p>
        </w:tc>
        <w:tc>
          <w:tcPr>
            <w:tcW w:w="708" w:type="dxa"/>
            <w:tcBorders>
              <w:top w:val="single" w:sz="4" w:space="0" w:color="auto"/>
              <w:left w:val="single" w:sz="4" w:space="0" w:color="auto"/>
              <w:bottom w:val="single" w:sz="4" w:space="0" w:color="auto"/>
              <w:right w:val="single" w:sz="4" w:space="0" w:color="auto"/>
            </w:tcBorders>
          </w:tcPr>
          <w:p w14:paraId="0B95A30C" w14:textId="77777777" w:rsidR="00497807" w:rsidRDefault="007D4BAE">
            <w:pPr>
              <w:pStyle w:val="MDPI42tablebody"/>
              <w:spacing w:line="240" w:lineRule="auto"/>
            </w:pPr>
            <w:r>
              <w:t>0.51</w:t>
            </w:r>
          </w:p>
        </w:tc>
        <w:tc>
          <w:tcPr>
            <w:tcW w:w="851" w:type="dxa"/>
            <w:tcBorders>
              <w:top w:val="single" w:sz="4" w:space="0" w:color="auto"/>
              <w:left w:val="single" w:sz="4" w:space="0" w:color="auto"/>
              <w:bottom w:val="single" w:sz="4" w:space="0" w:color="auto"/>
              <w:right w:val="single" w:sz="4" w:space="0" w:color="auto"/>
            </w:tcBorders>
          </w:tcPr>
          <w:p w14:paraId="069CAB4D" w14:textId="77777777" w:rsidR="00497807" w:rsidRDefault="007D4BAE">
            <w:pPr>
              <w:pStyle w:val="MDPI42tablebody"/>
              <w:spacing w:line="240" w:lineRule="auto"/>
            </w:pPr>
            <w:r>
              <w:t>0.23</w:t>
            </w:r>
          </w:p>
        </w:tc>
      </w:tr>
      <w:tr w:rsidR="00497807" w14:paraId="7F4CD77B" w14:textId="77777777">
        <w:tc>
          <w:tcPr>
            <w:tcW w:w="1073" w:type="dxa"/>
            <w:vMerge/>
            <w:tcBorders>
              <w:left w:val="single" w:sz="4" w:space="0" w:color="auto"/>
              <w:right w:val="single" w:sz="4" w:space="0" w:color="auto"/>
            </w:tcBorders>
            <w:shd w:val="clear" w:color="auto" w:fill="auto"/>
            <w:vAlign w:val="center"/>
          </w:tcPr>
          <w:p w14:paraId="7B2A65B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8DBE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D41EBB"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0ABE146" w14:textId="77777777" w:rsidR="00497807" w:rsidRDefault="007D4BAE">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CEDFF49" w14:textId="77777777" w:rsidR="00497807" w:rsidRDefault="007D4BAE">
            <w:pPr>
              <w:pStyle w:val="MDPI42tablebody"/>
              <w:spacing w:line="240" w:lineRule="auto"/>
            </w:pPr>
            <w:r>
              <w:t>78.2</w:t>
            </w:r>
          </w:p>
        </w:tc>
        <w:tc>
          <w:tcPr>
            <w:tcW w:w="856" w:type="dxa"/>
            <w:tcBorders>
              <w:top w:val="single" w:sz="4" w:space="0" w:color="auto"/>
              <w:left w:val="single" w:sz="4" w:space="0" w:color="auto"/>
              <w:bottom w:val="single" w:sz="4" w:space="0" w:color="auto"/>
              <w:right w:val="single" w:sz="4" w:space="0" w:color="auto"/>
            </w:tcBorders>
          </w:tcPr>
          <w:p w14:paraId="516790F3" w14:textId="77777777" w:rsidR="00497807" w:rsidRDefault="007D4BAE">
            <w:pPr>
              <w:pStyle w:val="MDPI42tablebody"/>
              <w:spacing w:line="240" w:lineRule="auto"/>
              <w:rPr>
                <w:b/>
              </w:rPr>
            </w:pPr>
            <w:r>
              <w:rPr>
                <w:b/>
              </w:rPr>
              <w:t>0.75</w:t>
            </w:r>
          </w:p>
        </w:tc>
        <w:tc>
          <w:tcPr>
            <w:tcW w:w="709" w:type="dxa"/>
            <w:tcBorders>
              <w:top w:val="single" w:sz="4" w:space="0" w:color="auto"/>
              <w:left w:val="single" w:sz="4" w:space="0" w:color="auto"/>
              <w:bottom w:val="single" w:sz="4" w:space="0" w:color="auto"/>
              <w:right w:val="single" w:sz="4" w:space="0" w:color="auto"/>
            </w:tcBorders>
          </w:tcPr>
          <w:p w14:paraId="0D3096D1" w14:textId="77777777" w:rsidR="00497807" w:rsidRDefault="007D4BAE">
            <w:pPr>
              <w:pStyle w:val="MDPI42tablebody"/>
              <w:spacing w:line="240" w:lineRule="auto"/>
            </w:pPr>
            <w:r>
              <w:t>0.43</w:t>
            </w:r>
          </w:p>
        </w:tc>
        <w:tc>
          <w:tcPr>
            <w:tcW w:w="708" w:type="dxa"/>
            <w:tcBorders>
              <w:top w:val="single" w:sz="4" w:space="0" w:color="auto"/>
              <w:left w:val="single" w:sz="4" w:space="0" w:color="auto"/>
              <w:bottom w:val="single" w:sz="4" w:space="0" w:color="auto"/>
              <w:right w:val="single" w:sz="4" w:space="0" w:color="auto"/>
            </w:tcBorders>
          </w:tcPr>
          <w:p w14:paraId="1C168FEB" w14:textId="77777777" w:rsidR="00497807" w:rsidRDefault="007D4BAE">
            <w:pPr>
              <w:pStyle w:val="MDPI42tablebody"/>
              <w:spacing w:line="240" w:lineRule="auto"/>
            </w:pPr>
            <w:r>
              <w:t>0.55</w:t>
            </w:r>
          </w:p>
        </w:tc>
        <w:tc>
          <w:tcPr>
            <w:tcW w:w="851" w:type="dxa"/>
            <w:tcBorders>
              <w:top w:val="single" w:sz="4" w:space="0" w:color="auto"/>
              <w:left w:val="single" w:sz="4" w:space="0" w:color="auto"/>
              <w:bottom w:val="single" w:sz="4" w:space="0" w:color="auto"/>
              <w:right w:val="single" w:sz="4" w:space="0" w:color="auto"/>
            </w:tcBorders>
          </w:tcPr>
          <w:p w14:paraId="289BE27F" w14:textId="77777777" w:rsidR="00497807" w:rsidRDefault="007D4BAE">
            <w:pPr>
              <w:pStyle w:val="MDPI42tablebody"/>
              <w:spacing w:line="240" w:lineRule="auto"/>
            </w:pPr>
            <w:r>
              <w:t>0.29</w:t>
            </w:r>
          </w:p>
        </w:tc>
      </w:tr>
      <w:tr w:rsidR="00497807" w14:paraId="7E83862E" w14:textId="77777777">
        <w:tc>
          <w:tcPr>
            <w:tcW w:w="1073" w:type="dxa"/>
            <w:vMerge/>
            <w:tcBorders>
              <w:left w:val="single" w:sz="4" w:space="0" w:color="auto"/>
              <w:right w:val="single" w:sz="4" w:space="0" w:color="auto"/>
            </w:tcBorders>
            <w:shd w:val="clear" w:color="auto" w:fill="auto"/>
            <w:vAlign w:val="center"/>
          </w:tcPr>
          <w:p w14:paraId="41F3967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E0857C"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86DC49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61C50FD" w14:textId="77777777" w:rsidR="00497807" w:rsidRDefault="007D4BAE">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475BDC37" w14:textId="77777777" w:rsidR="00497807" w:rsidRDefault="007D4BAE">
            <w:pPr>
              <w:pStyle w:val="MDPI42tablebody"/>
              <w:spacing w:line="240" w:lineRule="auto"/>
            </w:pPr>
            <w:r>
              <w:t>75.2</w:t>
            </w:r>
          </w:p>
        </w:tc>
        <w:tc>
          <w:tcPr>
            <w:tcW w:w="856" w:type="dxa"/>
            <w:tcBorders>
              <w:top w:val="single" w:sz="4" w:space="0" w:color="auto"/>
              <w:left w:val="single" w:sz="4" w:space="0" w:color="auto"/>
              <w:bottom w:val="single" w:sz="4" w:space="0" w:color="auto"/>
              <w:right w:val="single" w:sz="4" w:space="0" w:color="auto"/>
            </w:tcBorders>
          </w:tcPr>
          <w:p w14:paraId="2A1C0FCF" w14:textId="77777777" w:rsidR="00497807" w:rsidRDefault="007D4BAE">
            <w:pPr>
              <w:pStyle w:val="MDPI42tablebody"/>
              <w:spacing w:line="240" w:lineRule="auto"/>
            </w:pPr>
            <w:r>
              <w:t>0.43</w:t>
            </w:r>
          </w:p>
        </w:tc>
        <w:tc>
          <w:tcPr>
            <w:tcW w:w="709" w:type="dxa"/>
            <w:tcBorders>
              <w:top w:val="single" w:sz="4" w:space="0" w:color="auto"/>
              <w:left w:val="single" w:sz="4" w:space="0" w:color="auto"/>
              <w:bottom w:val="single" w:sz="4" w:space="0" w:color="auto"/>
              <w:right w:val="single" w:sz="4" w:space="0" w:color="auto"/>
            </w:tcBorders>
          </w:tcPr>
          <w:p w14:paraId="11974C46" w14:textId="77777777" w:rsidR="00497807" w:rsidRDefault="007D4BAE">
            <w:pPr>
              <w:pStyle w:val="MDPI42tablebody"/>
              <w:spacing w:line="240" w:lineRule="auto"/>
            </w:pPr>
            <w:r>
              <w:t>0.57</w:t>
            </w:r>
          </w:p>
        </w:tc>
        <w:tc>
          <w:tcPr>
            <w:tcW w:w="708" w:type="dxa"/>
            <w:tcBorders>
              <w:top w:val="single" w:sz="4" w:space="0" w:color="auto"/>
              <w:left w:val="single" w:sz="4" w:space="0" w:color="auto"/>
              <w:bottom w:val="single" w:sz="4" w:space="0" w:color="auto"/>
              <w:right w:val="single" w:sz="4" w:space="0" w:color="auto"/>
            </w:tcBorders>
          </w:tcPr>
          <w:p w14:paraId="7455C543" w14:textId="77777777" w:rsidR="00497807" w:rsidRDefault="007D4BAE">
            <w:pPr>
              <w:pStyle w:val="MDPI42tablebody"/>
              <w:spacing w:line="240" w:lineRule="auto"/>
            </w:pPr>
            <w:r>
              <w:t>0.49</w:t>
            </w:r>
          </w:p>
        </w:tc>
        <w:tc>
          <w:tcPr>
            <w:tcW w:w="851" w:type="dxa"/>
            <w:tcBorders>
              <w:top w:val="single" w:sz="4" w:space="0" w:color="auto"/>
              <w:left w:val="single" w:sz="4" w:space="0" w:color="auto"/>
              <w:bottom w:val="single" w:sz="4" w:space="0" w:color="auto"/>
              <w:right w:val="single" w:sz="4" w:space="0" w:color="auto"/>
            </w:tcBorders>
          </w:tcPr>
          <w:p w14:paraId="197D7F26" w14:textId="77777777" w:rsidR="00497807" w:rsidRDefault="007D4BAE">
            <w:pPr>
              <w:pStyle w:val="MDPI42tablebody"/>
              <w:spacing w:line="240" w:lineRule="auto"/>
            </w:pPr>
            <w:r>
              <w:t>0.20</w:t>
            </w:r>
          </w:p>
        </w:tc>
      </w:tr>
      <w:tr w:rsidR="00497807" w14:paraId="64CE97C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16BF8774"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4CBC209E"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83C1F1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580CEED" w14:textId="77777777" w:rsidR="00497807" w:rsidRDefault="007D4BAE">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198F4EB0" w14:textId="77777777" w:rsidR="00497807" w:rsidRDefault="007D4BAE">
            <w:pPr>
              <w:pStyle w:val="MDPI42tablebody"/>
              <w:spacing w:line="240" w:lineRule="auto"/>
              <w:rPr>
                <w:b/>
              </w:rPr>
            </w:pPr>
            <w:r>
              <w:rPr>
                <w:b/>
              </w:rPr>
              <w:t>79.6</w:t>
            </w:r>
          </w:p>
        </w:tc>
        <w:tc>
          <w:tcPr>
            <w:tcW w:w="856" w:type="dxa"/>
            <w:tcBorders>
              <w:top w:val="single" w:sz="4" w:space="0" w:color="auto"/>
              <w:left w:val="single" w:sz="4" w:space="0" w:color="auto"/>
              <w:bottom w:val="single" w:sz="4" w:space="0" w:color="auto"/>
              <w:right w:val="single" w:sz="4" w:space="0" w:color="auto"/>
            </w:tcBorders>
          </w:tcPr>
          <w:p w14:paraId="29CA81B1" w14:textId="77777777" w:rsidR="00497807" w:rsidRDefault="007D4BAE">
            <w:pPr>
              <w:pStyle w:val="MDPI42tablebody"/>
              <w:spacing w:line="240" w:lineRule="auto"/>
            </w:pPr>
            <w:r>
              <w:t>0.53</w:t>
            </w:r>
          </w:p>
        </w:tc>
        <w:tc>
          <w:tcPr>
            <w:tcW w:w="709" w:type="dxa"/>
            <w:tcBorders>
              <w:top w:val="single" w:sz="4" w:space="0" w:color="auto"/>
              <w:left w:val="single" w:sz="4" w:space="0" w:color="auto"/>
              <w:bottom w:val="single" w:sz="4" w:space="0" w:color="auto"/>
              <w:right w:val="single" w:sz="4" w:space="0" w:color="auto"/>
            </w:tcBorders>
          </w:tcPr>
          <w:p w14:paraId="58DE2F47" w14:textId="77777777" w:rsidR="00497807" w:rsidRDefault="007D4BAE">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C897AC" w14:textId="77777777" w:rsidR="00497807" w:rsidRDefault="007D4BAE">
            <w:pPr>
              <w:pStyle w:val="MDPI42tablebody"/>
              <w:spacing w:line="240" w:lineRule="auto"/>
              <w:rPr>
                <w:b/>
              </w:rPr>
            </w:pPr>
            <w:r>
              <w:rPr>
                <w:b/>
              </w:rPr>
              <w:t>0.58</w:t>
            </w:r>
          </w:p>
        </w:tc>
        <w:tc>
          <w:tcPr>
            <w:tcW w:w="851" w:type="dxa"/>
            <w:tcBorders>
              <w:top w:val="single" w:sz="4" w:space="0" w:color="auto"/>
              <w:left w:val="single" w:sz="4" w:space="0" w:color="auto"/>
              <w:bottom w:val="single" w:sz="4" w:space="0" w:color="auto"/>
              <w:right w:val="single" w:sz="4" w:space="0" w:color="auto"/>
            </w:tcBorders>
          </w:tcPr>
          <w:p w14:paraId="506F9C5E" w14:textId="77777777" w:rsidR="00497807" w:rsidRDefault="007D4BAE">
            <w:pPr>
              <w:pStyle w:val="MDPI42tablebody"/>
              <w:spacing w:line="240" w:lineRule="auto"/>
              <w:rPr>
                <w:b/>
              </w:rPr>
            </w:pPr>
            <w:r>
              <w:rPr>
                <w:b/>
              </w:rPr>
              <w:t>0.17</w:t>
            </w:r>
          </w:p>
        </w:tc>
      </w:tr>
      <w:tr w:rsidR="00497807" w14:paraId="01D5372C"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64A211D3" w14:textId="77777777" w:rsidR="00497807" w:rsidRDefault="007D4BAE">
            <w:pPr>
              <w:pStyle w:val="MDPI42tablebody"/>
              <w:spacing w:line="240" w:lineRule="auto"/>
            </w:pPr>
            <w:r>
              <w:t>ThreeNow</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3892A5A4" w14:textId="77777777" w:rsidR="00497807" w:rsidRDefault="007D4BAE">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CE9642F" w14:textId="77777777" w:rsidR="00497807" w:rsidRDefault="007D4BAE">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50B55696" w14:textId="77777777" w:rsidR="00497807" w:rsidRDefault="007D4BAE">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7C7878A" w14:textId="77777777" w:rsidR="00497807" w:rsidRDefault="007D4BAE">
            <w:pPr>
              <w:pStyle w:val="MDPI42tablebody"/>
              <w:spacing w:line="240" w:lineRule="auto"/>
            </w:pPr>
            <w:r>
              <w:t>60.2</w:t>
            </w:r>
          </w:p>
        </w:tc>
        <w:tc>
          <w:tcPr>
            <w:tcW w:w="856" w:type="dxa"/>
            <w:tcBorders>
              <w:top w:val="single" w:sz="4" w:space="0" w:color="auto"/>
              <w:left w:val="single" w:sz="4" w:space="0" w:color="auto"/>
              <w:bottom w:val="single" w:sz="4" w:space="0" w:color="auto"/>
              <w:right w:val="single" w:sz="4" w:space="0" w:color="auto"/>
            </w:tcBorders>
          </w:tcPr>
          <w:p w14:paraId="1CA7AB2D" w14:textId="77777777" w:rsidR="00497807" w:rsidRDefault="007D4BAE">
            <w:pPr>
              <w:pStyle w:val="MDPI42tablebody"/>
              <w:spacing w:line="240" w:lineRule="auto"/>
            </w:pPr>
            <w:r>
              <w:t>0.57</w:t>
            </w:r>
          </w:p>
        </w:tc>
        <w:tc>
          <w:tcPr>
            <w:tcW w:w="709" w:type="dxa"/>
            <w:tcBorders>
              <w:top w:val="single" w:sz="4" w:space="0" w:color="auto"/>
              <w:left w:val="single" w:sz="4" w:space="0" w:color="auto"/>
              <w:bottom w:val="single" w:sz="4" w:space="0" w:color="auto"/>
              <w:right w:val="single" w:sz="4" w:space="0" w:color="auto"/>
            </w:tcBorders>
          </w:tcPr>
          <w:p w14:paraId="675EA25B" w14:textId="77777777" w:rsidR="00497807" w:rsidRDefault="007D4BAE">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34876210" w14:textId="77777777" w:rsidR="00497807" w:rsidRDefault="007D4BAE">
            <w:pPr>
              <w:pStyle w:val="MDPI42tablebody"/>
              <w:spacing w:line="240" w:lineRule="auto"/>
            </w:pPr>
            <w:r>
              <w:t>0.72</w:t>
            </w:r>
          </w:p>
        </w:tc>
        <w:tc>
          <w:tcPr>
            <w:tcW w:w="851" w:type="dxa"/>
            <w:tcBorders>
              <w:top w:val="single" w:sz="4" w:space="0" w:color="auto"/>
              <w:left w:val="single" w:sz="4" w:space="0" w:color="auto"/>
              <w:bottom w:val="single" w:sz="4" w:space="0" w:color="auto"/>
              <w:right w:val="single" w:sz="4" w:space="0" w:color="auto"/>
            </w:tcBorders>
          </w:tcPr>
          <w:p w14:paraId="48C9D3F5" w14:textId="77777777" w:rsidR="00497807" w:rsidRDefault="007D4BAE">
            <w:pPr>
              <w:pStyle w:val="MDPI42tablebody"/>
              <w:spacing w:line="240" w:lineRule="auto"/>
            </w:pPr>
            <w:r>
              <w:t>0.24</w:t>
            </w:r>
          </w:p>
        </w:tc>
      </w:tr>
      <w:tr w:rsidR="00497807" w14:paraId="1033C283" w14:textId="77777777">
        <w:tc>
          <w:tcPr>
            <w:tcW w:w="1073" w:type="dxa"/>
            <w:vMerge/>
            <w:tcBorders>
              <w:left w:val="single" w:sz="4" w:space="0" w:color="auto"/>
              <w:right w:val="single" w:sz="4" w:space="0" w:color="auto"/>
            </w:tcBorders>
            <w:shd w:val="clear" w:color="auto" w:fill="auto"/>
            <w:vAlign w:val="center"/>
          </w:tcPr>
          <w:p w14:paraId="6BB24C4D"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226247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C51581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7AC93E3" w14:textId="77777777" w:rsidR="00497807" w:rsidRDefault="007D4BAE">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2B2544B" w14:textId="77777777" w:rsidR="00497807" w:rsidRDefault="007D4BAE">
            <w:pPr>
              <w:pStyle w:val="MDPI42tablebody"/>
              <w:spacing w:line="240" w:lineRule="auto"/>
            </w:pPr>
            <w:r>
              <w:t>71.1</w:t>
            </w:r>
          </w:p>
        </w:tc>
        <w:tc>
          <w:tcPr>
            <w:tcW w:w="856" w:type="dxa"/>
            <w:tcBorders>
              <w:top w:val="single" w:sz="4" w:space="0" w:color="auto"/>
              <w:left w:val="single" w:sz="4" w:space="0" w:color="auto"/>
              <w:bottom w:val="single" w:sz="4" w:space="0" w:color="auto"/>
              <w:right w:val="single" w:sz="4" w:space="0" w:color="auto"/>
            </w:tcBorders>
          </w:tcPr>
          <w:p w14:paraId="5E587924" w14:textId="77777777" w:rsidR="00497807" w:rsidRDefault="007D4BAE">
            <w:pPr>
              <w:pStyle w:val="MDPI42tablebody"/>
              <w:spacing w:line="240" w:lineRule="auto"/>
            </w:pPr>
            <w:r>
              <w:t>0.71</w:t>
            </w:r>
          </w:p>
        </w:tc>
        <w:tc>
          <w:tcPr>
            <w:tcW w:w="709" w:type="dxa"/>
            <w:tcBorders>
              <w:top w:val="single" w:sz="4" w:space="0" w:color="auto"/>
              <w:left w:val="single" w:sz="4" w:space="0" w:color="auto"/>
              <w:bottom w:val="single" w:sz="4" w:space="0" w:color="auto"/>
              <w:right w:val="single" w:sz="4" w:space="0" w:color="auto"/>
            </w:tcBorders>
          </w:tcPr>
          <w:p w14:paraId="032C4741" w14:textId="77777777" w:rsidR="00497807" w:rsidRDefault="007D4BAE">
            <w:pPr>
              <w:pStyle w:val="MDPI42tablebody"/>
              <w:spacing w:line="240" w:lineRule="auto"/>
            </w:pPr>
            <w:r>
              <w:t>0.76</w:t>
            </w:r>
          </w:p>
        </w:tc>
        <w:tc>
          <w:tcPr>
            <w:tcW w:w="708" w:type="dxa"/>
            <w:tcBorders>
              <w:top w:val="single" w:sz="4" w:space="0" w:color="auto"/>
              <w:left w:val="single" w:sz="4" w:space="0" w:color="auto"/>
              <w:bottom w:val="single" w:sz="4" w:space="0" w:color="auto"/>
              <w:right w:val="single" w:sz="4" w:space="0" w:color="auto"/>
            </w:tcBorders>
          </w:tcPr>
          <w:p w14:paraId="54B62EAD" w14:textId="77777777" w:rsidR="00497807" w:rsidRDefault="007D4BAE">
            <w:pPr>
              <w:pStyle w:val="MDPI42tablebody"/>
              <w:spacing w:line="240" w:lineRule="auto"/>
            </w:pPr>
            <w:r>
              <w:t>0.74</w:t>
            </w:r>
          </w:p>
        </w:tc>
        <w:tc>
          <w:tcPr>
            <w:tcW w:w="851" w:type="dxa"/>
            <w:tcBorders>
              <w:top w:val="single" w:sz="4" w:space="0" w:color="auto"/>
              <w:left w:val="single" w:sz="4" w:space="0" w:color="auto"/>
              <w:bottom w:val="single" w:sz="4" w:space="0" w:color="auto"/>
              <w:right w:val="single" w:sz="4" w:space="0" w:color="auto"/>
            </w:tcBorders>
          </w:tcPr>
          <w:p w14:paraId="6C29872D" w14:textId="77777777" w:rsidR="00497807" w:rsidRDefault="007D4BAE">
            <w:pPr>
              <w:pStyle w:val="MDPI42tablebody"/>
              <w:spacing w:line="240" w:lineRule="auto"/>
            </w:pPr>
            <w:r>
              <w:t>0.28</w:t>
            </w:r>
          </w:p>
        </w:tc>
      </w:tr>
      <w:tr w:rsidR="00497807" w14:paraId="44D10D1C" w14:textId="77777777">
        <w:tc>
          <w:tcPr>
            <w:tcW w:w="1073" w:type="dxa"/>
            <w:vMerge/>
            <w:tcBorders>
              <w:left w:val="single" w:sz="4" w:space="0" w:color="auto"/>
              <w:right w:val="single" w:sz="4" w:space="0" w:color="auto"/>
            </w:tcBorders>
            <w:shd w:val="clear" w:color="auto" w:fill="auto"/>
            <w:vAlign w:val="center"/>
          </w:tcPr>
          <w:p w14:paraId="2CB9C4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A5E3B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01E4A3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510D166" w14:textId="77777777" w:rsidR="00497807" w:rsidRDefault="007D4BAE">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213E3E94" w14:textId="77777777" w:rsidR="00497807" w:rsidRDefault="007D4BAE">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6BF36571" w14:textId="77777777" w:rsidR="00497807" w:rsidRDefault="007D4BAE">
            <w:pPr>
              <w:pStyle w:val="MDPI42tablebody"/>
              <w:spacing w:line="240" w:lineRule="auto"/>
            </w:pPr>
            <w:r>
              <w:t>0.74</w:t>
            </w:r>
          </w:p>
        </w:tc>
        <w:tc>
          <w:tcPr>
            <w:tcW w:w="709" w:type="dxa"/>
            <w:tcBorders>
              <w:top w:val="single" w:sz="4" w:space="0" w:color="auto"/>
              <w:left w:val="single" w:sz="4" w:space="0" w:color="auto"/>
              <w:bottom w:val="single" w:sz="4" w:space="0" w:color="auto"/>
              <w:right w:val="single" w:sz="4" w:space="0" w:color="auto"/>
            </w:tcBorders>
          </w:tcPr>
          <w:p w14:paraId="73878A4C" w14:textId="77777777" w:rsidR="00497807" w:rsidRDefault="007D4BAE">
            <w:pPr>
              <w:pStyle w:val="MDPI42tablebody"/>
              <w:spacing w:line="240" w:lineRule="auto"/>
            </w:pPr>
            <w:r>
              <w:t>0.83</w:t>
            </w:r>
          </w:p>
        </w:tc>
        <w:tc>
          <w:tcPr>
            <w:tcW w:w="708" w:type="dxa"/>
            <w:tcBorders>
              <w:top w:val="single" w:sz="4" w:space="0" w:color="auto"/>
              <w:left w:val="single" w:sz="4" w:space="0" w:color="auto"/>
              <w:bottom w:val="single" w:sz="4" w:space="0" w:color="auto"/>
              <w:right w:val="single" w:sz="4" w:space="0" w:color="auto"/>
            </w:tcBorders>
          </w:tcPr>
          <w:p w14:paraId="31D17554" w14:textId="77777777" w:rsidR="00497807" w:rsidRDefault="007D4BAE">
            <w:pPr>
              <w:pStyle w:val="MDPI42tablebody"/>
              <w:spacing w:line="240" w:lineRule="auto"/>
            </w:pPr>
            <w:r>
              <w:t>0.78</w:t>
            </w:r>
          </w:p>
        </w:tc>
        <w:tc>
          <w:tcPr>
            <w:tcW w:w="851" w:type="dxa"/>
            <w:tcBorders>
              <w:top w:val="single" w:sz="4" w:space="0" w:color="auto"/>
              <w:left w:val="single" w:sz="4" w:space="0" w:color="auto"/>
              <w:bottom w:val="single" w:sz="4" w:space="0" w:color="auto"/>
              <w:right w:val="single" w:sz="4" w:space="0" w:color="auto"/>
            </w:tcBorders>
          </w:tcPr>
          <w:p w14:paraId="4B8EEAC3" w14:textId="77777777" w:rsidR="00497807" w:rsidRDefault="007D4BAE">
            <w:pPr>
              <w:pStyle w:val="MDPI42tablebody"/>
              <w:spacing w:line="240" w:lineRule="auto"/>
            </w:pPr>
            <w:r>
              <w:t>0.16</w:t>
            </w:r>
          </w:p>
        </w:tc>
      </w:tr>
      <w:tr w:rsidR="00497807" w14:paraId="4FE05865" w14:textId="77777777">
        <w:tc>
          <w:tcPr>
            <w:tcW w:w="1073" w:type="dxa"/>
            <w:vMerge/>
            <w:tcBorders>
              <w:left w:val="single" w:sz="4" w:space="0" w:color="auto"/>
              <w:right w:val="single" w:sz="4" w:space="0" w:color="auto"/>
            </w:tcBorders>
            <w:shd w:val="clear" w:color="auto" w:fill="auto"/>
            <w:vAlign w:val="center"/>
          </w:tcPr>
          <w:p w14:paraId="22F0D5F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C4C788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B8EE84"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DA33A7D" w14:textId="77777777" w:rsidR="00497807" w:rsidRDefault="007D4BAE">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077CB1" w14:textId="77777777" w:rsidR="00497807" w:rsidRDefault="007D4BAE">
            <w:pPr>
              <w:pStyle w:val="MDPI42tablebody"/>
              <w:spacing w:line="240" w:lineRule="auto"/>
              <w:rPr>
                <w:b/>
              </w:rPr>
            </w:pPr>
            <w:r>
              <w:rPr>
                <w:b/>
              </w:rPr>
              <w:t>78.2</w:t>
            </w:r>
          </w:p>
        </w:tc>
        <w:tc>
          <w:tcPr>
            <w:tcW w:w="856" w:type="dxa"/>
            <w:tcBorders>
              <w:top w:val="single" w:sz="4" w:space="0" w:color="auto"/>
              <w:left w:val="single" w:sz="4" w:space="0" w:color="auto"/>
              <w:bottom w:val="single" w:sz="4" w:space="0" w:color="auto"/>
              <w:right w:val="single" w:sz="4" w:space="0" w:color="auto"/>
            </w:tcBorders>
          </w:tcPr>
          <w:p w14:paraId="1C475D62" w14:textId="77777777" w:rsidR="00497807" w:rsidRDefault="007D4BAE">
            <w:pPr>
              <w:pStyle w:val="MDPI42tablebody"/>
              <w:spacing w:line="240" w:lineRule="auto"/>
              <w:rPr>
                <w:b/>
              </w:rPr>
            </w:pPr>
            <w:r>
              <w:rPr>
                <w:b/>
              </w:rPr>
              <w:t>0.77</w:t>
            </w:r>
          </w:p>
        </w:tc>
        <w:tc>
          <w:tcPr>
            <w:tcW w:w="709" w:type="dxa"/>
            <w:tcBorders>
              <w:top w:val="single" w:sz="4" w:space="0" w:color="auto"/>
              <w:left w:val="single" w:sz="4" w:space="0" w:color="auto"/>
              <w:bottom w:val="single" w:sz="4" w:space="0" w:color="auto"/>
              <w:right w:val="single" w:sz="4" w:space="0" w:color="auto"/>
            </w:tcBorders>
          </w:tcPr>
          <w:p w14:paraId="78D62C39" w14:textId="77777777" w:rsidR="00497807" w:rsidRDefault="007D4BAE">
            <w:pPr>
              <w:pStyle w:val="MDPI42tablebody"/>
              <w:spacing w:line="240" w:lineRule="auto"/>
            </w:pPr>
            <w:r>
              <w:t>0.86</w:t>
            </w:r>
          </w:p>
        </w:tc>
        <w:tc>
          <w:tcPr>
            <w:tcW w:w="708" w:type="dxa"/>
            <w:tcBorders>
              <w:top w:val="single" w:sz="4" w:space="0" w:color="auto"/>
              <w:left w:val="single" w:sz="4" w:space="0" w:color="auto"/>
              <w:bottom w:val="single" w:sz="4" w:space="0" w:color="auto"/>
              <w:right w:val="single" w:sz="4" w:space="0" w:color="auto"/>
            </w:tcBorders>
          </w:tcPr>
          <w:p w14:paraId="4B6B8CAE" w14:textId="77777777" w:rsidR="00497807" w:rsidRDefault="007D4BAE">
            <w:pPr>
              <w:pStyle w:val="MDPI42tablebody"/>
              <w:spacing w:line="240" w:lineRule="auto"/>
              <w:rPr>
                <w:b/>
              </w:rPr>
            </w:pPr>
            <w:r>
              <w:rPr>
                <w:b/>
              </w:rPr>
              <w:t>0.81</w:t>
            </w:r>
          </w:p>
        </w:tc>
        <w:tc>
          <w:tcPr>
            <w:tcW w:w="851" w:type="dxa"/>
            <w:tcBorders>
              <w:top w:val="single" w:sz="4" w:space="0" w:color="auto"/>
              <w:left w:val="single" w:sz="4" w:space="0" w:color="auto"/>
              <w:bottom w:val="single" w:sz="4" w:space="0" w:color="auto"/>
              <w:right w:val="single" w:sz="4" w:space="0" w:color="auto"/>
            </w:tcBorders>
          </w:tcPr>
          <w:p w14:paraId="7800C05B" w14:textId="77777777" w:rsidR="00497807" w:rsidRDefault="007D4BAE">
            <w:pPr>
              <w:pStyle w:val="MDPI42tablebody"/>
              <w:spacing w:line="240" w:lineRule="auto"/>
            </w:pPr>
            <w:r>
              <w:t>0.19</w:t>
            </w:r>
          </w:p>
        </w:tc>
      </w:tr>
      <w:tr w:rsidR="00497807" w14:paraId="1C6E3A3B" w14:textId="77777777">
        <w:tc>
          <w:tcPr>
            <w:tcW w:w="1073" w:type="dxa"/>
            <w:vMerge/>
            <w:tcBorders>
              <w:left w:val="single" w:sz="4" w:space="0" w:color="auto"/>
              <w:right w:val="single" w:sz="4" w:space="0" w:color="auto"/>
            </w:tcBorders>
            <w:shd w:val="clear" w:color="auto" w:fill="auto"/>
            <w:vAlign w:val="center"/>
          </w:tcPr>
          <w:p w14:paraId="6CAC05E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E6BB91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A7EA7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D9B10A" w14:textId="77777777" w:rsidR="00497807" w:rsidRDefault="007D4BAE">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B69AB1D" w14:textId="77777777" w:rsidR="00497807" w:rsidRDefault="007D4BAE">
            <w:pPr>
              <w:pStyle w:val="MDPI42tablebody"/>
              <w:spacing w:line="240" w:lineRule="auto"/>
            </w:pPr>
            <w:r>
              <w:t>69.6</w:t>
            </w:r>
          </w:p>
        </w:tc>
        <w:tc>
          <w:tcPr>
            <w:tcW w:w="856" w:type="dxa"/>
            <w:tcBorders>
              <w:top w:val="single" w:sz="4" w:space="0" w:color="auto"/>
              <w:left w:val="single" w:sz="4" w:space="0" w:color="auto"/>
              <w:bottom w:val="single" w:sz="4" w:space="0" w:color="auto"/>
              <w:right w:val="single" w:sz="4" w:space="0" w:color="auto"/>
            </w:tcBorders>
          </w:tcPr>
          <w:p w14:paraId="1FD6799D" w14:textId="77777777" w:rsidR="00497807" w:rsidRDefault="007D4BAE">
            <w:pPr>
              <w:pStyle w:val="MDPI42tablebody"/>
              <w:spacing w:line="240" w:lineRule="auto"/>
            </w:pPr>
            <w:r>
              <w:t>0.70</w:t>
            </w:r>
          </w:p>
        </w:tc>
        <w:tc>
          <w:tcPr>
            <w:tcW w:w="709" w:type="dxa"/>
            <w:tcBorders>
              <w:top w:val="single" w:sz="4" w:space="0" w:color="auto"/>
              <w:left w:val="single" w:sz="4" w:space="0" w:color="auto"/>
              <w:bottom w:val="single" w:sz="4" w:space="0" w:color="auto"/>
              <w:right w:val="single" w:sz="4" w:space="0" w:color="auto"/>
            </w:tcBorders>
          </w:tcPr>
          <w:p w14:paraId="02043C1A" w14:textId="77777777" w:rsidR="00497807" w:rsidRDefault="007D4BAE">
            <w:pPr>
              <w:pStyle w:val="MDPI42tablebody"/>
              <w:spacing w:line="240" w:lineRule="auto"/>
            </w:pPr>
            <w:r>
              <w:t>0.75</w:t>
            </w:r>
          </w:p>
        </w:tc>
        <w:tc>
          <w:tcPr>
            <w:tcW w:w="708" w:type="dxa"/>
            <w:tcBorders>
              <w:top w:val="single" w:sz="4" w:space="0" w:color="auto"/>
              <w:left w:val="single" w:sz="4" w:space="0" w:color="auto"/>
              <w:bottom w:val="single" w:sz="4" w:space="0" w:color="auto"/>
              <w:right w:val="single" w:sz="4" w:space="0" w:color="auto"/>
            </w:tcBorders>
          </w:tcPr>
          <w:p w14:paraId="77827088" w14:textId="77777777" w:rsidR="00497807" w:rsidRDefault="007D4BAE">
            <w:pPr>
              <w:pStyle w:val="MDPI42tablebody"/>
              <w:spacing w:line="240" w:lineRule="auto"/>
            </w:pPr>
            <w:r>
              <w:t>0.73</w:t>
            </w:r>
          </w:p>
        </w:tc>
        <w:tc>
          <w:tcPr>
            <w:tcW w:w="851" w:type="dxa"/>
            <w:tcBorders>
              <w:top w:val="single" w:sz="4" w:space="0" w:color="auto"/>
              <w:left w:val="single" w:sz="4" w:space="0" w:color="auto"/>
              <w:bottom w:val="single" w:sz="4" w:space="0" w:color="auto"/>
              <w:right w:val="single" w:sz="4" w:space="0" w:color="auto"/>
            </w:tcBorders>
          </w:tcPr>
          <w:p w14:paraId="62240F5C" w14:textId="77777777" w:rsidR="00497807" w:rsidRDefault="007D4BAE">
            <w:pPr>
              <w:pStyle w:val="MDPI42tablebody"/>
              <w:spacing w:line="240" w:lineRule="auto"/>
            </w:pPr>
            <w:r>
              <w:t>0.14</w:t>
            </w:r>
          </w:p>
        </w:tc>
      </w:tr>
      <w:tr w:rsidR="00497807" w14:paraId="25473878" w14:textId="77777777">
        <w:tc>
          <w:tcPr>
            <w:tcW w:w="1073" w:type="dxa"/>
            <w:vMerge/>
            <w:tcBorders>
              <w:left w:val="single" w:sz="4" w:space="0" w:color="auto"/>
              <w:bottom w:val="single" w:sz="4" w:space="0" w:color="auto"/>
              <w:right w:val="single" w:sz="4" w:space="0" w:color="auto"/>
            </w:tcBorders>
            <w:shd w:val="clear" w:color="auto" w:fill="auto"/>
            <w:vAlign w:val="center"/>
          </w:tcPr>
          <w:p w14:paraId="4BBC9BEF"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DB70A00"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207643D"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09D4184" w14:textId="77777777" w:rsidR="00497807" w:rsidRDefault="007D4BAE">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6BE7381F" w14:textId="77777777" w:rsidR="00497807" w:rsidRDefault="007D4BAE">
            <w:pPr>
              <w:pStyle w:val="MDPI42tablebody"/>
              <w:spacing w:line="240" w:lineRule="auto"/>
            </w:pPr>
            <w:r>
              <w:t>72.2</w:t>
            </w:r>
          </w:p>
        </w:tc>
        <w:tc>
          <w:tcPr>
            <w:tcW w:w="856" w:type="dxa"/>
            <w:tcBorders>
              <w:top w:val="single" w:sz="4" w:space="0" w:color="auto"/>
              <w:left w:val="single" w:sz="4" w:space="0" w:color="auto"/>
              <w:bottom w:val="single" w:sz="4" w:space="0" w:color="auto"/>
              <w:right w:val="single" w:sz="4" w:space="0" w:color="auto"/>
            </w:tcBorders>
          </w:tcPr>
          <w:p w14:paraId="2060EEEE" w14:textId="77777777" w:rsidR="00497807" w:rsidRDefault="007D4BAE">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1BAE911" w14:textId="77777777" w:rsidR="00497807" w:rsidRDefault="007D4BAE">
            <w:pPr>
              <w:pStyle w:val="MDPI42tablebody"/>
              <w:spacing w:line="240" w:lineRule="auto"/>
            </w:pPr>
            <w:r>
              <w:t>0.80</w:t>
            </w:r>
          </w:p>
        </w:tc>
        <w:tc>
          <w:tcPr>
            <w:tcW w:w="708" w:type="dxa"/>
            <w:tcBorders>
              <w:top w:val="single" w:sz="4" w:space="0" w:color="auto"/>
              <w:left w:val="single" w:sz="4" w:space="0" w:color="auto"/>
              <w:bottom w:val="single" w:sz="4" w:space="0" w:color="auto"/>
              <w:right w:val="single" w:sz="4" w:space="0" w:color="auto"/>
            </w:tcBorders>
          </w:tcPr>
          <w:p w14:paraId="3A8C0B64" w14:textId="77777777" w:rsidR="00497807" w:rsidRDefault="007D4BAE">
            <w:pPr>
              <w:pStyle w:val="MDPI42tablebody"/>
              <w:spacing w:line="240" w:lineRule="auto"/>
            </w:pPr>
            <w:r>
              <w:t>0.76</w:t>
            </w:r>
          </w:p>
        </w:tc>
        <w:tc>
          <w:tcPr>
            <w:tcW w:w="851" w:type="dxa"/>
            <w:tcBorders>
              <w:top w:val="single" w:sz="4" w:space="0" w:color="auto"/>
              <w:left w:val="single" w:sz="4" w:space="0" w:color="auto"/>
              <w:bottom w:val="single" w:sz="4" w:space="0" w:color="auto"/>
              <w:right w:val="single" w:sz="4" w:space="0" w:color="auto"/>
            </w:tcBorders>
          </w:tcPr>
          <w:p w14:paraId="299DC97B" w14:textId="77777777" w:rsidR="00497807" w:rsidRDefault="007D4BAE">
            <w:pPr>
              <w:pStyle w:val="MDPI42tablebody"/>
              <w:spacing w:line="240" w:lineRule="auto"/>
              <w:rPr>
                <w:b/>
              </w:rPr>
            </w:pPr>
            <w:r>
              <w:rPr>
                <w:b/>
              </w:rPr>
              <w:t>0.11</w:t>
            </w:r>
          </w:p>
        </w:tc>
      </w:tr>
      <w:tr w:rsidR="00497807" w14:paraId="2998BDA5"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384E23B1" w14:textId="77777777" w:rsidR="00497807" w:rsidRDefault="007D4BAE">
            <w:pPr>
              <w:pStyle w:val="MDPI42tablebody"/>
              <w:spacing w:line="240" w:lineRule="auto"/>
            </w:pPr>
            <w:r>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8BC1DCF" w14:textId="77777777" w:rsidR="00497807" w:rsidRDefault="007D4BAE">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53D0663D" w14:textId="77777777" w:rsidR="00497807" w:rsidRDefault="007D4BAE">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CEF1C68" w14:textId="77777777" w:rsidR="00497807" w:rsidRDefault="007D4BAE">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7C21B159" w14:textId="77777777" w:rsidR="00497807" w:rsidRDefault="007D4BAE">
            <w:pPr>
              <w:pStyle w:val="MDPI42tablebody"/>
              <w:spacing w:line="240" w:lineRule="auto"/>
            </w:pPr>
            <w:r>
              <w:t>76.2</w:t>
            </w:r>
          </w:p>
        </w:tc>
        <w:tc>
          <w:tcPr>
            <w:tcW w:w="856" w:type="dxa"/>
            <w:tcBorders>
              <w:top w:val="single" w:sz="4" w:space="0" w:color="auto"/>
              <w:left w:val="single" w:sz="4" w:space="0" w:color="auto"/>
              <w:bottom w:val="single" w:sz="4" w:space="0" w:color="auto"/>
              <w:right w:val="single" w:sz="4" w:space="0" w:color="auto"/>
            </w:tcBorders>
          </w:tcPr>
          <w:p w14:paraId="339D8F01" w14:textId="77777777" w:rsidR="00497807" w:rsidRDefault="007D4BAE">
            <w:pPr>
              <w:pStyle w:val="MDPI42tablebody"/>
              <w:spacing w:line="240" w:lineRule="auto"/>
            </w:pPr>
            <w:r>
              <w:t>0.75</w:t>
            </w:r>
          </w:p>
        </w:tc>
        <w:tc>
          <w:tcPr>
            <w:tcW w:w="709" w:type="dxa"/>
            <w:tcBorders>
              <w:top w:val="single" w:sz="4" w:space="0" w:color="auto"/>
              <w:left w:val="single" w:sz="4" w:space="0" w:color="auto"/>
              <w:bottom w:val="single" w:sz="4" w:space="0" w:color="auto"/>
              <w:right w:val="single" w:sz="4" w:space="0" w:color="auto"/>
            </w:tcBorders>
          </w:tcPr>
          <w:p w14:paraId="3E83F3F4" w14:textId="77777777" w:rsidR="00497807" w:rsidRDefault="007D4BAE">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6732A244" w14:textId="77777777" w:rsidR="00497807" w:rsidRDefault="007D4BAE">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1C88079C" w14:textId="77777777" w:rsidR="00497807" w:rsidRDefault="007D4BAE">
            <w:pPr>
              <w:pStyle w:val="MDPI42tablebody"/>
              <w:spacing w:line="240" w:lineRule="auto"/>
            </w:pPr>
            <w:r>
              <w:t>0.19</w:t>
            </w:r>
          </w:p>
        </w:tc>
      </w:tr>
      <w:tr w:rsidR="00497807" w14:paraId="4194E514" w14:textId="77777777">
        <w:tc>
          <w:tcPr>
            <w:tcW w:w="1073" w:type="dxa"/>
            <w:vMerge/>
            <w:tcBorders>
              <w:left w:val="single" w:sz="4" w:space="0" w:color="auto"/>
              <w:right w:val="single" w:sz="4" w:space="0" w:color="auto"/>
            </w:tcBorders>
            <w:shd w:val="clear" w:color="auto" w:fill="auto"/>
            <w:vAlign w:val="center"/>
          </w:tcPr>
          <w:p w14:paraId="63B031D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974E93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52389D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6CEDFB" w14:textId="77777777" w:rsidR="00497807" w:rsidRDefault="007D4BAE">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0F271FA" w14:textId="77777777" w:rsidR="00497807" w:rsidRDefault="007D4BAE">
            <w:pPr>
              <w:pStyle w:val="MDPI42tablebody"/>
              <w:spacing w:line="240" w:lineRule="auto"/>
            </w:pPr>
            <w:r>
              <w:t>80.3</w:t>
            </w:r>
          </w:p>
        </w:tc>
        <w:tc>
          <w:tcPr>
            <w:tcW w:w="856" w:type="dxa"/>
            <w:tcBorders>
              <w:top w:val="single" w:sz="4" w:space="0" w:color="auto"/>
              <w:left w:val="single" w:sz="4" w:space="0" w:color="auto"/>
              <w:bottom w:val="single" w:sz="4" w:space="0" w:color="auto"/>
              <w:right w:val="single" w:sz="4" w:space="0" w:color="auto"/>
            </w:tcBorders>
          </w:tcPr>
          <w:p w14:paraId="500B5BB6" w14:textId="77777777" w:rsidR="00497807" w:rsidRDefault="007D4BAE">
            <w:pPr>
              <w:pStyle w:val="MDPI42tablebody"/>
              <w:spacing w:line="240" w:lineRule="auto"/>
            </w:pPr>
            <w:r>
              <w:t>0.82</w:t>
            </w:r>
          </w:p>
        </w:tc>
        <w:tc>
          <w:tcPr>
            <w:tcW w:w="709" w:type="dxa"/>
            <w:tcBorders>
              <w:top w:val="single" w:sz="4" w:space="0" w:color="auto"/>
              <w:left w:val="single" w:sz="4" w:space="0" w:color="auto"/>
              <w:bottom w:val="single" w:sz="4" w:space="0" w:color="auto"/>
              <w:right w:val="single" w:sz="4" w:space="0" w:color="auto"/>
            </w:tcBorders>
          </w:tcPr>
          <w:p w14:paraId="5ECA316D" w14:textId="77777777" w:rsidR="00497807" w:rsidRDefault="007D4BAE">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0DD71A69" w14:textId="77777777" w:rsidR="00497807" w:rsidRDefault="007D4BAE">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101CF2A2" w14:textId="77777777" w:rsidR="00497807" w:rsidRDefault="007D4BAE">
            <w:pPr>
              <w:pStyle w:val="MDPI42tablebody"/>
              <w:spacing w:line="240" w:lineRule="auto"/>
            </w:pPr>
            <w:r>
              <w:t>0.23</w:t>
            </w:r>
          </w:p>
        </w:tc>
      </w:tr>
      <w:tr w:rsidR="00497807" w14:paraId="19DEFB23" w14:textId="77777777">
        <w:tc>
          <w:tcPr>
            <w:tcW w:w="1073" w:type="dxa"/>
            <w:vMerge/>
            <w:tcBorders>
              <w:left w:val="single" w:sz="4" w:space="0" w:color="auto"/>
              <w:right w:val="single" w:sz="4" w:space="0" w:color="auto"/>
            </w:tcBorders>
            <w:shd w:val="clear" w:color="auto" w:fill="auto"/>
            <w:vAlign w:val="center"/>
          </w:tcPr>
          <w:p w14:paraId="0824FAE6"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DB9F9BD"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2AE734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988ECF7" w14:textId="77777777" w:rsidR="00497807" w:rsidRDefault="007D4BAE">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4F7A3D6" w14:textId="77777777" w:rsidR="00497807" w:rsidRDefault="007D4BAE">
            <w:pPr>
              <w:pStyle w:val="MDPI42tablebody"/>
              <w:spacing w:line="240" w:lineRule="auto"/>
            </w:pPr>
            <w:r>
              <w:t>80.5</w:t>
            </w:r>
          </w:p>
        </w:tc>
        <w:tc>
          <w:tcPr>
            <w:tcW w:w="856" w:type="dxa"/>
            <w:tcBorders>
              <w:top w:val="single" w:sz="4" w:space="0" w:color="auto"/>
              <w:left w:val="single" w:sz="4" w:space="0" w:color="auto"/>
              <w:bottom w:val="single" w:sz="4" w:space="0" w:color="auto"/>
              <w:right w:val="single" w:sz="4" w:space="0" w:color="auto"/>
            </w:tcBorders>
          </w:tcPr>
          <w:p w14:paraId="6B5515FE" w14:textId="77777777" w:rsidR="00497807" w:rsidRDefault="007D4BAE">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3A399587" w14:textId="77777777" w:rsidR="00497807" w:rsidRDefault="007D4BAE">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E2A3761" w14:textId="77777777" w:rsidR="00497807" w:rsidRDefault="007D4BAE">
            <w:pPr>
              <w:pStyle w:val="MDPI42tablebody"/>
              <w:spacing w:line="240" w:lineRule="auto"/>
            </w:pPr>
            <w:r>
              <w:t>0.87</w:t>
            </w:r>
          </w:p>
        </w:tc>
        <w:tc>
          <w:tcPr>
            <w:tcW w:w="851" w:type="dxa"/>
            <w:tcBorders>
              <w:top w:val="single" w:sz="4" w:space="0" w:color="auto"/>
              <w:left w:val="single" w:sz="4" w:space="0" w:color="auto"/>
              <w:bottom w:val="single" w:sz="4" w:space="0" w:color="auto"/>
              <w:right w:val="single" w:sz="4" w:space="0" w:color="auto"/>
            </w:tcBorders>
          </w:tcPr>
          <w:p w14:paraId="449B6E30" w14:textId="77777777" w:rsidR="00497807" w:rsidRDefault="007D4BAE">
            <w:pPr>
              <w:pStyle w:val="MDPI42tablebody"/>
              <w:spacing w:line="240" w:lineRule="auto"/>
            </w:pPr>
            <w:r>
              <w:t>0.12</w:t>
            </w:r>
          </w:p>
        </w:tc>
      </w:tr>
      <w:tr w:rsidR="00497807" w14:paraId="1C06B375" w14:textId="77777777">
        <w:tc>
          <w:tcPr>
            <w:tcW w:w="1073" w:type="dxa"/>
            <w:vMerge/>
            <w:tcBorders>
              <w:left w:val="single" w:sz="4" w:space="0" w:color="auto"/>
              <w:right w:val="single" w:sz="4" w:space="0" w:color="auto"/>
            </w:tcBorders>
            <w:shd w:val="clear" w:color="auto" w:fill="auto"/>
            <w:vAlign w:val="center"/>
          </w:tcPr>
          <w:p w14:paraId="1A551D1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E490D96"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39B095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DC2EE68" w14:textId="77777777" w:rsidR="00497807" w:rsidRDefault="007D4BAE">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40D968" w14:textId="77777777" w:rsidR="00497807" w:rsidRDefault="007D4BAE">
            <w:pPr>
              <w:pStyle w:val="MDPI42tablebody"/>
              <w:spacing w:line="240" w:lineRule="auto"/>
            </w:pPr>
            <w:r>
              <w:t>82.3</w:t>
            </w:r>
          </w:p>
        </w:tc>
        <w:tc>
          <w:tcPr>
            <w:tcW w:w="856" w:type="dxa"/>
            <w:tcBorders>
              <w:top w:val="single" w:sz="4" w:space="0" w:color="auto"/>
              <w:left w:val="single" w:sz="4" w:space="0" w:color="auto"/>
              <w:bottom w:val="single" w:sz="4" w:space="0" w:color="auto"/>
              <w:right w:val="single" w:sz="4" w:space="0" w:color="auto"/>
            </w:tcBorders>
          </w:tcPr>
          <w:p w14:paraId="34E14B84" w14:textId="77777777" w:rsidR="00497807" w:rsidRDefault="007D4BAE">
            <w:pPr>
              <w:pStyle w:val="MDPI42tablebody"/>
              <w:spacing w:line="240" w:lineRule="auto"/>
            </w:pPr>
            <w:r>
              <w:t>0.84</w:t>
            </w:r>
          </w:p>
        </w:tc>
        <w:tc>
          <w:tcPr>
            <w:tcW w:w="709" w:type="dxa"/>
            <w:tcBorders>
              <w:top w:val="single" w:sz="4" w:space="0" w:color="auto"/>
              <w:left w:val="single" w:sz="4" w:space="0" w:color="auto"/>
              <w:bottom w:val="single" w:sz="4" w:space="0" w:color="auto"/>
              <w:right w:val="single" w:sz="4" w:space="0" w:color="auto"/>
            </w:tcBorders>
          </w:tcPr>
          <w:p w14:paraId="421ACD89" w14:textId="77777777" w:rsidR="00497807" w:rsidRDefault="007D4BAE">
            <w:pPr>
              <w:pStyle w:val="MDPI42tablebody"/>
              <w:spacing w:line="240" w:lineRule="auto"/>
            </w:pPr>
            <w:r>
              <w:t>0.93</w:t>
            </w:r>
          </w:p>
        </w:tc>
        <w:tc>
          <w:tcPr>
            <w:tcW w:w="708" w:type="dxa"/>
            <w:tcBorders>
              <w:top w:val="single" w:sz="4" w:space="0" w:color="auto"/>
              <w:left w:val="single" w:sz="4" w:space="0" w:color="auto"/>
              <w:bottom w:val="single" w:sz="4" w:space="0" w:color="auto"/>
              <w:right w:val="single" w:sz="4" w:space="0" w:color="auto"/>
            </w:tcBorders>
          </w:tcPr>
          <w:p w14:paraId="194BDEA8" w14:textId="77777777" w:rsidR="00497807" w:rsidRDefault="007D4BAE">
            <w:pPr>
              <w:pStyle w:val="MDPI42tablebody"/>
              <w:spacing w:line="240" w:lineRule="auto"/>
            </w:pPr>
            <w:r>
              <w:t>0.88</w:t>
            </w:r>
          </w:p>
        </w:tc>
        <w:tc>
          <w:tcPr>
            <w:tcW w:w="851" w:type="dxa"/>
            <w:tcBorders>
              <w:top w:val="single" w:sz="4" w:space="0" w:color="auto"/>
              <w:left w:val="single" w:sz="4" w:space="0" w:color="auto"/>
              <w:bottom w:val="single" w:sz="4" w:space="0" w:color="auto"/>
              <w:right w:val="single" w:sz="4" w:space="0" w:color="auto"/>
            </w:tcBorders>
          </w:tcPr>
          <w:p w14:paraId="0EA99D5D" w14:textId="77777777" w:rsidR="00497807" w:rsidRDefault="007D4BAE">
            <w:pPr>
              <w:pStyle w:val="MDPI42tablebody"/>
              <w:spacing w:line="240" w:lineRule="auto"/>
            </w:pPr>
            <w:r>
              <w:t>0.16</w:t>
            </w:r>
          </w:p>
        </w:tc>
      </w:tr>
      <w:tr w:rsidR="00497807" w14:paraId="5FEBCF38" w14:textId="77777777">
        <w:tc>
          <w:tcPr>
            <w:tcW w:w="1073" w:type="dxa"/>
            <w:vMerge/>
            <w:tcBorders>
              <w:left w:val="single" w:sz="4" w:space="0" w:color="auto"/>
              <w:right w:val="single" w:sz="4" w:space="0" w:color="auto"/>
            </w:tcBorders>
            <w:shd w:val="clear" w:color="auto" w:fill="auto"/>
            <w:vAlign w:val="center"/>
          </w:tcPr>
          <w:p w14:paraId="481F4B9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3A3F9F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4BA045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F46A9D3" w14:textId="77777777" w:rsidR="00497807" w:rsidRDefault="007D4BAE">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4EDBA1F" w14:textId="77777777" w:rsidR="00497807" w:rsidRDefault="007D4BAE">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F0A397C" w14:textId="77777777" w:rsidR="00497807" w:rsidRDefault="007D4BAE">
            <w:pPr>
              <w:pStyle w:val="MDPI42tablebody"/>
              <w:spacing w:line="240" w:lineRule="auto"/>
            </w:pPr>
            <w:r>
              <w:t>0.83</w:t>
            </w:r>
          </w:p>
        </w:tc>
        <w:tc>
          <w:tcPr>
            <w:tcW w:w="709" w:type="dxa"/>
            <w:tcBorders>
              <w:top w:val="single" w:sz="4" w:space="0" w:color="auto"/>
              <w:left w:val="single" w:sz="4" w:space="0" w:color="auto"/>
              <w:bottom w:val="single" w:sz="4" w:space="0" w:color="auto"/>
              <w:right w:val="single" w:sz="4" w:space="0" w:color="auto"/>
            </w:tcBorders>
          </w:tcPr>
          <w:p w14:paraId="264C3E90" w14:textId="77777777" w:rsidR="00497807" w:rsidRDefault="007D4BAE">
            <w:pPr>
              <w:pStyle w:val="MDPI42tablebody"/>
              <w:spacing w:line="240" w:lineRule="auto"/>
            </w:pPr>
            <w:r>
              <w:t>0.87</w:t>
            </w:r>
          </w:p>
        </w:tc>
        <w:tc>
          <w:tcPr>
            <w:tcW w:w="708" w:type="dxa"/>
            <w:tcBorders>
              <w:top w:val="single" w:sz="4" w:space="0" w:color="auto"/>
              <w:left w:val="single" w:sz="4" w:space="0" w:color="auto"/>
              <w:bottom w:val="single" w:sz="4" w:space="0" w:color="auto"/>
              <w:right w:val="single" w:sz="4" w:space="0" w:color="auto"/>
            </w:tcBorders>
          </w:tcPr>
          <w:p w14:paraId="5608DF18" w14:textId="77777777" w:rsidR="00497807" w:rsidRDefault="007D4BAE">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2D63922F" w14:textId="77777777" w:rsidR="00497807" w:rsidRDefault="007D4BAE">
            <w:pPr>
              <w:pStyle w:val="MDPI42tablebody"/>
              <w:spacing w:line="240" w:lineRule="auto"/>
            </w:pPr>
            <w:r>
              <w:t>0.10</w:t>
            </w:r>
          </w:p>
        </w:tc>
      </w:tr>
      <w:tr w:rsidR="00497807" w14:paraId="63811244" w14:textId="77777777">
        <w:tc>
          <w:tcPr>
            <w:tcW w:w="1073" w:type="dxa"/>
            <w:vMerge/>
            <w:tcBorders>
              <w:left w:val="single" w:sz="4" w:space="0" w:color="auto"/>
              <w:right w:val="single" w:sz="4" w:space="0" w:color="auto"/>
            </w:tcBorders>
            <w:shd w:val="clear" w:color="auto" w:fill="auto"/>
            <w:vAlign w:val="center"/>
          </w:tcPr>
          <w:p w14:paraId="74796F6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1B2ECD9"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835308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946478" w14:textId="77777777" w:rsidR="00497807" w:rsidRDefault="007D4BAE">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76DF21F0" w14:textId="77777777" w:rsidR="00497807" w:rsidRDefault="007D4BAE">
            <w:pPr>
              <w:pStyle w:val="MDPI42tablebody"/>
              <w:spacing w:line="240" w:lineRule="auto"/>
              <w:rPr>
                <w:b/>
              </w:rPr>
            </w:pPr>
            <w:r>
              <w:rPr>
                <w:b/>
              </w:rPr>
              <w:t>84.4</w:t>
            </w:r>
          </w:p>
        </w:tc>
        <w:tc>
          <w:tcPr>
            <w:tcW w:w="856" w:type="dxa"/>
            <w:tcBorders>
              <w:top w:val="single" w:sz="4" w:space="0" w:color="auto"/>
              <w:left w:val="single" w:sz="4" w:space="0" w:color="auto"/>
              <w:bottom w:val="single" w:sz="4" w:space="0" w:color="auto"/>
              <w:right w:val="single" w:sz="4" w:space="0" w:color="auto"/>
            </w:tcBorders>
          </w:tcPr>
          <w:p w14:paraId="6925E5ED" w14:textId="77777777" w:rsidR="00497807" w:rsidRDefault="007D4BAE">
            <w:pPr>
              <w:pStyle w:val="MDPI42tablebody"/>
              <w:spacing w:line="240" w:lineRule="auto"/>
              <w:rPr>
                <w:b/>
              </w:rPr>
            </w:pPr>
            <w:r>
              <w:rPr>
                <w:b/>
              </w:rPr>
              <w:t>0.87</w:t>
            </w:r>
          </w:p>
        </w:tc>
        <w:tc>
          <w:tcPr>
            <w:tcW w:w="709" w:type="dxa"/>
            <w:tcBorders>
              <w:top w:val="single" w:sz="4" w:space="0" w:color="auto"/>
              <w:left w:val="single" w:sz="4" w:space="0" w:color="auto"/>
              <w:bottom w:val="single" w:sz="4" w:space="0" w:color="auto"/>
              <w:right w:val="single" w:sz="4" w:space="0" w:color="auto"/>
            </w:tcBorders>
          </w:tcPr>
          <w:p w14:paraId="6DF2AB1B" w14:textId="77777777" w:rsidR="00497807" w:rsidRDefault="007D4BAE">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119B2E3C" w14:textId="77777777" w:rsidR="00497807" w:rsidRDefault="007D4BAE">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09497E5B" w14:textId="77777777" w:rsidR="00497807" w:rsidRDefault="007D4BAE">
            <w:pPr>
              <w:pStyle w:val="MDPI42tablebody"/>
              <w:spacing w:line="240" w:lineRule="auto"/>
              <w:rPr>
                <w:b/>
              </w:rPr>
            </w:pPr>
            <w:r>
              <w:rPr>
                <w:b/>
              </w:rPr>
              <w:t>0.08</w:t>
            </w:r>
          </w:p>
        </w:tc>
      </w:tr>
      <w:tr w:rsidR="00497807" w14:paraId="3BCD6E6C" w14:textId="77777777">
        <w:tc>
          <w:tcPr>
            <w:tcW w:w="7882" w:type="dxa"/>
            <w:gridSpan w:val="9"/>
            <w:tcBorders>
              <w:left w:val="single" w:sz="4" w:space="0" w:color="auto"/>
              <w:bottom w:val="single" w:sz="8" w:space="0" w:color="auto"/>
              <w:right w:val="single" w:sz="4" w:space="0" w:color="auto"/>
            </w:tcBorders>
            <w:shd w:val="clear" w:color="auto" w:fill="auto"/>
            <w:vAlign w:val="center"/>
          </w:tcPr>
          <w:p w14:paraId="69A6B728" w14:textId="77777777" w:rsidR="00497807" w:rsidRDefault="007D4BAE">
            <w:pPr>
              <w:pStyle w:val="MDPI42tablebody"/>
              <w:spacing w:line="240" w:lineRule="auto"/>
              <w:rPr>
                <w:b/>
              </w:rPr>
            </w:pPr>
            <w:r>
              <w:rPr>
                <w:b/>
              </w:rPr>
              <w:t>Bold</w:t>
            </w:r>
            <w:r>
              <w:t xml:space="preserve"> values indicate best performance.</w:t>
            </w:r>
          </w:p>
        </w:tc>
      </w:tr>
    </w:tbl>
    <w:p w14:paraId="5311E67F" w14:textId="77777777" w:rsidR="00497807" w:rsidRDefault="00497807">
      <w:pPr>
        <w:pStyle w:val="MDPI31text"/>
        <w:ind w:firstLine="0"/>
        <w:rPr>
          <w:iCs/>
        </w:rPr>
      </w:pPr>
    </w:p>
    <w:p w14:paraId="70C477FE" w14:textId="77777777" w:rsidR="00497807" w:rsidRDefault="007D4BAE">
      <w:pPr>
        <w:pStyle w:val="MDPI31text"/>
        <w:ind w:firstLine="0"/>
      </w:pPr>
      <w:r>
        <w:t>That said, diverse performances shown by the Naïve Bayes variants can be observed in Table 3. Initially, we tested the six Naïve Bayes variants on the TradeMe dataset and evaluated their performances accordingly. Overall, variant I showed the lowest accura</w:t>
      </w:r>
      <w:r>
        <w:t>cy (59.3%) and F-Measure (0.57) compared to others, while VI demonstrated the highest accuracy (80.2%) and F-Measure (0.65). Variant VI also needed the least amount of time for learning and prediction (0.10 seconds), whereas variant II took the most time (</w:t>
      </w:r>
      <w:r>
        <w:t>0.29 seconds). Next, we tested the six variants on the MyTracks dataset and evaluated their performances accordingly. Overall, variant I had the lowest accuracy (68.1%) and F-Measure (0.71) compared to others, while variant IV exhibited the highest accurac</w:t>
      </w:r>
      <w:r>
        <w:t>y (89.2%) and F-Measure (0.89). That said, variant VI required the least time for learning and prediction purposes (0.10 seconds), while variant II required most time (0.30 seconds).</w:t>
      </w:r>
    </w:p>
    <w:p w14:paraId="3C3C2DA8" w14:textId="77777777" w:rsidR="00497807" w:rsidRDefault="007D4BAE">
      <w:pPr>
        <w:pStyle w:val="MDPI31text"/>
      </w:pPr>
      <w:r>
        <w:t>Similarly, we tested the six variants on the Vodafone NZ dataset and eval</w:t>
      </w:r>
      <w:r>
        <w:t>uated their performances accordingly. Overall, variant I showed the lowest accuracy and F-Measure (56.9% and 0.43 respectively), while variant VI was seen to exhibit the highest accuracy and F-Measure (79.6% and 0.58 respectively) while also taking the lea</w:t>
      </w:r>
      <w:r>
        <w:t xml:space="preserve">st time (0.17 seconds). We observe that variant II required the most time (0.40 seconds), and variant IV was noted to be the second highest in terms of its performance based on accuracy (78.2%) </w:t>
      </w:r>
      <w:r>
        <w:lastRenderedPageBreak/>
        <w:t>and F-Measure (0.55). Further, based on the observations in Ta</w:t>
      </w:r>
      <w:r>
        <w:t xml:space="preserve">ble III, the results for variants II and V show substantial differences in accuracy magnitude (even though differences were statistically significant p&lt;0.01). In following the trend of analyses above, we tested the six variants on the ThreeNow dataset and </w:t>
      </w:r>
      <w:r>
        <w:t xml:space="preserve">evaluated their performances accordingly. Overall, variant I showed the lowest accuracy (60.2%) and F-Measure (0.72) compared to others, while variant IV showed the highest accuracy (78.2%) and F-Measure (0.81). However, variant VI required the least time </w:t>
      </w:r>
      <w:r>
        <w:t>requirements (0.11 seconds), whereas variant II needed more time than others (0.28 seconds).</w:t>
      </w:r>
    </w:p>
    <w:p w14:paraId="6BB04C89" w14:textId="77777777" w:rsidR="00497807" w:rsidRDefault="007D4BAE">
      <w:pPr>
        <w:pStyle w:val="MDPI31text"/>
      </w:pPr>
      <w:r>
        <w:t>Finally, we tested the six Naïve Bayes variants on the Flutter dataset and evaluated their performances accordingly</w:t>
      </w:r>
      <w:r>
        <w:rPr>
          <w:i/>
          <w:lang w:val="en-NZ"/>
        </w:rPr>
        <w:t xml:space="preserve">. </w:t>
      </w:r>
      <w:r>
        <w:rPr>
          <w:lang w:val="en-NZ"/>
        </w:rPr>
        <w:t>O</w:t>
      </w:r>
      <w:r>
        <w:t>verall, variant I displayed the lowest accura</w:t>
      </w:r>
      <w:r>
        <w:t>cy (76.2%), whereas VI was seen to exhibit the highest F-Measure (0.89) with the least time (0.08 seconds) requirement. We observe that variant II had the highest time requirement (0.23 seconds), and variant IV was noted to be the second highest in terms o</w:t>
      </w:r>
      <w:r>
        <w:t>f its performance based on accuracy (82.3%) and F-Measure (0.88). That said, based on the observations in Table III, the results for variants II, III, and V did not show substantial differences in accuracy and F-Measure magnitude (although these difference</w:t>
      </w:r>
      <w:r>
        <w:t>s were statistically significant p-value&lt;0.01).</w:t>
      </w:r>
    </w:p>
    <w:p w14:paraId="6575210C" w14:textId="6AD515F3" w:rsidR="00497807" w:rsidRDefault="007D4BAE">
      <w:pPr>
        <w:pStyle w:val="MDPI31text"/>
      </w:pPr>
      <w:r>
        <w:t>To summarize the outcomes of this sub-section, the variant I given its recall (on average: 0.97) is able to correctly classify useful reviews (from all app reviews belonging to the useful category) than the o</w:t>
      </w:r>
      <w:r>
        <w:t>ther variants. Similarly, variant IV was found to be precise (on average: 0.8) indicating correct ident</w:t>
      </w:r>
      <w:r w:rsidR="00787026">
        <w:t>i</w:t>
      </w:r>
      <w:r>
        <w:t>fication of useful reviews among the app reviews what were classified as useful reviews and robust (average F-Measure: 0.8) than the other variants.</w:t>
      </w:r>
    </w:p>
    <w:p w14:paraId="5981BE2C" w14:textId="77777777" w:rsidR="00497807" w:rsidRDefault="007D4BAE">
      <w:pPr>
        <w:pStyle w:val="MDPI31text"/>
        <w:rPr>
          <w:iCs/>
        </w:rPr>
      </w:pPr>
      <w:r>
        <w:rPr>
          <w:b/>
          <w:i/>
        </w:rPr>
        <w:t>RQ2</w:t>
      </w:r>
      <w:r>
        <w:rPr>
          <w:b/>
          <w:i/>
        </w:rPr>
        <w:t xml:space="preserve">. </w:t>
      </w:r>
      <w:r>
        <w:rPr>
          <w:i/>
        </w:rPr>
        <w:t>Are there differences in outcomes for different Naïve Bayes implementations, and particularly when considering data imbalances?</w:t>
      </w:r>
    </w:p>
    <w:p w14:paraId="61697EA4" w14:textId="69594704" w:rsidR="00497807" w:rsidRDefault="007D4BAE">
      <w:pPr>
        <w:pStyle w:val="MDPI31text"/>
      </w:pPr>
      <w:r>
        <w:rPr>
          <w:lang w:val="en-NZ"/>
        </w:rPr>
        <w:t>To answer RQ2</w:t>
      </w:r>
      <w:r>
        <w:t>, we conducted the Spearman’s Rho correlation test to explore the relationship between the degree of data imbalan</w:t>
      </w:r>
      <w:r>
        <w:t>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w:instrText>
      </w:r>
      <w:r>
        <w:rPr>
          <w:lang w:val="en-NZ"/>
        </w:rPr>
        <w:instrText>r&gt;&lt;foreign-keys&gt;&lt;key app="EN" db-id="aea2tx091fwxe5ee0f6xrds4sdpww9sz9spt" timestamp="1719123907"&gt;2096&lt;/key&gt;&lt;/foreign-keys&gt;&lt;ref-type name="Journal Article"&gt;17&lt;/ref-type&gt;&lt;contributors&gt;&lt;authors&gt;&lt;author&gt;Myers, Leann&lt;/author&gt;&lt;author&gt;Sirois, Maria J&lt;/author&gt;&lt;/a</w:instrText>
      </w:r>
      <w:r>
        <w:rPr>
          <w:lang w:val="en-NZ"/>
        </w:rPr>
        <w:instrText>uthors&gt;&lt;/contributors&gt;&lt;titles&gt;&lt;title&gt;Spearman correlation coefficients, differences between&lt;/title&gt;&lt;secondary-title&gt;Encyclopedia of statistical sciences&lt;/secondary-title&gt;&lt;/titles&gt;&lt;periodical&gt;&lt;full-title&gt;Encyclopedia of statistical sciences&lt;/full-title&gt;&lt;/pe</w:instrText>
      </w:r>
      <w:r>
        <w:rPr>
          <w:lang w:val="en-NZ"/>
        </w:rPr>
        <w:instrText>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in Table 4. Since there were </w:t>
      </w:r>
      <w:r>
        <w:rPr>
          <w:lang w:val="en-NZ"/>
        </w:rPr>
        <w:t>five</w:t>
      </w:r>
      <w:r>
        <w:t xml:space="preserve"> datasets involved in the previously conducted experiment, we obtained a total of 500 observ</w:t>
      </w:r>
      <w:r>
        <w:t>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rPr>
          <w:lang w:val="en-NZ"/>
        </w:rPr>
        <w:t>(</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 xml:space="preserve">A </w:t>
      </w:r>
      <w:r w:rsidR="00787026">
        <w:t>similar</w:t>
      </w:r>
      <w:r>
        <w:t xml:space="preserve"> conclusion can be drawn in cas</w:t>
      </w:r>
      <w:r>
        <w:t xml:space="preserve">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w:t>
      </w:r>
      <w:r>
        <w:t xml:space="preserve">uracy metric is inconsistent and inconclusive for variants III </w:t>
      </w:r>
      <w:r>
        <w:rPr>
          <w:lang w:val="en-NZ"/>
        </w:rPr>
        <w:t>(</w:t>
      </w:r>
      <w:r>
        <w:t>Multinomial Naïve Bayes with Laplace smoothing) and VI (Complement Naïve Bayes with Laplace smoothing), no definitive inferences can be drawn from them.</w:t>
      </w:r>
    </w:p>
    <w:p w14:paraId="272C3F8F" w14:textId="316E2D35" w:rsidR="00497807" w:rsidRDefault="007D4BAE">
      <w:pPr>
        <w:pStyle w:val="MDPI31text"/>
        <w:rPr>
          <w:lang w:val="en-NZ"/>
        </w:rPr>
      </w:pPr>
      <w:r>
        <w:t xml:space="preserve">More importantly, such </w:t>
      </w:r>
      <w:r>
        <w:rPr>
          <w:lang w:val="en-NZ"/>
        </w:rPr>
        <w:t xml:space="preserve">statistical </w:t>
      </w:r>
      <w:r>
        <w:t>outc</w:t>
      </w:r>
      <w:r>
        <w:t>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data imbalance increases, the F-Measure of vari</w:t>
      </w:r>
      <w:r>
        <w:rPr>
          <w:lang w:val="en-NZ"/>
        </w:rPr>
        <w:t>ants I to V decrease. This divergence was particularly pronounced for variants I and II. On the contrary, the F-Measure of variant VI increases with the increase in data imbalance, indicating that variant VI (i.e., Complement Naïve Bayes with Laplace Smoot</w:t>
      </w:r>
      <w:r>
        <w:rPr>
          <w:lang w:val="en-NZ"/>
        </w:rPr>
        <w:t>hing) is effective at handling imbalance data. However, the decrease in F-Measure of the expectation maximization variants (II and IV) was lesser compared to their predecessors (I and II). Similarly, the variants incorporated with Laplace Smoothing were ef</w:t>
      </w:r>
      <w:r>
        <w:rPr>
          <w:lang w:val="en-NZ"/>
        </w:rPr>
        <w:t>fective in handling the imbalanced data compared to their earlier versions (III-I, IV-II, and VI-V).</w:t>
      </w:r>
    </w:p>
    <w:p w14:paraId="678F0C97" w14:textId="00939936" w:rsidR="00497807" w:rsidRDefault="007D4BAE">
      <w:pPr>
        <w:pStyle w:val="MDPI31text"/>
        <w:rPr>
          <w:lang w:val="en-NZ"/>
        </w:rPr>
      </w:pPr>
      <w:r>
        <w:rPr>
          <w:lang w:val="en-NZ"/>
        </w:rPr>
        <w:t>In addition, the expectation maximization variants (II and IV) took more time when handling imbalanced data compared to their predecessors (I and II). That</w:t>
      </w:r>
      <w:r>
        <w:rPr>
          <w:lang w:val="en-NZ"/>
        </w:rPr>
        <w:t xml:space="preserve"> said, the data </w:t>
      </w:r>
      <w:r>
        <w:rPr>
          <w:lang w:val="en-NZ"/>
        </w:rPr>
        <w:lastRenderedPageBreak/>
        <w:t xml:space="preserve">imbalances </w:t>
      </w:r>
      <w:r w:rsidR="00787026">
        <w:rPr>
          <w:lang w:val="en-NZ"/>
        </w:rPr>
        <w:t>do</w:t>
      </w:r>
      <w:r>
        <w:rPr>
          <w:lang w:val="en-NZ"/>
        </w:rPr>
        <w:t xml:space="preserve"> not seem to affect the time needed for learning and prediction. Even though the reported correlations supporting the above-mentioned inferences are weak, they are statistically significant (p-value&lt;0.01).</w:t>
      </w:r>
    </w:p>
    <w:p w14:paraId="75E2ED2C" w14:textId="77777777" w:rsidR="00497807" w:rsidRDefault="007D4BAE">
      <w:pPr>
        <w:pStyle w:val="MDPI41tablecaption"/>
      </w:pPr>
      <w:r>
        <w:rPr>
          <w:b/>
        </w:rPr>
        <w:t xml:space="preserve">Table </w:t>
      </w:r>
      <w:r>
        <w:rPr>
          <w:b/>
        </w:rPr>
        <w:fldChar w:fldCharType="begin"/>
      </w:r>
      <w:r>
        <w:rPr>
          <w:b/>
        </w:rPr>
        <w:instrText xml:space="preserve"> SEQ Table \* ARABIC </w:instrText>
      </w:r>
      <w:r>
        <w:rPr>
          <w:b/>
        </w:rPr>
        <w:fldChar w:fldCharType="separate"/>
      </w:r>
      <w:r>
        <w:rPr>
          <w:b/>
        </w:rPr>
        <w:t>4</w:t>
      </w:r>
      <w:r>
        <w:rPr>
          <w:b/>
        </w:rPr>
        <w:fldChar w:fldCharType="end"/>
      </w:r>
      <w:r>
        <w:rPr>
          <w:b/>
        </w:rPr>
        <w:t>.</w:t>
      </w:r>
      <w:r>
        <w:t xml:space="preserve"> Tradeoff between Data Imbalance and Accuracy, F-Measure and Time of Each Naïve Bayes Variant Measured 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497807" w14:paraId="058039A7" w14:textId="77777777">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1DB1958A" w14:textId="77777777" w:rsidR="00497807" w:rsidRDefault="007D4BAE">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40C29FFB" w14:textId="77777777" w:rsidR="00497807" w:rsidRDefault="007D4BAE">
            <w:pPr>
              <w:pStyle w:val="MDPI42tablebody"/>
              <w:spacing w:line="240" w:lineRule="auto"/>
              <w:rPr>
                <w:b/>
                <w:snapToGrid/>
              </w:rPr>
            </w:pPr>
            <w:r>
              <w:rPr>
                <w:b/>
                <w:snapToGrid/>
              </w:rPr>
              <w:t>Spearman’s Rho (r)</w:t>
            </w:r>
          </w:p>
        </w:tc>
      </w:tr>
      <w:tr w:rsidR="00497807" w14:paraId="2BC2C607" w14:textId="77777777">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23306A80" w14:textId="77777777" w:rsidR="00497807" w:rsidRDefault="00497807">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13727822" w14:textId="77777777" w:rsidR="00497807" w:rsidRDefault="007D4BAE">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29777CB5" w14:textId="77777777" w:rsidR="00497807" w:rsidRDefault="007D4BAE">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67F7E2C0" w14:textId="77777777" w:rsidR="00497807" w:rsidRDefault="007D4BAE">
            <w:pPr>
              <w:pStyle w:val="MDPI42tablebody"/>
              <w:spacing w:line="240" w:lineRule="auto"/>
              <w:rPr>
                <w:b/>
                <w:snapToGrid/>
              </w:rPr>
            </w:pPr>
            <w:r>
              <w:rPr>
                <w:b/>
                <w:snapToGrid/>
              </w:rPr>
              <w:t>Time</w:t>
            </w:r>
          </w:p>
        </w:tc>
      </w:tr>
      <w:tr w:rsidR="00497807" w14:paraId="4EDE0C44" w14:textId="77777777">
        <w:tc>
          <w:tcPr>
            <w:tcW w:w="1073" w:type="dxa"/>
            <w:tcBorders>
              <w:top w:val="single" w:sz="4" w:space="0" w:color="auto"/>
              <w:left w:val="single" w:sz="4" w:space="0" w:color="auto"/>
              <w:right w:val="single" w:sz="4" w:space="0" w:color="auto"/>
            </w:tcBorders>
            <w:shd w:val="clear" w:color="auto" w:fill="auto"/>
          </w:tcPr>
          <w:p w14:paraId="6A33D20F" w14:textId="77777777" w:rsidR="00497807" w:rsidRDefault="007D4BAE">
            <w:pPr>
              <w:pStyle w:val="MDPI42tablebody"/>
              <w:spacing w:line="240" w:lineRule="auto"/>
            </w:pPr>
            <w:r>
              <w:t>I</w:t>
            </w:r>
          </w:p>
        </w:tc>
        <w:tc>
          <w:tcPr>
            <w:tcW w:w="1134" w:type="dxa"/>
            <w:tcBorders>
              <w:top w:val="single" w:sz="4" w:space="0" w:color="auto"/>
              <w:left w:val="single" w:sz="4" w:space="0" w:color="auto"/>
              <w:right w:val="single" w:sz="4" w:space="0" w:color="auto"/>
            </w:tcBorders>
            <w:shd w:val="clear" w:color="auto" w:fill="auto"/>
          </w:tcPr>
          <w:p w14:paraId="610E6948" w14:textId="77777777" w:rsidR="00497807" w:rsidRDefault="007D4BAE">
            <w:pPr>
              <w:pStyle w:val="MDPI42tablebody"/>
              <w:spacing w:line="240" w:lineRule="auto"/>
            </w:pPr>
            <w:r>
              <w:t>-0.4*</w:t>
            </w:r>
          </w:p>
        </w:tc>
        <w:tc>
          <w:tcPr>
            <w:tcW w:w="992" w:type="dxa"/>
            <w:tcBorders>
              <w:top w:val="single" w:sz="4" w:space="0" w:color="auto"/>
              <w:left w:val="single" w:sz="4" w:space="0" w:color="auto"/>
              <w:right w:val="single" w:sz="4" w:space="0" w:color="auto"/>
            </w:tcBorders>
            <w:shd w:val="clear" w:color="auto" w:fill="auto"/>
          </w:tcPr>
          <w:p w14:paraId="00E9D536" w14:textId="77777777" w:rsidR="00497807" w:rsidRDefault="007D4BAE">
            <w:pPr>
              <w:pStyle w:val="MDPI42tablebody"/>
              <w:spacing w:line="240" w:lineRule="auto"/>
            </w:pPr>
            <w:r>
              <w:t>-0.41*</w:t>
            </w:r>
          </w:p>
        </w:tc>
        <w:tc>
          <w:tcPr>
            <w:tcW w:w="709" w:type="dxa"/>
            <w:tcBorders>
              <w:top w:val="single" w:sz="4" w:space="0" w:color="auto"/>
              <w:left w:val="single" w:sz="4" w:space="0" w:color="auto"/>
              <w:right w:val="single" w:sz="4" w:space="0" w:color="auto"/>
            </w:tcBorders>
          </w:tcPr>
          <w:p w14:paraId="25A53B3B" w14:textId="77777777" w:rsidR="00497807" w:rsidRDefault="007D4BAE">
            <w:pPr>
              <w:pStyle w:val="MDPI42tablebody"/>
              <w:spacing w:line="240" w:lineRule="auto"/>
            </w:pPr>
            <w:r>
              <w:t>0.2*</w:t>
            </w:r>
          </w:p>
        </w:tc>
      </w:tr>
      <w:tr w:rsidR="00497807" w14:paraId="6EB6C108" w14:textId="77777777">
        <w:tc>
          <w:tcPr>
            <w:tcW w:w="1073" w:type="dxa"/>
            <w:tcBorders>
              <w:top w:val="single" w:sz="4" w:space="0" w:color="auto"/>
              <w:left w:val="single" w:sz="4" w:space="0" w:color="auto"/>
              <w:right w:val="single" w:sz="4" w:space="0" w:color="auto"/>
            </w:tcBorders>
            <w:shd w:val="clear" w:color="auto" w:fill="auto"/>
          </w:tcPr>
          <w:p w14:paraId="37897D22" w14:textId="77777777" w:rsidR="00497807" w:rsidRDefault="007D4BAE">
            <w:pPr>
              <w:pStyle w:val="MDPI42tablebody"/>
              <w:spacing w:line="240" w:lineRule="auto"/>
            </w:pPr>
            <w:r>
              <w:t>II</w:t>
            </w:r>
          </w:p>
        </w:tc>
        <w:tc>
          <w:tcPr>
            <w:tcW w:w="1134" w:type="dxa"/>
            <w:tcBorders>
              <w:top w:val="single" w:sz="4" w:space="0" w:color="auto"/>
              <w:left w:val="single" w:sz="4" w:space="0" w:color="auto"/>
              <w:right w:val="single" w:sz="4" w:space="0" w:color="auto"/>
            </w:tcBorders>
            <w:shd w:val="clear" w:color="auto" w:fill="auto"/>
          </w:tcPr>
          <w:p w14:paraId="30925D37" w14:textId="77777777" w:rsidR="00497807" w:rsidRDefault="007D4BAE">
            <w:pPr>
              <w:pStyle w:val="MDPI42tablebody"/>
              <w:spacing w:line="240" w:lineRule="auto"/>
            </w:pPr>
            <w:r>
              <w:t xml:space="preserve"> 0.1*</w:t>
            </w:r>
          </w:p>
        </w:tc>
        <w:tc>
          <w:tcPr>
            <w:tcW w:w="992" w:type="dxa"/>
            <w:tcBorders>
              <w:top w:val="single" w:sz="4" w:space="0" w:color="auto"/>
              <w:left w:val="single" w:sz="4" w:space="0" w:color="auto"/>
              <w:right w:val="single" w:sz="4" w:space="0" w:color="auto"/>
            </w:tcBorders>
            <w:shd w:val="clear" w:color="auto" w:fill="auto"/>
          </w:tcPr>
          <w:p w14:paraId="7A0ED4FA" w14:textId="77777777" w:rsidR="00497807" w:rsidRDefault="007D4BAE">
            <w:pPr>
              <w:pStyle w:val="MDPI42tablebody"/>
              <w:spacing w:line="240" w:lineRule="auto"/>
            </w:pPr>
            <w:r>
              <w:t>-0.33*</w:t>
            </w:r>
          </w:p>
        </w:tc>
        <w:tc>
          <w:tcPr>
            <w:tcW w:w="709" w:type="dxa"/>
            <w:tcBorders>
              <w:top w:val="single" w:sz="4" w:space="0" w:color="auto"/>
              <w:left w:val="single" w:sz="4" w:space="0" w:color="auto"/>
              <w:right w:val="single" w:sz="4" w:space="0" w:color="auto"/>
            </w:tcBorders>
          </w:tcPr>
          <w:p w14:paraId="260D7E65" w14:textId="77777777" w:rsidR="00497807" w:rsidRDefault="007D4BAE">
            <w:pPr>
              <w:pStyle w:val="MDPI42tablebody"/>
              <w:spacing w:line="240" w:lineRule="auto"/>
            </w:pPr>
            <w:r>
              <w:t>0.4*</w:t>
            </w:r>
          </w:p>
        </w:tc>
      </w:tr>
      <w:tr w:rsidR="00497807" w14:paraId="20BBBD15" w14:textId="77777777">
        <w:tc>
          <w:tcPr>
            <w:tcW w:w="1073" w:type="dxa"/>
            <w:tcBorders>
              <w:top w:val="single" w:sz="4" w:space="0" w:color="auto"/>
              <w:left w:val="single" w:sz="4" w:space="0" w:color="auto"/>
              <w:right w:val="single" w:sz="4" w:space="0" w:color="auto"/>
            </w:tcBorders>
            <w:shd w:val="clear" w:color="auto" w:fill="auto"/>
          </w:tcPr>
          <w:p w14:paraId="74182FA9" w14:textId="77777777" w:rsidR="00497807" w:rsidRDefault="007D4BAE">
            <w:pPr>
              <w:pStyle w:val="MDPI42tablebody"/>
              <w:spacing w:line="240" w:lineRule="auto"/>
            </w:pPr>
            <w:r>
              <w:t>III</w:t>
            </w:r>
          </w:p>
        </w:tc>
        <w:tc>
          <w:tcPr>
            <w:tcW w:w="1134" w:type="dxa"/>
            <w:tcBorders>
              <w:top w:val="single" w:sz="4" w:space="0" w:color="auto"/>
              <w:left w:val="single" w:sz="4" w:space="0" w:color="auto"/>
              <w:right w:val="single" w:sz="4" w:space="0" w:color="auto"/>
            </w:tcBorders>
            <w:shd w:val="clear" w:color="auto" w:fill="auto"/>
          </w:tcPr>
          <w:p w14:paraId="5EE96BFD" w14:textId="77777777" w:rsidR="00497807" w:rsidRDefault="007D4BAE">
            <w:pPr>
              <w:pStyle w:val="MDPI42tablebody"/>
              <w:spacing w:line="240" w:lineRule="auto"/>
            </w:pPr>
            <w:r>
              <w:t xml:space="preserve"> 0.0</w:t>
            </w:r>
          </w:p>
        </w:tc>
        <w:tc>
          <w:tcPr>
            <w:tcW w:w="992" w:type="dxa"/>
            <w:tcBorders>
              <w:top w:val="single" w:sz="4" w:space="0" w:color="auto"/>
              <w:left w:val="single" w:sz="4" w:space="0" w:color="auto"/>
              <w:right w:val="single" w:sz="4" w:space="0" w:color="auto"/>
            </w:tcBorders>
            <w:shd w:val="clear" w:color="auto" w:fill="auto"/>
          </w:tcPr>
          <w:p w14:paraId="3BE0C405" w14:textId="77777777" w:rsidR="00497807" w:rsidRDefault="007D4BAE">
            <w:pPr>
              <w:pStyle w:val="MDPI42tablebody"/>
              <w:spacing w:line="240" w:lineRule="auto"/>
            </w:pPr>
            <w:r>
              <w:t>-0.17*</w:t>
            </w:r>
          </w:p>
        </w:tc>
        <w:tc>
          <w:tcPr>
            <w:tcW w:w="709" w:type="dxa"/>
            <w:tcBorders>
              <w:top w:val="single" w:sz="4" w:space="0" w:color="auto"/>
              <w:left w:val="single" w:sz="4" w:space="0" w:color="auto"/>
              <w:right w:val="single" w:sz="4" w:space="0" w:color="auto"/>
            </w:tcBorders>
          </w:tcPr>
          <w:p w14:paraId="38CCB800" w14:textId="77777777" w:rsidR="00497807" w:rsidRDefault="007D4BAE">
            <w:pPr>
              <w:pStyle w:val="MDPI42tablebody"/>
              <w:spacing w:line="240" w:lineRule="auto"/>
            </w:pPr>
            <w:r>
              <w:t>0.2*</w:t>
            </w:r>
          </w:p>
        </w:tc>
      </w:tr>
      <w:tr w:rsidR="00497807" w14:paraId="64C6B103" w14:textId="77777777">
        <w:tc>
          <w:tcPr>
            <w:tcW w:w="1073" w:type="dxa"/>
            <w:tcBorders>
              <w:top w:val="single" w:sz="4" w:space="0" w:color="auto"/>
              <w:left w:val="single" w:sz="4" w:space="0" w:color="auto"/>
              <w:right w:val="single" w:sz="4" w:space="0" w:color="auto"/>
            </w:tcBorders>
            <w:shd w:val="clear" w:color="auto" w:fill="auto"/>
          </w:tcPr>
          <w:p w14:paraId="5D518361" w14:textId="77777777" w:rsidR="00497807" w:rsidRDefault="007D4BAE">
            <w:pPr>
              <w:pStyle w:val="MDPI42tablebody"/>
              <w:spacing w:line="240" w:lineRule="auto"/>
            </w:pPr>
            <w:r>
              <w:t>IV</w:t>
            </w:r>
          </w:p>
        </w:tc>
        <w:tc>
          <w:tcPr>
            <w:tcW w:w="1134" w:type="dxa"/>
            <w:tcBorders>
              <w:top w:val="single" w:sz="4" w:space="0" w:color="auto"/>
              <w:left w:val="single" w:sz="4" w:space="0" w:color="auto"/>
              <w:right w:val="single" w:sz="4" w:space="0" w:color="auto"/>
            </w:tcBorders>
            <w:shd w:val="clear" w:color="auto" w:fill="auto"/>
          </w:tcPr>
          <w:p w14:paraId="1B29F549" w14:textId="77777777" w:rsidR="00497807" w:rsidRDefault="007D4BAE">
            <w:pPr>
              <w:pStyle w:val="MDPI42tablebody"/>
              <w:spacing w:line="240" w:lineRule="auto"/>
            </w:pPr>
            <w:r>
              <w:t>-0.2*</w:t>
            </w:r>
          </w:p>
        </w:tc>
        <w:tc>
          <w:tcPr>
            <w:tcW w:w="992" w:type="dxa"/>
            <w:tcBorders>
              <w:top w:val="single" w:sz="4" w:space="0" w:color="auto"/>
              <w:left w:val="single" w:sz="4" w:space="0" w:color="auto"/>
              <w:right w:val="single" w:sz="4" w:space="0" w:color="auto"/>
            </w:tcBorders>
            <w:shd w:val="clear" w:color="auto" w:fill="auto"/>
          </w:tcPr>
          <w:p w14:paraId="33B3AB37" w14:textId="77777777" w:rsidR="00497807" w:rsidRDefault="007D4BAE">
            <w:pPr>
              <w:pStyle w:val="MDPI42tablebody"/>
              <w:spacing w:line="240" w:lineRule="auto"/>
            </w:pPr>
            <w:r>
              <w:t>-0.11*</w:t>
            </w:r>
          </w:p>
        </w:tc>
        <w:tc>
          <w:tcPr>
            <w:tcW w:w="709" w:type="dxa"/>
            <w:tcBorders>
              <w:top w:val="single" w:sz="4" w:space="0" w:color="auto"/>
              <w:left w:val="single" w:sz="4" w:space="0" w:color="auto"/>
              <w:right w:val="single" w:sz="4" w:space="0" w:color="auto"/>
            </w:tcBorders>
          </w:tcPr>
          <w:p w14:paraId="0EBC3194" w14:textId="77777777" w:rsidR="00497807" w:rsidRDefault="007D4BAE">
            <w:pPr>
              <w:pStyle w:val="MDPI42tablebody"/>
              <w:spacing w:line="240" w:lineRule="auto"/>
            </w:pPr>
            <w:r>
              <w:t>0.4*</w:t>
            </w:r>
          </w:p>
        </w:tc>
      </w:tr>
      <w:tr w:rsidR="00497807" w14:paraId="342C77F1"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3581AD69" w14:textId="77777777" w:rsidR="00497807" w:rsidRDefault="007D4BAE">
            <w:pPr>
              <w:pStyle w:val="MDPI42tablebody"/>
              <w:spacing w:line="240" w:lineRule="auto"/>
            </w:pPr>
            <w:r>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E66F82" w14:textId="77777777" w:rsidR="00497807" w:rsidRDefault="007D4BAE">
            <w:pPr>
              <w:pStyle w:val="MDPI42tablebody"/>
              <w:spacing w:line="240" w:lineRule="auto"/>
            </w:pPr>
            <w:r>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550AA51" w14:textId="77777777" w:rsidR="00497807" w:rsidRDefault="007D4BAE">
            <w:pPr>
              <w:pStyle w:val="MDPI42tablebody"/>
              <w:spacing w:line="240" w:lineRule="auto"/>
            </w:pPr>
            <w:r>
              <w:t>-0.13*</w:t>
            </w:r>
          </w:p>
        </w:tc>
        <w:tc>
          <w:tcPr>
            <w:tcW w:w="709" w:type="dxa"/>
            <w:tcBorders>
              <w:top w:val="single" w:sz="4" w:space="0" w:color="auto"/>
              <w:left w:val="single" w:sz="4" w:space="0" w:color="auto"/>
              <w:bottom w:val="single" w:sz="4" w:space="0" w:color="auto"/>
              <w:right w:val="single" w:sz="4" w:space="0" w:color="auto"/>
            </w:tcBorders>
          </w:tcPr>
          <w:p w14:paraId="02A2A1F9" w14:textId="77777777" w:rsidR="00497807" w:rsidRDefault="007D4BAE">
            <w:pPr>
              <w:pStyle w:val="MDPI42tablebody"/>
              <w:spacing w:line="240" w:lineRule="auto"/>
            </w:pPr>
            <w:r>
              <w:t>0.2*</w:t>
            </w:r>
          </w:p>
        </w:tc>
      </w:tr>
      <w:tr w:rsidR="00497807" w14:paraId="2F45A7BE"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29023205" w14:textId="77777777" w:rsidR="00497807" w:rsidRDefault="007D4BAE">
            <w:pPr>
              <w:pStyle w:val="MDPI42tablebody"/>
              <w:spacing w:line="240" w:lineRule="auto"/>
            </w:pPr>
            <w:r>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45AFA6" w14:textId="77777777" w:rsidR="00497807" w:rsidRDefault="007D4BAE">
            <w:pPr>
              <w:pStyle w:val="MDPI42tablebody"/>
              <w:spacing w:line="240" w:lineRule="auto"/>
            </w:pPr>
            <w:r>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70583C" w14:textId="77777777" w:rsidR="00497807" w:rsidRDefault="007D4BAE">
            <w:pPr>
              <w:pStyle w:val="MDPI42tablebody"/>
              <w:spacing w:line="240" w:lineRule="auto"/>
            </w:pPr>
            <w:r>
              <w:t xml:space="preserve"> 0.15*</w:t>
            </w:r>
          </w:p>
        </w:tc>
        <w:tc>
          <w:tcPr>
            <w:tcW w:w="709" w:type="dxa"/>
            <w:tcBorders>
              <w:top w:val="single" w:sz="4" w:space="0" w:color="auto"/>
              <w:left w:val="single" w:sz="4" w:space="0" w:color="auto"/>
              <w:bottom w:val="single" w:sz="4" w:space="0" w:color="auto"/>
              <w:right w:val="single" w:sz="4" w:space="0" w:color="auto"/>
            </w:tcBorders>
          </w:tcPr>
          <w:p w14:paraId="40F5C2F9" w14:textId="77777777" w:rsidR="00497807" w:rsidRDefault="007D4BAE">
            <w:pPr>
              <w:pStyle w:val="MDPI42tablebody"/>
              <w:spacing w:line="240" w:lineRule="auto"/>
            </w:pPr>
            <w:r>
              <w:t>0.2*</w:t>
            </w:r>
          </w:p>
        </w:tc>
      </w:tr>
      <w:tr w:rsidR="00497807" w14:paraId="3F29AF84" w14:textId="77777777">
        <w:tc>
          <w:tcPr>
            <w:tcW w:w="3908" w:type="dxa"/>
            <w:gridSpan w:val="4"/>
            <w:tcBorders>
              <w:top w:val="single" w:sz="4" w:space="0" w:color="auto"/>
              <w:left w:val="single" w:sz="4" w:space="0" w:color="auto"/>
              <w:right w:val="single" w:sz="4" w:space="0" w:color="auto"/>
            </w:tcBorders>
            <w:shd w:val="clear" w:color="auto" w:fill="auto"/>
          </w:tcPr>
          <w:p w14:paraId="1E410356" w14:textId="77777777" w:rsidR="00497807" w:rsidRDefault="007D4BAE">
            <w:pPr>
              <w:pStyle w:val="MDPI42tablebody"/>
              <w:spacing w:line="240" w:lineRule="auto"/>
            </w:pPr>
            <w:r>
              <w:t>(*p-value &lt;0.01)</w:t>
            </w:r>
          </w:p>
        </w:tc>
      </w:tr>
    </w:tbl>
    <w:p w14:paraId="3D3F3A6A" w14:textId="77777777" w:rsidR="00497807" w:rsidRDefault="00497807">
      <w:pPr>
        <w:pStyle w:val="MDPI31text"/>
      </w:pPr>
    </w:p>
    <w:p w14:paraId="3DB0B7B8" w14:textId="77777777" w:rsidR="00497807" w:rsidRDefault="007D4BAE">
      <w:pPr>
        <w:pStyle w:val="MDPI31text"/>
        <w:rPr>
          <w:lang w:val="en-NZ"/>
        </w:rPr>
      </w:pPr>
      <w:r>
        <w:rPr>
          <w:lang w:val="en-NZ"/>
        </w:rPr>
        <w:t xml:space="preserve">Finally, we conducted the Spearman’s Rho correlation test to explore the relationship between the results of the F-Measure and time of each variant to further </w:t>
      </w:r>
      <w:r>
        <w:rPr>
          <w:lang w:val="en-NZ"/>
        </w:rPr>
        <w:t>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w:instrText>
      </w:r>
      <w:r>
        <w:rPr>
          <w:lang w:val="en-NZ"/>
        </w:rPr>
        <w:instrText>rds4sdpww9sz9spt" timestamp="1719123907"&gt;2096&lt;/key&gt;&lt;/foreign-keys&gt;&lt;ref-type name="Journal Article"&gt;17&lt;/ref-type&gt;&lt;contributors&gt;&lt;authors&gt;&lt;author&gt;Myers, Leann&lt;/author&gt;&lt;author&gt;Sirois, Maria J&lt;/author&gt;&lt;/authors&gt;&lt;/contributors&gt;&lt;titles&gt;&lt;title&gt;Spearman correlation</w:instrText>
      </w:r>
      <w:r>
        <w:rPr>
          <w:lang w:val="en-NZ"/>
        </w:rPr>
        <w:instrText xml:space="preserve"> coefficients, differences between&lt;/title&gt;&lt;secondary-title&gt;Encyclopedia of statistical sciences&lt;/secondary-title&gt;&lt;/titles&gt;&lt;periodical&gt;&lt;full-title&gt;Encyclopedia of statistical sciences&lt;/full-title&gt;&lt;/periodical&gt;&lt;volume&gt;12&lt;/volume&gt;&lt;dates&gt;&lt;year&gt;2004&lt;/year&gt;&lt;/dat</w:instrText>
      </w:r>
      <w:r>
        <w:rPr>
          <w:lang w:val="en-NZ"/>
        </w:rPr>
        <w:instrTex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w:t>
      </w:r>
      <w:r>
        <w:rPr>
          <w:lang w:val="en-NZ"/>
        </w:rPr>
        <w:t>ases, there is statistically significant correlation (trade-off) observed between the F-Measure and time.</w:t>
      </w:r>
    </w:p>
    <w:p w14:paraId="3F84E510" w14:textId="77777777" w:rsidR="00497807" w:rsidRDefault="007D4BAE">
      <w:pPr>
        <w:pStyle w:val="MDPI31text"/>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w:t>
      </w:r>
      <w:r>
        <w:rPr>
          <w:lang w:val="en-NZ"/>
        </w:rPr>
        <w:t>other variants and the robustness of variant IV (</w:t>
      </w:r>
      <w:r>
        <w:rPr>
          <w:i/>
          <w:lang w:val="en-NZ"/>
        </w:rPr>
        <w:t>r</w:t>
      </w:r>
      <w:r>
        <w:rPr>
          <w:lang w:val="en-NZ"/>
        </w:rPr>
        <w:t xml:space="preserve"> = -0.5) was found to reliable with the increase in the time for learning and prediction in comparison to the other variants.</w:t>
      </w:r>
    </w:p>
    <w:p w14:paraId="68545AC5" w14:textId="77777777" w:rsidR="00497807" w:rsidRDefault="007D4BAE">
      <w:pPr>
        <w:pStyle w:val="MDPI41tablecaption"/>
      </w:pPr>
      <w:r>
        <w:rPr>
          <w:b/>
        </w:rPr>
        <w:t xml:space="preserve">Table </w:t>
      </w:r>
      <w:r>
        <w:rPr>
          <w:b/>
        </w:rPr>
        <w:fldChar w:fldCharType="begin"/>
      </w:r>
      <w:r>
        <w:rPr>
          <w:b/>
        </w:rPr>
        <w:instrText xml:space="preserve"> SEQ Table \* ARABIC </w:instrText>
      </w:r>
      <w:r>
        <w:rPr>
          <w:b/>
        </w:rPr>
        <w:fldChar w:fldCharType="separate"/>
      </w:r>
      <w:r>
        <w:rPr>
          <w:b/>
        </w:rPr>
        <w:t>5</w:t>
      </w:r>
      <w:r>
        <w:rPr>
          <w:b/>
        </w:rPr>
        <w:fldChar w:fldCharType="end"/>
      </w:r>
      <w:r>
        <w:rPr>
          <w:b/>
        </w:rPr>
        <w:t>.</w:t>
      </w:r>
      <w:r>
        <w:t xml:space="preserve"> Tradeoff between F-Measure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497807" w14:paraId="426F6BA7" w14:textId="77777777">
        <w:tc>
          <w:tcPr>
            <w:tcW w:w="1073" w:type="dxa"/>
            <w:tcBorders>
              <w:top w:val="single" w:sz="8" w:space="0" w:color="auto"/>
              <w:left w:val="single" w:sz="4" w:space="0" w:color="auto"/>
              <w:right w:val="single" w:sz="4" w:space="0" w:color="auto"/>
            </w:tcBorders>
            <w:shd w:val="clear" w:color="auto" w:fill="auto"/>
            <w:vAlign w:val="center"/>
          </w:tcPr>
          <w:p w14:paraId="072B2E1B" w14:textId="77777777" w:rsidR="00497807" w:rsidRDefault="007D4BAE">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1E9482EC" w14:textId="77777777" w:rsidR="00497807" w:rsidRDefault="007D4BAE">
            <w:pPr>
              <w:pStyle w:val="MDPI42tablebody"/>
              <w:spacing w:line="240" w:lineRule="auto"/>
              <w:rPr>
                <w:b/>
                <w:snapToGrid/>
              </w:rPr>
            </w:pPr>
            <w:r>
              <w:rPr>
                <w:b/>
                <w:snapToGrid/>
              </w:rPr>
              <w:t>Spearman’s Rho (r)</w:t>
            </w:r>
          </w:p>
        </w:tc>
      </w:tr>
      <w:tr w:rsidR="00497807" w14:paraId="2EB18B74" w14:textId="77777777">
        <w:tc>
          <w:tcPr>
            <w:tcW w:w="1073" w:type="dxa"/>
            <w:tcBorders>
              <w:top w:val="single" w:sz="4" w:space="0" w:color="auto"/>
              <w:left w:val="single" w:sz="4" w:space="0" w:color="auto"/>
              <w:right w:val="single" w:sz="4" w:space="0" w:color="auto"/>
            </w:tcBorders>
            <w:shd w:val="clear" w:color="auto" w:fill="auto"/>
          </w:tcPr>
          <w:p w14:paraId="4781D04A" w14:textId="77777777" w:rsidR="00497807" w:rsidRDefault="007D4BAE">
            <w:pPr>
              <w:pStyle w:val="MDPI42tablebody"/>
              <w:spacing w:line="240" w:lineRule="auto"/>
            </w:pPr>
            <w:r>
              <w:t>I</w:t>
            </w:r>
          </w:p>
        </w:tc>
        <w:tc>
          <w:tcPr>
            <w:tcW w:w="1984" w:type="dxa"/>
            <w:tcBorders>
              <w:top w:val="single" w:sz="4" w:space="0" w:color="auto"/>
              <w:left w:val="single" w:sz="4" w:space="0" w:color="auto"/>
              <w:right w:val="single" w:sz="4" w:space="0" w:color="auto"/>
            </w:tcBorders>
            <w:shd w:val="clear" w:color="auto" w:fill="auto"/>
          </w:tcPr>
          <w:p w14:paraId="5A2092EE" w14:textId="77777777" w:rsidR="00497807" w:rsidRDefault="007D4BAE">
            <w:pPr>
              <w:pStyle w:val="MDPI42tablebody"/>
              <w:spacing w:line="240" w:lineRule="auto"/>
            </w:pPr>
            <w:r>
              <w:t>-0.7*</w:t>
            </w:r>
          </w:p>
        </w:tc>
      </w:tr>
      <w:tr w:rsidR="00497807" w14:paraId="5EF44379" w14:textId="77777777">
        <w:tc>
          <w:tcPr>
            <w:tcW w:w="1073" w:type="dxa"/>
            <w:tcBorders>
              <w:top w:val="single" w:sz="4" w:space="0" w:color="auto"/>
              <w:left w:val="single" w:sz="4" w:space="0" w:color="auto"/>
              <w:right w:val="single" w:sz="4" w:space="0" w:color="auto"/>
            </w:tcBorders>
            <w:shd w:val="clear" w:color="auto" w:fill="auto"/>
          </w:tcPr>
          <w:p w14:paraId="6C3FB68E" w14:textId="77777777" w:rsidR="00497807" w:rsidRDefault="007D4BAE">
            <w:pPr>
              <w:pStyle w:val="MDPI42tablebody"/>
              <w:spacing w:line="240" w:lineRule="auto"/>
            </w:pPr>
            <w:r>
              <w:t>II</w:t>
            </w:r>
          </w:p>
        </w:tc>
        <w:tc>
          <w:tcPr>
            <w:tcW w:w="1984" w:type="dxa"/>
            <w:tcBorders>
              <w:left w:val="single" w:sz="4" w:space="0" w:color="auto"/>
              <w:right w:val="single" w:sz="4" w:space="0" w:color="auto"/>
            </w:tcBorders>
            <w:shd w:val="clear" w:color="auto" w:fill="auto"/>
          </w:tcPr>
          <w:p w14:paraId="634B687C" w14:textId="77777777" w:rsidR="00497807" w:rsidRDefault="007D4BAE">
            <w:pPr>
              <w:pStyle w:val="MDPI42tablebody"/>
              <w:spacing w:line="240" w:lineRule="auto"/>
            </w:pPr>
            <w:r>
              <w:t>-0.7*</w:t>
            </w:r>
          </w:p>
        </w:tc>
      </w:tr>
      <w:tr w:rsidR="00497807" w14:paraId="0701481A" w14:textId="77777777">
        <w:tc>
          <w:tcPr>
            <w:tcW w:w="1073" w:type="dxa"/>
            <w:tcBorders>
              <w:top w:val="single" w:sz="4" w:space="0" w:color="auto"/>
              <w:left w:val="single" w:sz="4" w:space="0" w:color="auto"/>
              <w:right w:val="single" w:sz="4" w:space="0" w:color="auto"/>
            </w:tcBorders>
            <w:shd w:val="clear" w:color="auto" w:fill="auto"/>
          </w:tcPr>
          <w:p w14:paraId="5BCD5E69" w14:textId="77777777" w:rsidR="00497807" w:rsidRDefault="007D4BAE">
            <w:pPr>
              <w:pStyle w:val="MDPI42tablebody"/>
              <w:spacing w:line="240" w:lineRule="auto"/>
            </w:pPr>
            <w:r>
              <w:t>III</w:t>
            </w:r>
          </w:p>
        </w:tc>
        <w:tc>
          <w:tcPr>
            <w:tcW w:w="1984" w:type="dxa"/>
            <w:tcBorders>
              <w:left w:val="single" w:sz="4" w:space="0" w:color="auto"/>
              <w:right w:val="single" w:sz="4" w:space="0" w:color="auto"/>
            </w:tcBorders>
            <w:shd w:val="clear" w:color="auto" w:fill="auto"/>
          </w:tcPr>
          <w:p w14:paraId="70ABB9BC" w14:textId="77777777" w:rsidR="00497807" w:rsidRDefault="007D4BAE">
            <w:pPr>
              <w:pStyle w:val="MDPI42tablebody"/>
              <w:spacing w:line="240" w:lineRule="auto"/>
            </w:pPr>
            <w:r>
              <w:t>-0.7*</w:t>
            </w:r>
          </w:p>
        </w:tc>
      </w:tr>
      <w:tr w:rsidR="00497807" w14:paraId="0BD1EE5E" w14:textId="77777777">
        <w:tc>
          <w:tcPr>
            <w:tcW w:w="1073" w:type="dxa"/>
            <w:tcBorders>
              <w:top w:val="single" w:sz="4" w:space="0" w:color="auto"/>
              <w:left w:val="single" w:sz="4" w:space="0" w:color="auto"/>
              <w:right w:val="single" w:sz="4" w:space="0" w:color="auto"/>
            </w:tcBorders>
            <w:shd w:val="clear" w:color="auto" w:fill="auto"/>
          </w:tcPr>
          <w:p w14:paraId="5737C903" w14:textId="77777777" w:rsidR="00497807" w:rsidRDefault="007D4BAE">
            <w:pPr>
              <w:pStyle w:val="MDPI42tablebody"/>
              <w:spacing w:line="240" w:lineRule="auto"/>
            </w:pPr>
            <w:r>
              <w:t>IV</w:t>
            </w:r>
          </w:p>
        </w:tc>
        <w:tc>
          <w:tcPr>
            <w:tcW w:w="1984" w:type="dxa"/>
            <w:tcBorders>
              <w:left w:val="single" w:sz="4" w:space="0" w:color="auto"/>
              <w:right w:val="single" w:sz="4" w:space="0" w:color="auto"/>
            </w:tcBorders>
            <w:shd w:val="clear" w:color="auto" w:fill="auto"/>
          </w:tcPr>
          <w:p w14:paraId="12276171" w14:textId="77777777" w:rsidR="00497807" w:rsidRDefault="007D4BAE">
            <w:pPr>
              <w:pStyle w:val="MDPI42tablebody"/>
              <w:spacing w:line="240" w:lineRule="auto"/>
            </w:pPr>
            <w:r>
              <w:t>-0.5*</w:t>
            </w:r>
          </w:p>
        </w:tc>
      </w:tr>
      <w:tr w:rsidR="00497807" w14:paraId="25331963"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0FB2361D" w14:textId="77777777" w:rsidR="00497807" w:rsidRDefault="007D4BAE">
            <w:pPr>
              <w:pStyle w:val="MDPI42tablebody"/>
              <w:spacing w:line="240" w:lineRule="auto"/>
            </w:pPr>
            <w:r>
              <w:t>V</w:t>
            </w:r>
          </w:p>
        </w:tc>
        <w:tc>
          <w:tcPr>
            <w:tcW w:w="1984" w:type="dxa"/>
            <w:tcBorders>
              <w:left w:val="single" w:sz="4" w:space="0" w:color="auto"/>
              <w:right w:val="single" w:sz="4" w:space="0" w:color="auto"/>
            </w:tcBorders>
            <w:shd w:val="clear" w:color="auto" w:fill="auto"/>
          </w:tcPr>
          <w:p w14:paraId="42D29F39" w14:textId="77777777" w:rsidR="00497807" w:rsidRDefault="007D4BAE">
            <w:pPr>
              <w:pStyle w:val="MDPI42tablebody"/>
              <w:spacing w:line="240" w:lineRule="auto"/>
            </w:pPr>
            <w:r>
              <w:t>-0.6*</w:t>
            </w:r>
          </w:p>
        </w:tc>
      </w:tr>
      <w:tr w:rsidR="00497807" w14:paraId="401F2B03"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3461AFFA" w14:textId="77777777" w:rsidR="00497807" w:rsidRDefault="007D4BAE">
            <w:pPr>
              <w:pStyle w:val="MDPI42tablebody"/>
              <w:spacing w:line="240" w:lineRule="auto"/>
            </w:pPr>
            <w:r>
              <w:t>VI</w:t>
            </w:r>
          </w:p>
        </w:tc>
        <w:tc>
          <w:tcPr>
            <w:tcW w:w="1984" w:type="dxa"/>
            <w:tcBorders>
              <w:left w:val="single" w:sz="4" w:space="0" w:color="auto"/>
              <w:right w:val="single" w:sz="4" w:space="0" w:color="auto"/>
            </w:tcBorders>
            <w:shd w:val="clear" w:color="auto" w:fill="auto"/>
          </w:tcPr>
          <w:p w14:paraId="22A8C876" w14:textId="77777777" w:rsidR="00497807" w:rsidRDefault="007D4BAE">
            <w:pPr>
              <w:pStyle w:val="MDPI42tablebody"/>
              <w:spacing w:line="240" w:lineRule="auto"/>
            </w:pPr>
            <w:r>
              <w:t>-0.7*</w:t>
            </w:r>
          </w:p>
        </w:tc>
      </w:tr>
      <w:tr w:rsidR="00497807" w14:paraId="586AFC4C" w14:textId="77777777">
        <w:tc>
          <w:tcPr>
            <w:tcW w:w="3057" w:type="dxa"/>
            <w:gridSpan w:val="2"/>
            <w:tcBorders>
              <w:top w:val="single" w:sz="4" w:space="0" w:color="auto"/>
              <w:left w:val="single" w:sz="4" w:space="0" w:color="auto"/>
              <w:right w:val="single" w:sz="4" w:space="0" w:color="auto"/>
            </w:tcBorders>
            <w:shd w:val="clear" w:color="auto" w:fill="auto"/>
          </w:tcPr>
          <w:p w14:paraId="06C1EB42" w14:textId="77777777" w:rsidR="00497807" w:rsidRDefault="007D4BAE">
            <w:pPr>
              <w:pStyle w:val="MDPI42tablebody"/>
              <w:spacing w:line="240" w:lineRule="auto"/>
            </w:pPr>
            <w:r>
              <w:t>(*p-value &lt;0.01)</w:t>
            </w:r>
          </w:p>
        </w:tc>
      </w:tr>
    </w:tbl>
    <w:p w14:paraId="1B5DC7BA" w14:textId="77777777" w:rsidR="00497807" w:rsidRDefault="00497807">
      <w:pPr>
        <w:pStyle w:val="MDPI31text"/>
        <w:rPr>
          <w:lang w:val="en-NZ"/>
        </w:rPr>
      </w:pPr>
    </w:p>
    <w:p w14:paraId="77C3F56C" w14:textId="77777777" w:rsidR="00497807" w:rsidRDefault="007D4BAE">
      <w:pPr>
        <w:pStyle w:val="MDPI21heading1"/>
      </w:pPr>
      <w:r>
        <w:t>6. Discussion and Implications</w:t>
      </w:r>
    </w:p>
    <w:p w14:paraId="33AB1BAF" w14:textId="77777777" w:rsidR="00497807" w:rsidRDefault="007D4BAE">
      <w:pPr>
        <w:pStyle w:val="MDPI31text"/>
        <w:rPr>
          <w:iCs/>
        </w:rPr>
      </w:pPr>
      <w:r>
        <w:rPr>
          <w:b/>
          <w:i/>
        </w:rPr>
        <w:t>RQ1.</w:t>
      </w:r>
      <w:r>
        <w:rPr>
          <w:i/>
        </w:rPr>
        <w:t xml:space="preserve"> What are the performances of Naïve Bayes variants when extracting useful reviews?</w:t>
      </w:r>
    </w:p>
    <w:p w14:paraId="4651CE55" w14:textId="77777777" w:rsidR="00497807" w:rsidRDefault="007D4BAE">
      <w:pPr>
        <w:pStyle w:val="MDPI31text"/>
      </w:pPr>
      <w:r>
        <w:rPr>
          <w:noProof/>
          <w:snapToGrid/>
          <w:lang w:val="de-DE" w:bidi="ar-SA"/>
        </w:rPr>
        <w:lastRenderedPageBreak/>
        <mc:AlternateContent>
          <mc:Choice Requires="wpg">
            <w:drawing>
              <wp:anchor distT="0" distB="0" distL="114300" distR="114300" simplePos="0" relativeHeight="251659264" behindDoc="0" locked="0" layoutInCell="1" allowOverlap="1" wp14:anchorId="54F51784" wp14:editId="5993F440">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14:paraId="7D255658" w14:textId="77777777" w:rsidR="00497807" w:rsidRDefault="007D4BAE">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4F51784" id="Gruppieren 7" o:spid="_x0000_s1026" style="position:absolute;left:0;text-align:left;margin-left:131.5pt;margin-top:338.7pt;width:392pt;height:327.3pt;z-index:251659264" coordorigin="16700" coordsize="49784,415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">
                  <v:imagedata r:id="rId10" o:title="Rplot28"/>
                </v:shape>
                <v:shapetype id="_x0000_t202" coordsize="21600,21600" o:spt="202" path="m,l,21600r21600,l21600,xe">
                  <v:stroke joinstyle="miter"/>
                  <v:path gradientshapeok="t" o:connecttype="rect"/>
                </v:shapetype>
                <v:shape id="Textfeld 4" o:spid="_x0000_s1028" type="#_x0000_t202" style="position:absolute;left:16700;top:39338;width:497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D255658" w14:textId="77777777" w:rsidR="00497807" w:rsidRDefault="00000000">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Pr>
                            <w:b/>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 xml:space="preserve">Figure 1 provides a summary of performance results </w:t>
      </w:r>
      <w:r>
        <w:t>(accuracy,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w:t>
      </w:r>
      <w:r>
        <w:t>ts (TradeMe, MyTracks, Vodafone NZ, ThreeNow and Flutter), the six variants exhibited varied performances. This conclusion is drawn based on the results shown by the accuracy, F-Measure, and time metrics (refer to section V- RQ1 and Figure 1). We suspect t</w:t>
      </w:r>
      <w:r>
        <w:t>hat the type of features associated with each label (i.e., category) plays an important role in predicting the relevant label (useful or non-useful).</w:t>
      </w:r>
      <w:r>
        <w:rPr>
          <w:lang w:val="en-NZ"/>
        </w:rPr>
        <w:t xml:space="preserve"> </w:t>
      </w:r>
      <w:r>
        <w:t xml:space="preserve">This may explain variations in performances shown by the Naïve Bayes variants when classifying useful and </w:t>
      </w:r>
      <w:r>
        <w:t>non-useful reviews for the five datasets. Based on this outcome, we believe the variants can reliably predict the label of each review if the features spread across various labels had higher degree of distinctness (i.e., if the features associated with a l</w:t>
      </w:r>
      <w:r>
        <w:t>abel are significantly distinct compared to the features associated with other labels), an aspect needing further empirical investigation. This is because, for some overlapping features (i.e., similar words belonging to different categories) the conditiona</w:t>
      </w:r>
      <w:r>
        <w:t>l probability P(w</w:t>
      </w:r>
      <w:r>
        <w:rPr>
          <w:vertAlign w:val="subscript"/>
        </w:rPr>
        <w:t>i</w:t>
      </w:r>
      <w:r>
        <w:t>|c</w:t>
      </w:r>
      <w:r>
        <w:rPr>
          <w:vertAlign w:val="subscript"/>
        </w:rPr>
        <w:t>n</w:t>
      </w:r>
      <w:r>
        <w:t>) of the specific feature w</w:t>
      </w:r>
      <w:r>
        <w:rPr>
          <w:vertAlign w:val="subscript"/>
        </w:rPr>
        <w:t>i</w:t>
      </w:r>
      <w:r>
        <w:t xml:space="preserve"> given the category c</w:t>
      </w:r>
      <w:r>
        <w:rPr>
          <w:vertAlign w:val="subscript"/>
        </w:rPr>
        <w:t>n</w:t>
      </w:r>
      <w:r>
        <w:t xml:space="preserve"> could be normally distributed. In such a scenario, bias and variance of such features belonging to each category in the training data could be computed, and later utilizing the probabi</w:t>
      </w:r>
      <w:r>
        <w:t>lity density function of the normal distribution, P(w</w:t>
      </w:r>
      <w:r>
        <w:rPr>
          <w:vertAlign w:val="subscript"/>
        </w:rPr>
        <w:t>i</w:t>
      </w:r>
      <w:r>
        <w:t>|c</w:t>
      </w:r>
      <w:r>
        <w:rPr>
          <w:vertAlign w:val="subscript"/>
        </w:rPr>
        <w:t>n</w:t>
      </w:r>
      <w:r>
        <w:t>) can be computed for the unlabeled reviews. To generate the probability value of a specific feature w</w:t>
      </w:r>
      <w:r>
        <w:rPr>
          <w:vertAlign w:val="subscript"/>
        </w:rPr>
        <w:t xml:space="preserve">i </w:t>
      </w:r>
      <w:r>
        <w:t>from the feature’s continuous probability density function, it would be necessary to integrate the probability density function around the probability value of the feature under examination over an interval of width epsilon and compute the limit of the int</w:t>
      </w:r>
      <w:r>
        <w:t xml:space="preserve">egral as epsilon moves towards zero. This would enable the examination of the ratio of conditional probabilities generated by the particular variant that would ultimately assist towards the generation of reliable features for learning purposes </w:t>
      </w:r>
      <w:r>
        <w:fldChar w:fldCharType="begin"/>
      </w:r>
      <w:r>
        <w:instrText xml:space="preserve"> ADDIN EN.CI</w:instrText>
      </w:r>
      <w:r>
        <w:instrText>TE &lt;EndNote&gt;&lt;Cite&gt;&lt;Author&gt;Zhu&lt;/Author&gt;&lt;Year&gt;2006&lt;/Year&gt;&lt;RecNum&gt;2097&lt;/RecNum&gt;&lt;DisplayText&gt;&lt;style size="10"&gt;[56,57]&lt;/style&gt;&lt;/DisplayText&gt;&lt;record&gt;&lt;rec-number&gt;2097&lt;/rec-number&gt;&lt;foreign-keys&gt;&lt;key app="EN" db-id="aea2tx091fwxe5ee0f6xrds4sdpww9sz9spt" timestamp="</w:instrText>
      </w:r>
      <w:r>
        <w:instrText>1719123907"&gt;2097&lt;/key&gt;&lt;/foreign-keys&gt;&lt;ref-type name="Conference Proceedings"&gt;10&lt;/ref-type&gt;&lt;contributors&gt;&lt;authors&gt;&lt;author&gt;Zhu, Jingbo&lt;/author&gt;&lt;author&gt;Wang, Huizhen&lt;/author&gt;&lt;author&gt;Zhang, Xijuan&lt;/author&gt;&lt;/authors&gt;&lt;/contributors&gt;&lt;titles&gt;&lt;title&gt;Discrimination-</w:instrText>
      </w:r>
      <w:r>
        <w:instrText>based feature selection for multinomial naïve bayes text classification&lt;/title&gt;&lt;secondary-title&gt;International Conference on Computer Processing of Oriental Languages&lt;/secondary-title&gt;&lt;/titles&gt;&lt;pages&gt;149-156&lt;/pages&gt;&lt;dates&gt;&lt;year&gt;2006&lt;/year&gt;&lt;/dates&gt;&lt;publisher</w:instrText>
      </w:r>
      <w:r>
        <w:instrText>&gt;Springer&lt;/publisher&gt;&lt;urls&gt;&lt;/urls&gt;&lt;/record&gt;&lt;/Cite&gt;&lt;Cite&gt;&lt;Author&gt;Kim&lt;/Author&gt;&lt;Year&gt;2002&lt;/Year&gt;&lt;RecNum&gt;2098&lt;/RecNum&gt;&lt;record&gt;&lt;rec-number&gt;2098&lt;/rec-number&gt;&lt;foreign-keys&gt;&lt;key app="EN" db-id="aea2tx091fwxe5ee0f6xrds4sdpww9sz9spt" timestamp="1719123907"&gt;2098&lt;/key</w:instrText>
      </w:r>
      <w:r>
        <w:instrText>&gt;&lt;/foreign-keys&gt;&lt;ref-type name="Conference Proceedings"&gt;10&lt;/ref-type&gt;&lt;contributors&gt;&lt;authors&gt;&lt;author&gt;Kim, Sang-Bum&lt;/author&gt;&lt;author&gt;Rim, Hae-Chang&lt;/author&gt;&lt;author&gt;Yook, Dongsuk&lt;/author&gt;&lt;author&gt;Lim, Heui-Seok&lt;/author&gt;&lt;/authors&gt;&lt;/contributors&gt;&lt;titles&gt;&lt;title&gt;Ef</w:instrText>
      </w:r>
      <w:r>
        <w:instrText>fective methods for improving naive bayes text classifiers&lt;/title&gt;&lt;secondary-title&gt;Pacific Rim International Conference on Artificial Intelligence&lt;/secondary-title&gt;&lt;/titles&gt;&lt;pages&gt;414-423&lt;/pages&gt;&lt;dates&gt;&lt;year&gt;2002&lt;/year&gt;&lt;/dates&gt;&lt;publisher&gt;Springer&lt;/publishe</w:instrText>
      </w:r>
      <w:r>
        <w:instrText>r&gt;&lt;urls&gt;&lt;/urls&gt;&lt;/record&gt;&lt;/Cite&gt;&lt;/EndNote&gt;</w:instrText>
      </w:r>
      <w:r>
        <w:fldChar w:fldCharType="separate"/>
      </w:r>
      <w:r>
        <w:t>[56,57]</w:t>
      </w:r>
      <w:r>
        <w:fldChar w:fldCharType="end"/>
      </w:r>
      <w:r>
        <w:t>.</w:t>
      </w:r>
    </w:p>
    <w:p w14:paraId="1C6E5E37" w14:textId="77777777" w:rsidR="00497807" w:rsidRDefault="00497807">
      <w:pPr>
        <w:pStyle w:val="MDPI31text"/>
      </w:pPr>
    </w:p>
    <w:p w14:paraId="51211B5A" w14:textId="77777777" w:rsidR="00497807" w:rsidRDefault="007D4BAE">
      <w:pPr>
        <w:pStyle w:val="MDPI31text"/>
        <w:rPr>
          <w:b/>
        </w:rPr>
      </w:pPr>
      <w:r>
        <w:lastRenderedPageBreak/>
        <w:t>More importantly, we noticed that all the Naïve Bayes variants operated on the independence assumption, causing each variant to ignore the meaning of words relative to other words. This, in general, may</w:t>
      </w:r>
      <w:r>
        <w:t xml:space="preserve"> compromise each variant’s ability to calculate probabilities when working with words pertaining to real-world natural language applications </w:t>
      </w:r>
      <w:r>
        <w:fldChar w:fldCharType="begin"/>
      </w:r>
      <w:r>
        <w:instrText xml:space="preserve"> ADDIN EN.CITE &lt;EndNote&gt;&lt;Cite&gt;&lt;Author&gt;John&lt;/Author&gt;&lt;Year&gt;1995&lt;/Year&gt;&lt;RecNum&gt;2099&lt;/RecNum&gt;&lt;DisplayText&gt;&lt;style size="</w:instrText>
      </w:r>
      <w:r>
        <w:instrText>10"&gt;[58]&lt;/style&gt;&lt;/DisplayText&gt;&lt;record&gt;&lt;rec-number&gt;2099&lt;/rec-number&gt;&lt;foreign-keys&gt;&lt;key app="EN" db-id="aea2tx091fwxe5ee0f6xrds4sdpww9sz9spt" timestamp="1719123907"&gt;2099&lt;/key&gt;&lt;/foreign-keys&gt;&lt;ref-type name="Conference Proceedings"&gt;10&lt;/ref-type&gt;&lt;contributors&gt;&lt;</w:instrText>
      </w:r>
      <w:r>
        <w:instrText>authors&gt;&lt;author&gt;John, George H&lt;/author&gt;&lt;author&gt;Langley, Pat&lt;/author&gt;&lt;/authors&gt;&lt;/contributors&gt;&lt;titles&gt;&lt;title&gt;Estimating continuous distributions in Bayesian classifiers&lt;/title&gt;&lt;secondary-title&gt;Proceedings of the Eleventh conference on Uncertainty in artific</w:instrText>
      </w:r>
      <w:r>
        <w:instrText>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t>[58]</w:t>
      </w:r>
      <w:r>
        <w:fldChar w:fldCharType="end"/>
      </w:r>
      <w:r>
        <w:t>. For example, in the review ‘</w:t>
      </w:r>
      <w:r>
        <w:rPr>
          <w:i/>
        </w:rPr>
        <w:t>the si</w:t>
      </w:r>
      <w:r>
        <w:rPr>
          <w:i/>
        </w:rPr>
        <w:t>gnal fades away</w:t>
      </w:r>
      <w:r>
        <w:t>’, the words ‘signal’ and ‘fades’ are related as the word pair ‘signal - fades’ indicates that there is an issue with the phone signal. However, this is not considered by the Naïve Bayes variants. However, other machine learning algorithms l</w:t>
      </w:r>
      <w:r>
        <w:t xml:space="preserve">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w:instrText>
      </w:r>
      <w:r>
        <w:instrText>mber&gt;&lt;foreign-keys&gt;&lt;key app="EN" db-id="aea2tx091fwxe5ee0f6xrds4sdpww9sz9spt" timestamp="1719123907"&gt;2065&lt;/key&gt;&lt;/foreign-keys&gt;&lt;ref-type name="Conference Proceedings"&gt;10&lt;/ref-type&gt;&lt;contributors&gt;&lt;authors&gt;&lt;author&gt;Ng, Andrew Y&lt;/author&gt;&lt;author&gt;Jordan, Michael I</w:instrText>
      </w:r>
      <w:r>
        <w:instrText>&lt;/author&gt;&lt;/authors&gt;&lt;/contributors&gt;&lt;titles&gt;&lt;title&gt;On discriminative vs. generative classifiers: A comparison of logistic regression and naive bayes&lt;/title&gt;&lt;secondary-title&gt;Advances in neural information processing systems&lt;/secondary-title&gt;&lt;/titles&gt;&lt;pages&gt;84</w:instrText>
      </w:r>
      <w:r>
        <w:instrText>1-848&lt;/pages&gt;&lt;dates&gt;&lt;year&gt;2002&lt;/year&gt;&lt;/dates&gt;&lt;urls&gt;&lt;/urls&gt;&lt;/record&gt;&lt;/Cite&gt;&lt;/EndNote&gt;</w:instrText>
      </w:r>
      <w:r>
        <w:fldChar w:fldCharType="separate"/>
      </w:r>
      <w:r>
        <w:t>[59]</w:t>
      </w:r>
      <w:r>
        <w:fldChar w:fldCharType="end"/>
      </w:r>
      <w:r>
        <w:t>. In fact, each Naive Bayes variant assumes the word space is normally distributed with zero variance among words in all categories. This is a questionable assumptio</w:t>
      </w:r>
      <w:r>
        <w:t>n for any real-world application as in some cases the variant may be unable to generate a reliable discretization of interrelated (continuous) word features. This may potentially compromise prediction accuracy, and thus demands a solution. A simple potenti</w:t>
      </w:r>
      <w:r>
        <w:t>al solution would be to test for the independence of the words to get a tentative estimate of prediction errors to determine the suitability of the application of a particular Naïve Bayes variant, or it may be useful to get a zero normal distribution to ac</w:t>
      </w:r>
      <w:r>
        <w:t xml:space="preserve">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w:instrText>
      </w:r>
      <w:r>
        <w:instrText xml:space="preserve">x091fwxe5ee0f6xrds4sdpww9sz9spt" timestamp="1719123907"&gt;2100&lt;/key&gt;&lt;/foreign-keys&gt;&lt;ref-type name="Journal Article"&gt;17&lt;/ref-type&gt;&lt;contributors&gt;&lt;authors&gt;&lt;author&gt;Boullé, Marc&lt;/author&gt;&lt;/authors&gt;&lt;/contributors&gt;&lt;titles&gt;&lt;title&gt;MODL: A Bayes optimal discretization </w:instrText>
      </w:r>
      <w:r>
        <w:instrText>method for continuous attributes&lt;/title&gt;&lt;secondary-title&gt;Machine Learning&lt;/secondary-title&gt;&lt;/titles&gt;&lt;periodical&gt;&lt;full-title&gt;Machine Learning&lt;/full-title&gt;&lt;/periodical&gt;&lt;pages&gt;131-165&lt;/pages&gt;&lt;volume&gt;65&lt;/volume&gt;&lt;number&gt;1&lt;/number&gt;&lt;section&gt;131&lt;/section&gt;&lt;dates&gt;&lt;y</w:instrText>
      </w:r>
      <w:r>
        <w:instrText>ear&gt;2006&lt;/year&gt;&lt;pub-dates&gt;&lt;date&gt;October 01&lt;/date&gt;&lt;/pub-dates&gt;&lt;/dates&gt;&lt;isbn&gt;0885-6125&amp;#xD;1573-0565&lt;/isbn&gt;&lt;label&gt;Boullé2006&lt;/label&gt;&lt;work-type&gt;journal article&lt;/work-type&gt;&lt;urls&gt;&lt;related-urls&gt;&lt;url&gt;https://doi.org/10.1007/s10994-006-8364-x&lt;/url&gt;&lt;/related-urls&gt;&lt;</w:instrText>
      </w:r>
      <w:r>
        <w:instrText>/urls&gt;&lt;electronic-resource-num&gt;10.1007/s10994-006-8364-x&lt;/electronic-resource-num&gt;&lt;/record&gt;&lt;/Cite&gt;&lt;Cite&gt;&lt;Author&gt;Boullé&lt;/Author&gt;&lt;Year&gt;2005&lt;/Year&gt;&lt;RecNum&gt;2101&lt;/RecNum&gt;&lt;record&gt;&lt;rec-number&gt;2101&lt;/rec-number&gt;&lt;foreign-keys&gt;&lt;key app="EN" db-id="aea2tx091fwxe5ee0f6</w:instrText>
      </w:r>
      <w:r>
        <w:instrText>xrds4sdpww9sz9spt" timestamp="1719123907"&gt;2101&lt;/key&gt;&lt;/foreign-keys&gt;&lt;ref-type name="Journal Article"&gt;17&lt;/ref-type&gt;&lt;contributors&gt;&lt;authors&gt;&lt;author&gt;Boullé, Marc&lt;/author&gt;&lt;/authors&gt;&lt;/contributors&gt;&lt;titles&gt;&lt;title&gt;A Bayes Optimal Approach for Partitioning the Value</w:instrText>
      </w:r>
      <w:r>
        <w:instrText>s of Categorical Attributes&lt;/title&gt;&lt;secondary-title&gt;Journal of Machine Learning Research&lt;/secondary-title&gt;&lt;/titles&gt;&lt;periodical&gt;&lt;full-title&gt;Journal of Machine Learning Research&lt;/full-title&gt;&lt;/periodical&gt;&lt;pages&gt;1431-1452&lt;/pages&gt;&lt;volume&gt;6&lt;/volume&gt;&lt;dates&gt;&lt;year&gt;</w:instrText>
      </w:r>
      <w:r>
        <w:instrText>2005&lt;/year&gt;&lt;pub-dates&gt;&lt;date&gt;09/01&lt;/date&gt;&lt;/pub-dates&gt;&lt;/dates&gt;&lt;urls&gt;&lt;/urls&gt;&lt;/record&gt;&lt;/Cite&gt;&lt;/EndNote&gt;</w:instrText>
      </w:r>
      <w:r>
        <w:fldChar w:fldCharType="separate"/>
      </w:r>
      <w:r>
        <w:t>[60,61]</w:t>
      </w:r>
      <w:r>
        <w:fldChar w:fldCharType="end"/>
      </w:r>
      <w:r>
        <w:t>. However, some of the measures returned above are significant (e.g., 89% accuracy, 0.87 precision, 0.98 recall, 0.89 F-measure, and 0.08 seconds t</w:t>
      </w:r>
      <w:r>
        <w:t>ime). Therefore, the Naïve Bayes variants</w:t>
      </w:r>
      <w:r>
        <w:rPr>
          <w:b/>
        </w:rPr>
        <w:t xml:space="preserve"> examined in this study, individually, show promise for aiding useful reviews filtering to support software maintenance and evolution practice.</w:t>
      </w:r>
    </w:p>
    <w:p w14:paraId="7E232E73" w14:textId="77777777" w:rsidR="00497807" w:rsidRDefault="007D4BAE">
      <w:pPr>
        <w:pStyle w:val="MDPI31text"/>
        <w:rPr>
          <w:iCs/>
        </w:rPr>
      </w:pPr>
      <w:r>
        <w:rPr>
          <w:szCs w:val="16"/>
        </w:rPr>
        <w:t>Furthermore, Naïve Bayes method has been shown to outperform other meth</w:t>
      </w:r>
      <w:r>
        <w:rPr>
          <w:szCs w:val="16"/>
        </w:rPr>
        <w:t>ods on information retrieval tasks (i.e., tasks involving textual data)</w:t>
      </w:r>
      <w:r>
        <w:t xml:space="preserve"> </w:t>
      </w:r>
      <w:r>
        <w:fldChar w:fldCharType="begin"/>
      </w:r>
      <w:r>
        <w:instrText xml:space="preserve"> ADDIN EN.CITE &lt;EndNote&gt;&lt;Cite&gt;&lt;Author&gt;Wang&lt;/Author&gt;&lt;Year&gt;2018&lt;/Year&gt;&lt;RecNum&gt;2064&lt;/RecNum&gt;&lt;DisplayText&gt;&lt;style size="10"&gt;[25,26]&lt;/style&gt;&lt;/DisplayText&gt;&lt;record&gt;&lt;rec-number&gt;2064&lt;/rec-number</w:instrText>
      </w:r>
      <w:r>
        <w:instrText>&gt;&lt;foreign-keys&gt;&lt;key app="EN" db-id="aea2tx091fwxe5ee0f6xrds4sdpww9sz9spt" timestamp="1719123907"&gt;2064&lt;/key&gt;&lt;/foreign-keys&gt;&lt;ref-type name="Conference Paper"&gt;47&lt;/ref-type&gt;&lt;contributors&gt;&lt;authors&gt;&lt;author&gt;Wang, Chong&lt;/author&gt;&lt;author&gt;Zhang, Fan&lt;/author&gt;&lt;author&gt;L</w:instrText>
      </w:r>
      <w:r>
        <w:instrText>iang, Peng&lt;/author&gt;&lt;author&gt;Daneva, Maya&lt;/author&gt;&lt;author&gt;van Sinderen, Marten&lt;/author&gt;&lt;/authors&gt;&lt;/contributors&gt;&lt;titles&gt;&lt;title&gt;Can app changelogs improve requirements classification from app reviews?&lt;/title&gt;&lt;secondary-title&gt;Proceedings of the 12th ACM/IEEE I</w:instrText>
      </w:r>
      <w:r>
        <w:instrText>nternational Symposium on Empirical Software Engineering and Measurement&lt;/secondary-title&gt;&lt;/titles&gt;&lt;pages&gt;1-4&lt;/pages&gt;&lt;dates&gt;&lt;year&gt;2018&lt;/year&gt;&lt;/dates&gt;&lt;pub-location&gt;Oulu, Finland&lt;/pub-location&gt;&lt;publisher&gt;ACM&lt;/publisher&gt;&lt;urls&gt;&lt;/urls&gt;&lt;custom1&gt;3267428&lt;/custom1&gt;</w:instrText>
      </w:r>
      <w:r>
        <w:instrText>&lt;electronic-resource-num&gt;10.1145/3239235.3267428&lt;/electronic-resource-num&gt;&lt;/record&gt;&lt;/Cite&gt;&lt;Cite&gt;&lt;Author&gt;Caruana&lt;/Author&gt;&lt;Year&gt;2006&lt;/Year&gt;&lt;RecNum&gt;2063&lt;/RecNum&gt;&lt;record&gt;&lt;rec-number&gt;2063&lt;/rec-number&gt;&lt;foreign-keys&gt;&lt;key app="EN" db-id="aea2tx091fwxe5ee0f6xrds4sd</w:instrText>
      </w:r>
      <w:r>
        <w:instrText xml:space="preserve">pww9sz9spt" timestamp="1719123907"&gt;2063&lt;/key&gt;&lt;/foreign-keys&gt;&lt;ref-type name="Conference Paper"&gt;47&lt;/ref-type&gt;&lt;contributors&gt;&lt;authors&gt;&lt;author&gt;Caruana, Rich&lt;/author&gt;&lt;author&gt;Niculescu-Mizil, Alexandru&lt;/author&gt;&lt;/authors&gt;&lt;/contributors&gt;&lt;titles&gt;&lt;title&gt;An empirical </w:instrText>
      </w:r>
      <w:r>
        <w:instrText>comparison of supervised learning algorithms&lt;/title&gt;&lt;secondary-title&gt;Proceedings of the 23rd international conference on Machine learning - ICML &amp;apos;06&lt;/secondary-title&gt;&lt;/titles&gt;&lt;pages&gt;161-168&lt;/pages&gt;&lt;dates&gt;&lt;year&gt;2006&lt;/year&gt;&lt;/dates&gt;&lt;pub-location&gt;Pittsbur</w:instrText>
      </w:r>
      <w:r>
        <w:instrText>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w:t>
      </w:r>
      <w:r>
        <w:rPr>
          <w:szCs w:val="16"/>
        </w:rPr>
        <w:t xml:space="preserve"> and Chen et al. [8] reported F measure o</w:t>
      </w:r>
      <w:r>
        <w:rPr>
          <w:szCs w:val="16"/>
        </w:rPr>
        <w:t xml:space="preserve">f 0.86 when their approach was evaluated. In the current study, we perform extensive experiments and confirm the value of Naïve Bayes with slightly improved results. In particular, the expectation maximization variants of the Naïve Bayes method produced F </w:t>
      </w:r>
      <w:r>
        <w:rPr>
          <w:szCs w:val="16"/>
        </w:rPr>
        <w:t>measure as much as 0.86 (i.e., variant II) and 0.89 (i.e., variant IV).</w:t>
      </w:r>
    </w:p>
    <w:p w14:paraId="43156381" w14:textId="77777777" w:rsidR="00497807" w:rsidRDefault="007D4BAE">
      <w:pPr>
        <w:pStyle w:val="MDPI31text"/>
        <w:rPr>
          <w:iCs/>
        </w:rPr>
      </w:pPr>
      <w:r>
        <w:rPr>
          <w:b/>
          <w:i/>
        </w:rPr>
        <w:t xml:space="preserve">RQ2. </w:t>
      </w:r>
      <w:r>
        <w:rPr>
          <w:i/>
        </w:rPr>
        <w:t>Are there differences in outcomes for different Naïve Bayes implementations, and particularly when considering data imbalances?</w:t>
      </w:r>
    </w:p>
    <w:p w14:paraId="26972747" w14:textId="77777777" w:rsidR="00497807" w:rsidRDefault="007D4BAE">
      <w:pPr>
        <w:pStyle w:val="MDPI31text"/>
        <w:rPr>
          <w:iCs/>
        </w:rPr>
      </w:pPr>
      <w:r>
        <w:t>It is evident in Figure 1 and statistics reported i</w:t>
      </w:r>
      <w:r>
        <w:t>n Table 4 that the expectation maximization variants (II and IV) notably enhanced the</w:t>
      </w:r>
      <w:r>
        <w:rPr>
          <w:b/>
        </w:rPr>
        <w:t xml:space="preserve"> basic Multinomial Naïve Bayes variants (I and III)</w:t>
      </w:r>
      <w:r>
        <w:t>. The Expectation Maximization-Multinomial Naïve Bayes and Expectation Maximization-Multinomial Naïve Bayes with Laplace</w:t>
      </w:r>
      <w:r>
        <w:t xml:space="preserve"> smoothing consistently outperformed their predecessors Multinomial Naïve Bayes and Multinomial Naïve Bayes with Laplace smoothing. These customizations resulted in as much as 32% improvement in accuracy in the retrieval of useful reviews over their predec</w:t>
      </w:r>
      <w:r>
        <w:t xml:space="preserve">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w:t>
      </w:r>
      <w:r>
        <w:t>me).</w:t>
      </w:r>
    </w:p>
    <w:p w14:paraId="0FCA995A" w14:textId="77777777" w:rsidR="00497807" w:rsidRDefault="007D4BAE">
      <w:pPr>
        <w:pStyle w:val="MDPI31text"/>
        <w:rPr>
          <w:iCs/>
        </w:rPr>
      </w:pPr>
      <w:r>
        <w:t>The increase in accuracy and F-Measure noted in Section 5 is due to the working mechanism of Expectation Maximization that allows the Multinomial Naïve Bayes variants to gain maximum information about the underlying words in reviews of the same catego</w:t>
      </w:r>
      <w:r>
        <w:t xml:space="preserve">ry during its learning phase. This is seen in the sub-section 3.5 when uncategorized and categorized reviews are passed to the Expectation Maximization variant, which allows the Expectation Maximization variant to gain insights into the different types of </w:t>
      </w:r>
      <w:r>
        <w:t>words related to a particular category during its learning phase. The knowledge gathered during the learning process also leads towards higher accuracy and F-measure. That said, the operating structure of the Multinomial Naïve Bayes and Multinomial Naïve B</w:t>
      </w:r>
      <w:r>
        <w:t xml:space="preserve">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w:instrText>
      </w:r>
      <w:r>
        <w:instrText>s&gt;&lt;key app="EN" db-id="aea2tx091fwxe5ee0f6xrds4sdpww9sz9spt" timestamp="1719123907"&gt;2102&lt;/key&gt;&lt;/foreign-keys&gt;&lt;ref-type name="Conference Proceedings"&gt;10&lt;/ref-type&gt;&lt;contributors&gt;&lt;authors&gt;&lt;author&gt;Ren, Jiangtao&lt;/author&gt;&lt;author&gt;Lee, Sau Dan&lt;/author&gt;&lt;author&gt;Chen</w:instrText>
      </w:r>
      <w:r>
        <w:instrText xml:space="preserve">, Xianlu&lt;/author&gt;&lt;author&gt;Kao, Ben&lt;/author&gt;&lt;author&gt;Cheng, Reynold&lt;/author&gt;&lt;author&gt;Cheung, David&lt;/author&gt;&lt;/authors&gt;&lt;/contributors&gt;&lt;titles&gt;&lt;title&gt;Naive bayes classification of uncertain data&lt;/title&gt;&lt;secondary-title&gt;2009 Ninth IEEE International Conference on </w:instrText>
      </w:r>
      <w:r>
        <w:instrText>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which allow these variants to generate results quickly. This contr</w:t>
      </w:r>
      <w:r>
        <w:t>ast with Expectation Maximization-Multinomial Naïve Bayes and Expectation Maximization-Multinomial Naïve Bayes with Laplace smoothing, which produce results through an iterative process approach (waiting for likelihood parameters to stabilize), thereby req</w:t>
      </w:r>
      <w:r>
        <w:t xml:space="preserve">uiring more time. In addition, the Expectation Maximization variants could handle the imbalanced data better than their predecessors </w:t>
      </w:r>
      <w:r>
        <w:lastRenderedPageBreak/>
        <w:t>even though they needed additional time for learning and prediction purposes (refer to Table 4).</w:t>
      </w:r>
    </w:p>
    <w:p w14:paraId="6A69BAE7" w14:textId="77777777" w:rsidR="00497807" w:rsidRDefault="007D4BAE">
      <w:pPr>
        <w:pStyle w:val="MDPI31text"/>
      </w:pPr>
      <w:r>
        <w:t xml:space="preserve">In terms of </w:t>
      </w:r>
      <w:r>
        <w:rPr>
          <w:b/>
        </w:rPr>
        <w:t>Laplace smooth</w:t>
      </w:r>
      <w:r>
        <w:rPr>
          <w:b/>
        </w:rPr>
        <w:t>ing, results show that this enhancement assisted significantly in increasing the accuracy and F-measure and reducing the time requirements for predictions including Multinomial Naïve Bayes, Expectation Maximization-Multinomial Naïve Bayes, and Complement N</w:t>
      </w:r>
      <w:r>
        <w:rPr>
          <w:b/>
        </w:rPr>
        <w:t>aïve Bayes (III, IV and VI)</w:t>
      </w:r>
      <w:r>
        <w:t>. We observe as much as 18.8% increase in accuracy, a 0.15 improvement in F-Measure, and a 0.14-second reduction in time attributed to the Laplace smoothing (all statistically significant outcomes). This concept significantly enh</w:t>
      </w:r>
      <w:r>
        <w:t>anced the retrieval of useful reviews. As seen from equations (6) and (7), Laplace smoothing prevents zero counts of words whose information is not known in the training phase, thus maintaining the value of maximum likelihood estimates that are crucial tow</w:t>
      </w:r>
      <w:r>
        <w:t>ards the computation of a category of review. Therefore, any maximum likelihood estimates being 0 causes a lapse in the judgment towards determining the relevant category of a review. Consequently, the variants augmented by Laplace smoothing generate faste</w:t>
      </w:r>
      <w:r>
        <w:t xml:space="preserv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w:instrText>
      </w:r>
      <w:r>
        <w:instrText>ey app="EN" db-id="aea2tx091fwxe5ee0f6xrds4sdpww9sz9spt" timestamp="1719123907"&gt;2103&lt;/key&gt;&lt;/foreign-keys&gt;&lt;ref-type name="Conference Proceedings"&gt;10&lt;/ref-type&gt;&lt;contributors&gt;&lt;authors&gt;&lt;author&gt;Y. G. Jung&lt;/author&gt;&lt;author&gt;K. T. Kim&lt;/author&gt;&lt;author&gt;B. Lee&lt;/author</w:instrText>
      </w:r>
      <w:r>
        <w:instrText>&gt;&lt;author&gt;H. Y. Youn&lt;/author&gt;&lt;/authors&gt;&lt;/contributors&gt;&lt;titles&gt;&lt;title&gt;Enhanced Naive Bayes Classifier for real-time sentiment analysis with SparkR&lt;/title&gt;&lt;secondary-title&gt;2016 International Conference on Information and Communication Technology Convergence (</w:instrText>
      </w:r>
      <w:r>
        <w:instrText>ICTC)&lt;/secondary-title&gt;&lt;alt-title&gt;2016 International Conference on Information and Communication Technology Convergence (ICTC)&lt;/alt-title&gt;&lt;/titles&gt;&lt;pages&gt;141-146&lt;/pages&gt;&lt;keywords&gt;&lt;keyword&gt;Bayes methods&lt;/keyword&gt;&lt;keyword&gt;data handling&lt;/keyword&gt;&lt;keyword&gt;para</w:instrText>
      </w:r>
      <w:r>
        <w:instrText>llel processing&lt;/keyword&gt;&lt;keyword&gt;pattern classification&lt;/keyword&gt;&lt;keyword&gt;sentiment analysis&lt;/keyword&gt;&lt;keyword&gt;social networking (online)&lt;/keyword&gt;&lt;keyword&gt;SparkR&lt;/keyword&gt;&lt;keyword&gt;Twitter message&lt;/keyword&gt;&lt;keyword&gt;real-time customized service&lt;/keyword&gt;&lt;k</w:instrText>
      </w:r>
      <w:r>
        <w:instrText>eyword&gt;naive Bayes classifier&lt;/keyword&gt;&lt;keyword&gt;server environment&lt;/keyword&gt;&lt;keyword&gt;real-time stream data handling&lt;/keyword&gt;&lt;keyword&gt;Laplace smoothing&lt;/keyword&gt;&lt;keyword&gt;binarized NBC&lt;/keyword&gt;&lt;keyword&gt;distributed processing&lt;/keyword&gt;&lt;keyword&gt;computer simu</w:instrText>
      </w:r>
      <w:r>
        <w:instrText>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w:instrText>
      </w:r>
      <w:r>
        <w:instrTex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w:t>
      </w:r>
      <w:r>
        <w:t xml:space="preserve"> performance. Besides, as inferred from the findings reported in Table 4, Laplace smoothing benefited variants III, IV, and VI in dealing with data imbalance. This effect is particularly pronounced when variant VI is considered. Thus, concepts such as expe</w:t>
      </w:r>
      <w:r>
        <w:t>ctation maximization and Laplace smoothing contribute towards resolving the data imbalance issue.</w:t>
      </w:r>
    </w:p>
    <w:p w14:paraId="75342C5F" w14:textId="77777777" w:rsidR="00497807" w:rsidRDefault="007D4BAE">
      <w:pPr>
        <w:pStyle w:val="MDPI31text"/>
      </w:pPr>
      <w:r>
        <w:t>Figure 1 and statistics reported in Table 4 also show overall, Expectation Maximization-Multinomial Naïve Bayes with Laplace smoothing performed well on the d</w:t>
      </w:r>
      <w:r>
        <w:t xml:space="preserve">atasets in terms of accuracy and F-Measure. Therefore, from a practical standpoint, </w:t>
      </w:r>
      <w:r>
        <w:rPr>
          <w:b/>
          <w:bCs/>
        </w:rPr>
        <w:t>Expectation Maximization-Multinomial Naïve Bayes with Laplace smoot</w:t>
      </w:r>
      <w:r>
        <w:rPr>
          <w:b/>
        </w:rPr>
        <w:t>hing (IV) may be a suitable candidate for the task of retrieving useful reviews when app developers are d</w:t>
      </w:r>
      <w:r>
        <w:rPr>
          <w:b/>
        </w:rPr>
        <w:t>ealing with limited amounts of manually categorized (or labelled) reviews</w:t>
      </w:r>
      <w:r>
        <w:t xml:space="preserve">. On the contrary, Complement Naïve Bayes with Laplace smoothing (VI) showed good performance on the TradeMe, Vodafone NZ and Flutter datasets. This is because the </w:t>
      </w:r>
      <w:r>
        <w:rPr>
          <w:b/>
        </w:rPr>
        <w:t>working methodology</w:t>
      </w:r>
      <w:r>
        <w:rPr>
          <w:b/>
        </w:rPr>
        <w:t xml:space="preserve"> of</w:t>
      </w:r>
      <w:r>
        <w:t xml:space="preserve"> </w:t>
      </w:r>
      <w:r>
        <w:rPr>
          <w:b/>
        </w:rPr>
        <w:t>Complement Naïve Bayes incorporated with Laplace smoothing enables it to perform well when the dataset is imbalanced</w:t>
      </w:r>
      <w:r>
        <w:t>, as observed in the case of the above-mentioned datasets (refer to Section 4 and Table 4). To elaborate further, Complement Naïve Bayes</w:t>
      </w:r>
      <w:r>
        <w:t xml:space="preserve"> variants attempt to normalize the word counts to rectify weight bias (i.e., data imbalance) [43]. The overall objective of the Complement Naïve Bayes variants is to make the estimated conditional probabilities insensitive to skewed counts of words (refer </w:t>
      </w:r>
      <w:r>
        <w:t>to the sub-section 3.3). Hence, if there is a presence of few app reviews in one category (e.g., Useful) and these app reviews are comparable in length to those of the other category (e.g., non-useful) given the fact that certain words appear more often in</w:t>
      </w:r>
      <w:r>
        <w:t xml:space="preserve"> app reviews of one category, then Complement Naive Bayes tends to associate these app reviews with app reviews of other categories. Thus, by normalizing the word counts across categories, the weight bias gets compensated.</w:t>
      </w:r>
    </w:p>
    <w:p w14:paraId="6D972D66" w14:textId="77777777" w:rsidR="00497807" w:rsidRDefault="007D4BAE">
      <w:pPr>
        <w:pStyle w:val="MDPI31text"/>
      </w:pPr>
      <w:r>
        <w:t>Moreover, concerning the datasets</w:t>
      </w:r>
      <w:r>
        <w:t xml:space="preserve">, Complement Naïve Bayes with Laplace smoothing (VI) had the least time requirements (average ~ 0.11 seconds). </w:t>
      </w:r>
      <w:r>
        <w:rPr>
          <w:b/>
        </w:rPr>
        <w:t>Hence, the application of Complement Naïve Bayes with Laplace smoothing is best suited when app developers have a substantial number of categoriz</w:t>
      </w:r>
      <w:r>
        <w:rPr>
          <w:b/>
        </w:rPr>
        <w:t>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w:t>
      </w:r>
      <w:r>
        <w:t>tion scenario.</w:t>
      </w:r>
    </w:p>
    <w:p w14:paraId="5BB589AE" w14:textId="77777777" w:rsidR="00497807" w:rsidRDefault="007D4BAE">
      <w:pPr>
        <w:pStyle w:val="MDPI31text"/>
      </w:pPr>
      <w:r>
        <w:t>Furthermore, as observed from Table 5, the F-Measure of all the versions of the Naïve Bayes method decreased as the time required for learning and prediction increased. It is suspected that as the number of features increases, and if the lik</w:t>
      </w:r>
      <w:r>
        <w:t>elihood of these features does not conform to the appropriate distribution required by the Naïve Bayes method, the F-Measures of the variants are compromised. Besides, the Naïve Bayes method requires the number of features related to each category to be in</w:t>
      </w:r>
      <w:r>
        <w:t xml:space="preserve">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w:instrText>
      </w:r>
      <w:r>
        <w:instrText>-id="aea2tx091fwxe5ee0f6xrds4sdpww9sz9spt" timestamp="1719123907"&gt;2065&lt;/key&gt;&lt;/foreign-keys&gt;&lt;ref-type name="Conference Proceedings"&gt;10&lt;/ref-type&gt;&lt;contributors&gt;&lt;authors&gt;&lt;author&gt;Ng, Andrew Y&lt;/author&gt;&lt;author&gt;Jordan, Michael I&lt;/author&gt;&lt;/authors&gt;&lt;/contributors&gt;&lt;</w:instrText>
      </w:r>
      <w:r>
        <w:instrText>titles&gt;&lt;title&gt;On discriminative vs. generative classifiers: A comparison of logistic regression and naive bayes&lt;/title&gt;&lt;secondary-title&gt;Advances in neural information processing systems&lt;/secondary-title&gt;&lt;/titles&gt;&lt;pages&gt;841-848&lt;/pages&gt;&lt;dates&gt;&lt;year&gt;2002&lt;/yea</w:instrText>
      </w:r>
      <w:r>
        <w:instrText>r&gt;&lt;/dates&gt;&lt;urls&gt;&lt;/urls&gt;&lt;/record&gt;&lt;/Cite&gt;&lt;/EndNote&gt;</w:instrText>
      </w:r>
      <w:r>
        <w:fldChar w:fldCharType="separate"/>
      </w:r>
      <w:r>
        <w:t>[59]</w:t>
      </w:r>
      <w:r>
        <w:fldChar w:fldCharType="end"/>
      </w:r>
      <w:r>
        <w:t xml:space="preserve">. These observations further support our theory of generating reliable features </w:t>
      </w:r>
      <w:r>
        <w:lastRenderedPageBreak/>
        <w:t>sets (i.e., features sets consisting of appropriate features) pertaining to each category for the relevant variant as me</w:t>
      </w:r>
      <w:r>
        <w:t>ntioned earlier (refer to Section 6, RQ1 discussion). One potential  solution to address this problem would be to utilize Information Gain (IG) to extract features from the training data and later sorting the extracted features in descending order of their</w:t>
      </w:r>
      <w:r>
        <w:t xml:space="preserve"> computed IG ratio to select the prominent features (e.g., top ‘n’, where n is based on some appropriate threshold) </w:t>
      </w:r>
      <w:r>
        <w:fldChar w:fldCharType="begin"/>
      </w:r>
      <w:r>
        <w:instrText xml:space="preserve"> ADDIN EN.CITE &lt;EndNote&gt;&lt;Cite&gt;&lt;Author&gt;Liu&lt;/Author&gt;&lt;Year&gt;2018&lt;/Year&gt;&lt;RecNum&gt;2104&lt;/RecNum&gt;&lt;DisplayText&gt;&lt;style size="10"&gt;[64]&lt;/style&gt;&lt;/DisplayT</w:instrText>
      </w:r>
      <w:r>
        <w:instrText>ext&gt;&lt;record&gt;&lt;rec-number&gt;2104&lt;/rec-number&gt;&lt;foreign-keys&gt;&lt;key app="EN" db-id="aea2tx091fwxe5ee0f6xrds4sdpww9sz9spt" timestamp="1719123907"&gt;2104&lt;/key&gt;&lt;/foreign-keys&gt;&lt;ref-type name="Journal Article"&gt;17&lt;/ref-type&gt;&lt;contributors&gt;&lt;authors&gt;&lt;author&gt;Liu, Yaqing&lt;/auth</w:instrText>
      </w:r>
      <w:r>
        <w:instrText>or&gt;&lt;author&gt;Yi, Xiaokai&lt;/author&gt;&lt;author&gt;Chen, Rong&lt;/author&gt;&lt;author&gt;Zhai, Zhengguo&lt;/author&gt;&lt;author&gt;Gu, Jingxuan&lt;/author&gt;&lt;/authors&gt;&lt;/contributors&gt;&lt;titles&gt;&lt;title&gt;Feature extraction based on information gain and sequential pattern for English question classific</w:instrText>
      </w:r>
      <w:r>
        <w:instrText>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w:instrText>
      </w:r>
      <w:r>
        <w:instrText>&gt;&lt;/record&gt;&lt;/Cite&gt;&lt;/EndNote&gt;</w:instrText>
      </w:r>
      <w:r>
        <w:fldChar w:fldCharType="separate"/>
      </w:r>
      <w:r>
        <w:t>[64]</w:t>
      </w:r>
      <w:r>
        <w:fldChar w:fldCharType="end"/>
      </w:r>
      <w:r>
        <w:t>.</w:t>
      </w:r>
      <w:bookmarkStart w:id="8" w:name="_GoBack"/>
      <w:bookmarkEnd w:id="8"/>
    </w:p>
    <w:p w14:paraId="7F44E06C" w14:textId="77777777" w:rsidR="00497807" w:rsidRDefault="007D4BAE">
      <w:pPr>
        <w:pStyle w:val="MDPI21heading1"/>
      </w:pPr>
      <w:r>
        <w:t>7. Threats to Validity</w:t>
      </w:r>
    </w:p>
    <w:p w14:paraId="10629E47" w14:textId="77777777" w:rsidR="00497807" w:rsidRDefault="007D4BAE">
      <w:pPr>
        <w:pStyle w:val="MDPI22heading2"/>
      </w:pPr>
      <w:r>
        <w:t>7.1 Internal Validity</w:t>
      </w:r>
    </w:p>
    <w:p w14:paraId="325EB3D4" w14:textId="6A8FB197" w:rsidR="00497807" w:rsidRDefault="007D4BAE">
      <w:pPr>
        <w:pStyle w:val="MDPI31text"/>
      </w:pPr>
      <w:r>
        <w:t>In this study, the risks associated with labeling app reviews have been addressed by: (1) making use of feedback from app developers, (2) studying and understanding the rul</w:t>
      </w:r>
      <w:r>
        <w:t xml:space="preserve">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w:instrText>
      </w:r>
      <w:r>
        <w:instrText>e5ee0f6xrds4sdpww9sz9spt" timestamp="1719123906"&gt;2045&lt;/key&gt;&lt;/foreign-keys&gt;&lt;ref-type name="Conference Paper"&gt;47&lt;/ref-type&gt;&lt;contributors&gt;&lt;authors&gt;&lt;author&gt;Chen, Ning&lt;/author&gt;&lt;author&gt;Lin, Jialiu&lt;/author&gt;&lt;author&gt;Hoi, Steven C. H.&lt;/author&gt;&lt;author&gt;Xiao, Xiaokui&lt;/</w:instrText>
      </w:r>
      <w:r>
        <w:instrText>author&gt;&lt;author&gt;Zhang, Boshen&lt;/author&gt;&lt;/authors&gt;&lt;/contributors&gt;&lt;titles&gt;&lt;title&gt;AR-miner: mining informative reviews for developers from mobile app marketplace&lt;/title&gt;&lt;secondary-title&gt;Proceedings of the 36th International Conference on Software Engineering&lt;/s</w:instrText>
      </w:r>
      <w:r>
        <w:instrText>econdary-title&gt;&lt;/titles&gt;&lt;pages&gt;767-778&lt;/pages&gt;&lt;dates&gt;&lt;year&gt;2014&lt;/year&gt;&lt;/dates&gt;&lt;pub-location&gt;Hyderabad, India&lt;/pub-location&gt;&lt;publisher&gt;ACM&lt;/publisher&gt;&lt;urls&gt;&lt;/urls&gt;&lt;custom1&gt;2568263&lt;/custom1&gt;&lt;electronic-resource-num&gt;10.1145/2568225.2568263&lt;/electronic-resourc</w:instrText>
      </w:r>
      <w:r>
        <w:instrText>e-num&gt;&lt;/record&gt;&lt;/Cite&gt;&lt;/EndNote&gt;</w:instrText>
      </w:r>
      <w:r>
        <w:fldChar w:fldCharType="separate"/>
      </w:r>
      <w:r>
        <w:t>[12]</w:t>
      </w:r>
      <w:r>
        <w:rPr>
          <w:lang w:val="en-NZ"/>
        </w:rPr>
        <w:fldChar w:fldCharType="end"/>
      </w:r>
      <w:r>
        <w:t xml:space="preserve"> for labeling app reviews and, (3) thoroughly </w:t>
      </w:r>
      <w:r w:rsidR="0087249A">
        <w:t>analyzing</w:t>
      </w:r>
      <w:r>
        <w:t xml:space="preserve"> various types of app reviews that concern app developers. The rules for labeling app reviews were extensively discussed among the authors to achieve a shared understanding before conducting reliability checks, which resulted in substantial agreements (see</w:t>
      </w:r>
      <w:r>
        <w:t xml:space="preserve"> Fleiss Kappa statistics in Section 4). Follow-up discussions were held to reach a consensus among the authors before finalizing the labeled reviews. The primary objective of this study was to compare the performance of different Naïve Bayes variants in fi</w:t>
      </w:r>
      <w:r>
        <w:t>ltering useful app reviews, addressing data imbalance issues, and identifying potential research opportunities for improving their performance. Therefore, this work does not investigate the performance of other information retrieval approaches or methods f</w:t>
      </w:r>
      <w:r>
        <w:t xml:space="preserve">or addressing data imbalance. However, potential future work aimed at conducting such an investigation could be planned. This investigation could involve the performance evaluation of popular machine learning algorithms such as BERT (Bidirectional Encoder </w:t>
      </w:r>
      <w:r>
        <w:t>Representations from Transformers), Decision Trees, Random Forests, Logistic Regression, SVM and so on, towards the filtering of useful reviews along with methods such as SMOTE (Synthetic Minority Oversampling Technique), ADASYN (adaptive synthetic samplin</w:t>
      </w:r>
      <w:r>
        <w:t>g approach) which specialize in addressing the data imbalance issue.  Potential future work could be planned to investigate these approaches. Finally, this study primarily focused on the performance of Naïve Bayes variants for extracting useful reviews, he</w:t>
      </w:r>
      <w:r>
        <w:t>nce investigating and addressing issues related to the generation of distinct (reliable) features for learning purpose and independence assumption made by these variants were outside the scope of this study.</w:t>
      </w:r>
    </w:p>
    <w:p w14:paraId="7625A208" w14:textId="77777777" w:rsidR="00497807" w:rsidRDefault="007D4BAE">
      <w:pPr>
        <w:pStyle w:val="MDPI22heading2"/>
      </w:pPr>
      <w:r>
        <w:t>7.2 External Validity</w:t>
      </w:r>
    </w:p>
    <w:p w14:paraId="1CC5FAD4" w14:textId="77777777" w:rsidR="00497807" w:rsidRDefault="007D4BAE">
      <w:pPr>
        <w:pStyle w:val="MDPI31text"/>
      </w:pPr>
      <w:r>
        <w:t>A computer with a specific</w:t>
      </w:r>
      <w:r>
        <w:t xml:space="preserve"> hardware configuration (detailed in Section 4) was used, which may limit the generalizability of our outcomes, however, the pattern of results was consistent across the datasets and so this was not a threat to the pattern of outcomes observed. We have uti</w:t>
      </w:r>
      <w:r>
        <w:t xml:space="preserve">lized five datasets to evaluate the utility of the six Naïve Bayes variants for filtering useful reviews. Hence, the generalizability of the results may be limited to these datasets. However, the main objective of this study was to examine the feasibility </w:t>
      </w:r>
      <w:r>
        <w:t xml:space="preserve">and performance of the variants in filtering useful reviews and quantifying the evaluation of the results produced by the variants to identify the best performing variants under certain circumstances. Our analysis was also restricted by the time and human </w:t>
      </w:r>
      <w:r>
        <w:t>resource constraints related to the manual labeling of the reviews and reliability assessments performed in this study.</w:t>
      </w:r>
    </w:p>
    <w:p w14:paraId="72345C79" w14:textId="77777777" w:rsidR="00497807" w:rsidRDefault="007D4BAE">
      <w:pPr>
        <w:pStyle w:val="MDPI22heading2"/>
      </w:pPr>
      <w:r>
        <w:t>7.3 Construct Validity</w:t>
      </w:r>
    </w:p>
    <w:p w14:paraId="5DCC7668" w14:textId="77777777" w:rsidR="00497807" w:rsidRDefault="007D4BAE">
      <w:pPr>
        <w:pStyle w:val="MDPI31text"/>
      </w:pPr>
      <w:r>
        <w:t>To construct the ground truth to filter useful reviews we followed the well-established rules from a prominent st</w:t>
      </w:r>
      <w:r>
        <w:t xml:space="preserve">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instrText>
      </w:r>
      <w:r>
        <w:instrText>wxe5ee0f6xrds4sdpww9sz9spt" timestamp="1719123906"&gt;2045&lt;/key&gt;&lt;/foreign-keys&gt;&lt;ref-type name="Conference Paper"&gt;47&lt;/ref-type&gt;&lt;contributors&gt;&lt;authors&gt;&lt;author&gt;Chen, Ning&lt;/author&gt;&lt;author&gt;Lin, Jialiu&lt;/author&gt;&lt;author&gt;Hoi, Steven C. H.&lt;/author&gt;&lt;author&gt;Xiao, Xiaokui</w:instrText>
      </w:r>
      <w:r>
        <w:instrText>&lt;/author&gt;&lt;author&gt;Zhang, Boshen&lt;/author&gt;&lt;/authors&gt;&lt;/contributors&gt;&lt;titles&gt;&lt;title&gt;AR-miner: mining informative reviews for developers from mobile app marketplace&lt;/title&gt;&lt;secondary-title&gt;Proceedings of the 36th International Conference on Software Engineering&lt;</w:instrText>
      </w:r>
      <w:r>
        <w:instrText>/secondary-title&gt;&lt;/titles&gt;&lt;pages&gt;767-778&lt;/pages&gt;&lt;dates&gt;&lt;year&gt;2014&lt;/year&gt;&lt;/dates&gt;&lt;pub-location&gt;Hyderabad, India&lt;/pub-location&gt;&lt;publisher&gt;ACM&lt;/publisher&gt;&lt;urls&gt;&lt;/urls&gt;&lt;custom1&gt;2568263&lt;/custom1&gt;&lt;electronic-resource-num&gt;10.1145/2568225.2568263&lt;/electronic-resou</w:instrText>
      </w:r>
      <w:r>
        <w:instrText>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w:t>
      </w:r>
      <w:r>
        <w:t>d truth would be to contact the app developers of the respective apps to obtain the labeled set of reviews for evaluating the performance of the filtering approach. Such an approach could be a natural next step for future research.</w:t>
      </w:r>
    </w:p>
    <w:p w14:paraId="07E755B7" w14:textId="77777777" w:rsidR="00497807" w:rsidRDefault="007D4BAE">
      <w:pPr>
        <w:pStyle w:val="MDPI21heading1"/>
      </w:pPr>
      <w:r>
        <w:lastRenderedPageBreak/>
        <w:t>8. Conclusion and Future</w:t>
      </w:r>
      <w:r>
        <w:t xml:space="preserve"> Work</w:t>
      </w:r>
    </w:p>
    <w:p w14:paraId="50D01077" w14:textId="77777777" w:rsidR="00497807" w:rsidRDefault="007D4BAE">
      <w:pPr>
        <w:pStyle w:val="MDPI31text"/>
      </w:pPr>
      <w:r>
        <w:t>In this study, we examined Naïve Bayes variants for their usefulness extracting useful app reviews. In the past, various approaches have been used to extract app reviews, with the method incorporating Expectation Maximization for the Naïve Bayes meth</w:t>
      </w:r>
      <w:r>
        <w:t xml:space="preserve">od showing the most potential. Thus, in this study, we explore the performances of six variants of Naïve Bayes. The findings indicate that, overall, Expectation Maximization-Multinomial Naïve Bayes with Laplace smoothing (variant IV) is the most effective </w:t>
      </w:r>
      <w:r>
        <w:t xml:space="preserve">for extracting useful reviews from various datasets, while Complement Naïve Bayes with Laplace smoothing (variant VI) is better suited for extracting useful reviews from highly imbalanced datasets. Furthermore, the utilization of such variants may provide </w:t>
      </w:r>
      <w:r>
        <w:t>decision support for software product maintenance and evolution.</w:t>
      </w:r>
    </w:p>
    <w:p w14:paraId="59148DE7" w14:textId="77777777" w:rsidR="00497807" w:rsidRDefault="007D4BAE">
      <w:pPr>
        <w:pStyle w:val="MDPI31text"/>
      </w:pPr>
      <w:r>
        <w:t xml:space="preserve">That said, this study identifies several further research opportunities. For instance, the potential performance optimization of the Naïve Bayes variants for filtering app reviews provides a </w:t>
      </w:r>
      <w:r>
        <w:t>useful opportunity for follow up research. In addition, the generation of discrete (reliable) features for learning purposes and addressing the independence assumption made by the variants are useful avenues for follow up work. Additional datasets belongin</w:t>
      </w:r>
      <w:r>
        <w:t>g to wide spectrum of categories (e.g., Banking, Social, Video Players &amp; Editors and so on) from app domain can be utilized to evaluate the performance of the proposed versions of Multinomial Naïve Bayes method to verify the application generalizability of</w:t>
      </w:r>
      <w:r>
        <w:t xml:space="preserve"> the best performing variants from a broader perspective (i.e., industry or academic settings). Beyond app reviews, however, the usefulness of these variants can be empirically evaluated on bug reports and requests logged in software repositories like Jira</w:t>
      </w:r>
      <w:r>
        <w:t>, GitHub, and others.</w:t>
      </w:r>
    </w:p>
    <w:p w14:paraId="0494CD9C" w14:textId="77777777" w:rsidR="00497807" w:rsidRDefault="00497807">
      <w:pPr>
        <w:pStyle w:val="MDPI31text"/>
        <w:rPr>
          <w:iCs/>
        </w:rPr>
      </w:pPr>
    </w:p>
    <w:p w14:paraId="171CAD65" w14:textId="16A0DCBE" w:rsidR="00CB73A4" w:rsidRDefault="007D4BAE">
      <w:pPr>
        <w:pStyle w:val="MDPI31text"/>
        <w:spacing w:after="120"/>
        <w:ind w:firstLine="0"/>
      </w:pPr>
      <w:r>
        <w:rPr>
          <w:b/>
        </w:rPr>
        <w:t>Author Contributions:</w:t>
      </w:r>
      <w:r>
        <w:t xml:space="preserve"> </w:t>
      </w:r>
      <w:r w:rsidR="00CB73A4" w:rsidRPr="00613B31">
        <w:t xml:space="preserve">Conceptualization, </w:t>
      </w:r>
      <w:r w:rsidR="00CB73A4">
        <w:t>P</w:t>
      </w:r>
      <w:r w:rsidR="00CB73A4" w:rsidRPr="00613B31">
        <w:t>.</w:t>
      </w:r>
      <w:r w:rsidR="00CB73A4">
        <w:t>A</w:t>
      </w:r>
      <w:r w:rsidR="00CB73A4" w:rsidRPr="00613B31">
        <w:t xml:space="preserve">. and </w:t>
      </w:r>
      <w:r w:rsidR="00CB73A4">
        <w:t>S</w:t>
      </w:r>
      <w:r w:rsidR="00CB73A4" w:rsidRPr="00613B31">
        <w:t>.</w:t>
      </w:r>
      <w:r w:rsidR="00CB73A4">
        <w:t>M</w:t>
      </w:r>
      <w:r w:rsidR="00CB73A4" w:rsidRPr="00613B31">
        <w:t xml:space="preserve">.; methodology, </w:t>
      </w:r>
      <w:r w:rsidR="00CB73A4">
        <w:t>S</w:t>
      </w:r>
      <w:r w:rsidR="00CB73A4" w:rsidRPr="00613B31">
        <w:t>.</w:t>
      </w:r>
      <w:r w:rsidR="00CB73A4">
        <w:t>M</w:t>
      </w:r>
      <w:r w:rsidR="00CB73A4" w:rsidRPr="00613B31">
        <w:t xml:space="preserve">.; software, </w:t>
      </w:r>
      <w:r w:rsidR="00CB73A4">
        <w:t>S</w:t>
      </w:r>
      <w:r w:rsidR="00CB73A4" w:rsidRPr="00613B31">
        <w:t>.</w:t>
      </w:r>
      <w:r w:rsidR="00CB73A4">
        <w:t>M</w:t>
      </w:r>
      <w:r w:rsidR="00CB73A4" w:rsidRPr="00613B31">
        <w:t xml:space="preserve">.; validation, </w:t>
      </w:r>
      <w:r w:rsidR="00CB73A4">
        <w:t>P</w:t>
      </w:r>
      <w:r w:rsidR="00CB73A4" w:rsidRPr="00613B31">
        <w:t>.</w:t>
      </w:r>
      <w:r w:rsidR="00CB73A4">
        <w:t>A</w:t>
      </w:r>
      <w:r w:rsidR="00CB73A4" w:rsidRPr="00613B31">
        <w:t xml:space="preserve">.; formal analysis, </w:t>
      </w:r>
      <w:r w:rsidR="00CB73A4">
        <w:t>P.A. and S.M.</w:t>
      </w:r>
      <w:r w:rsidR="00CB73A4" w:rsidRPr="00613B31">
        <w:t xml:space="preserve">; investigation, </w:t>
      </w:r>
      <w:r w:rsidR="00BD4C29">
        <w:t>S.M.</w:t>
      </w:r>
      <w:r w:rsidR="00CB73A4" w:rsidRPr="00613B31">
        <w:t xml:space="preserve">; resources, </w:t>
      </w:r>
      <w:r w:rsidR="00CB73A4">
        <w:t>S</w:t>
      </w:r>
      <w:r w:rsidR="00CB73A4" w:rsidRPr="00613B31">
        <w:t>.</w:t>
      </w:r>
      <w:r w:rsidR="00CB73A4">
        <w:t>M</w:t>
      </w:r>
      <w:r w:rsidR="00CB73A4" w:rsidRPr="00613B31">
        <w:t xml:space="preserve">.; data curation, </w:t>
      </w:r>
      <w:r w:rsidR="00BD4C29">
        <w:t>S.M.</w:t>
      </w:r>
      <w:r w:rsidR="00CB73A4" w:rsidRPr="00613B31">
        <w:t xml:space="preserve">; writing—original draft preparation, </w:t>
      </w:r>
      <w:r w:rsidR="00BD4C29">
        <w:t>P.A., S.M.</w:t>
      </w:r>
      <w:r w:rsidR="00CB73A4">
        <w:t xml:space="preserve"> and D.S.</w:t>
      </w:r>
      <w:r w:rsidR="00CB73A4" w:rsidRPr="00613B31">
        <w:t xml:space="preserve">; writing—review and editing, </w:t>
      </w:r>
      <w:r w:rsidR="00BD4C29">
        <w:t>P.A., S.M., S.R.</w:t>
      </w:r>
      <w:r w:rsidR="00CB73A4">
        <w:t xml:space="preserve"> and D.S.</w:t>
      </w:r>
      <w:r w:rsidR="00CB73A4" w:rsidRPr="00613B31">
        <w:t xml:space="preserve">; visualization, </w:t>
      </w:r>
      <w:r w:rsidR="00CB73A4">
        <w:t>S</w:t>
      </w:r>
      <w:r w:rsidR="00CB73A4" w:rsidRPr="00613B31">
        <w:t>.</w:t>
      </w:r>
      <w:r w:rsidR="00CB73A4">
        <w:t>M</w:t>
      </w:r>
      <w:r w:rsidR="00CB73A4" w:rsidRPr="00613B31">
        <w:t>.</w:t>
      </w:r>
      <w:r w:rsidR="00BD4C29">
        <w:t xml:space="preserve"> and D.S.</w:t>
      </w:r>
      <w:r w:rsidR="00CB73A4" w:rsidRPr="00613B31">
        <w:t xml:space="preserve">; supervision, </w:t>
      </w:r>
      <w:r w:rsidR="00CB73A4">
        <w:t>P.A. and D.S.</w:t>
      </w:r>
      <w:r w:rsidR="00CB73A4" w:rsidRPr="00613B31">
        <w:t xml:space="preserve">; project administration, </w:t>
      </w:r>
      <w:r w:rsidR="00CB73A4">
        <w:t>P.A. and D.S.</w:t>
      </w:r>
      <w:r w:rsidR="00CB73A4" w:rsidRPr="00613B31">
        <w:t>; All authors have read and agreed to the published version of the manuscript.</w:t>
      </w:r>
    </w:p>
    <w:p w14:paraId="51FA9025" w14:textId="77777777" w:rsidR="00497807" w:rsidRDefault="007D4BAE">
      <w:pPr>
        <w:pStyle w:val="MDPI62BackMatter"/>
        <w:rPr>
          <w:b/>
        </w:rPr>
      </w:pPr>
      <w:r>
        <w:rPr>
          <w:b/>
          <w:sz w:val="20"/>
        </w:rPr>
        <w:t>Funding</w:t>
      </w:r>
      <w:r>
        <w:rPr>
          <w:b/>
        </w:rPr>
        <w:t xml:space="preserve">: </w:t>
      </w:r>
      <w:r>
        <w:rPr>
          <w:sz w:val="20"/>
          <w:szCs w:val="22"/>
          <w:lang w:val="en-NZ" w:eastAsia="de-DE"/>
        </w:rPr>
        <w:t>T</w:t>
      </w:r>
      <w:r>
        <w:rPr>
          <w:sz w:val="20"/>
          <w:szCs w:val="22"/>
          <w:lang w:eastAsia="de-DE"/>
        </w:rPr>
        <w:t>his work is funded by University of Otago Research Grant (UORG) Award – accessed through the University of Otago Research Committee.</w:t>
      </w:r>
    </w:p>
    <w:p w14:paraId="1478AF97" w14:textId="77777777" w:rsidR="00497807" w:rsidRDefault="007D4BAE">
      <w:pPr>
        <w:pStyle w:val="MDPI62BackMatter"/>
        <w:rPr>
          <w:sz w:val="20"/>
          <w:szCs w:val="22"/>
          <w:lang w:eastAsia="de-DE"/>
        </w:rPr>
      </w:pPr>
      <w:r>
        <w:rPr>
          <w:b/>
          <w:sz w:val="20"/>
        </w:rPr>
        <w:t>Data Availability Statement:</w:t>
      </w:r>
      <w:r>
        <w:rPr>
          <w:b/>
        </w:rPr>
        <w:t xml:space="preserve"> </w:t>
      </w:r>
      <w:r>
        <w:rPr>
          <w:sz w:val="20"/>
          <w:szCs w:val="22"/>
          <w:lang w:eastAsia="zh-CN"/>
        </w:rPr>
        <w:t xml:space="preserve">The data presented in this study are available on </w:t>
      </w:r>
      <w:r>
        <w:rPr>
          <w:sz w:val="20"/>
          <w:szCs w:val="22"/>
          <w:lang w:eastAsia="zh-CN"/>
        </w:rPr>
        <w:t>request from the corresponding author. The data are not publicly available due to privacy restrictions related to the app reviews analyzed.</w:t>
      </w:r>
    </w:p>
    <w:p w14:paraId="74F4E6A7" w14:textId="77777777" w:rsidR="00497807" w:rsidRDefault="007D4BAE">
      <w:pPr>
        <w:pStyle w:val="MDPI62BackMatter"/>
        <w:rPr>
          <w:sz w:val="20"/>
        </w:rPr>
      </w:pPr>
      <w:r>
        <w:rPr>
          <w:b/>
          <w:sz w:val="20"/>
        </w:rPr>
        <w:t>Acknowledgments:</w:t>
      </w:r>
      <w:r>
        <w:rPr>
          <w:sz w:val="20"/>
        </w:rPr>
        <w:t xml:space="preserve"> We would like to thank the app developers of Flutter for providing the app reviews and validating o</w:t>
      </w:r>
      <w:r>
        <w:rPr>
          <w:sz w:val="20"/>
        </w:rPr>
        <w:t xml:space="preserve">ur preliminary outcomes. </w:t>
      </w:r>
    </w:p>
    <w:p w14:paraId="72419AB6" w14:textId="77777777" w:rsidR="00497807" w:rsidRDefault="007D4BAE">
      <w:pPr>
        <w:pStyle w:val="MDPI31text"/>
        <w:ind w:firstLine="0"/>
        <w:rPr>
          <w:szCs w:val="20"/>
        </w:rPr>
      </w:pPr>
      <w:r>
        <w:rPr>
          <w:b/>
          <w:szCs w:val="20"/>
        </w:rPr>
        <w:t>Conflicts of Interest:</w:t>
      </w:r>
      <w:r>
        <w:rPr>
          <w:szCs w:val="20"/>
        </w:rPr>
        <w:t xml:space="preserve"> The authors have no conflicts of interest to declare. All co-authors have seen and agree with the contents of the manuscript and there is no financial interest to report. We certify that the submission is or</w:t>
      </w:r>
      <w:r>
        <w:rPr>
          <w:szCs w:val="20"/>
        </w:rPr>
        <w:t>iginal work and is not under review at any other publication venue.</w:t>
      </w:r>
    </w:p>
    <w:p w14:paraId="59D936AB" w14:textId="77777777" w:rsidR="00497807" w:rsidRDefault="007D4BAE">
      <w:pPr>
        <w:adjustRightInd w:val="0"/>
        <w:snapToGrid w:val="0"/>
        <w:spacing w:before="240" w:after="60" w:line="228" w:lineRule="auto"/>
        <w:ind w:left="2608"/>
        <w:rPr>
          <w:b/>
          <w:bCs/>
          <w:szCs w:val="18"/>
          <w:lang w:bidi="en-US"/>
        </w:rPr>
      </w:pPr>
      <w:r>
        <w:rPr>
          <w:b/>
          <w:bCs/>
          <w:szCs w:val="18"/>
          <w:lang w:bidi="en-US"/>
        </w:rPr>
        <w:t xml:space="preserve">Appendix </w:t>
      </w:r>
      <w:r>
        <w:rPr>
          <w:b/>
          <w:bCs/>
          <w:szCs w:val="18"/>
          <w:lang w:bidi="en-US"/>
        </w:rPr>
        <w:t>A</w:t>
      </w:r>
    </w:p>
    <w:p w14:paraId="651A1588" w14:textId="77777777" w:rsidR="00497807" w:rsidRDefault="007D4BAE">
      <w:pPr>
        <w:pStyle w:val="MDPI41tablecaption"/>
      </w:pPr>
      <w:r>
        <w:rPr>
          <w:b/>
        </w:rPr>
        <w:t>Table A.</w:t>
      </w:r>
      <w:r>
        <w:t xml:space="preserve"> Datasets summary.</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497807" w14:paraId="3B5360E3" w14:textId="77777777">
        <w:tc>
          <w:tcPr>
            <w:tcW w:w="1073" w:type="dxa"/>
            <w:tcBorders>
              <w:top w:val="single" w:sz="8" w:space="0" w:color="auto"/>
              <w:left w:val="single" w:sz="4" w:space="0" w:color="auto"/>
              <w:right w:val="single" w:sz="4" w:space="0" w:color="auto"/>
            </w:tcBorders>
            <w:shd w:val="clear" w:color="auto" w:fill="auto"/>
          </w:tcPr>
          <w:p w14:paraId="34B8EAA2" w14:textId="77777777" w:rsidR="00497807" w:rsidRDefault="007D4BAE">
            <w:pPr>
              <w:pStyle w:val="MDPI42tablebody"/>
              <w:suppressAutoHyphens/>
              <w:spacing w:line="240" w:lineRule="auto"/>
              <w:rPr>
                <w:b/>
                <w:snapToGrid/>
                <w:highlight w:val="red"/>
              </w:rPr>
            </w:pPr>
            <w:r>
              <w:rPr>
                <w:b/>
              </w:rPr>
              <w:t>App Name</w:t>
            </w:r>
          </w:p>
        </w:tc>
        <w:tc>
          <w:tcPr>
            <w:tcW w:w="1417" w:type="dxa"/>
            <w:tcBorders>
              <w:top w:val="single" w:sz="8" w:space="0" w:color="auto"/>
              <w:left w:val="single" w:sz="4" w:space="0" w:color="auto"/>
              <w:right w:val="single" w:sz="4" w:space="0" w:color="auto"/>
            </w:tcBorders>
            <w:shd w:val="clear" w:color="auto" w:fill="auto"/>
          </w:tcPr>
          <w:p w14:paraId="350E15BB" w14:textId="77777777" w:rsidR="00497807" w:rsidRDefault="007D4BAE">
            <w:pPr>
              <w:pStyle w:val="MDPI42tablebody"/>
              <w:suppressAutoHyphens/>
              <w:spacing w:line="240" w:lineRule="auto"/>
              <w:rPr>
                <w:b/>
                <w:snapToGrid/>
              </w:rPr>
            </w:pPr>
            <w:r>
              <w:rPr>
                <w:b/>
              </w:rPr>
              <w:t>Total number of reviews logged Category</w:t>
            </w:r>
          </w:p>
        </w:tc>
        <w:tc>
          <w:tcPr>
            <w:tcW w:w="1134" w:type="dxa"/>
            <w:tcBorders>
              <w:top w:val="single" w:sz="8" w:space="0" w:color="auto"/>
              <w:left w:val="single" w:sz="4" w:space="0" w:color="auto"/>
              <w:right w:val="single" w:sz="4" w:space="0" w:color="auto"/>
            </w:tcBorders>
          </w:tcPr>
          <w:p w14:paraId="78646858" w14:textId="77777777" w:rsidR="00497807" w:rsidRDefault="007D4BAE">
            <w:pPr>
              <w:pStyle w:val="MDPI42tablebody"/>
              <w:suppressAutoHyphens/>
              <w:spacing w:line="240" w:lineRule="auto"/>
              <w:rPr>
                <w:b/>
                <w:snapToGrid/>
              </w:rPr>
            </w:pPr>
            <w:r>
              <w:rPr>
                <w:b/>
              </w:rPr>
              <w:t>Maximum review length (characters)</w:t>
            </w:r>
          </w:p>
        </w:tc>
        <w:tc>
          <w:tcPr>
            <w:tcW w:w="1134" w:type="dxa"/>
            <w:tcBorders>
              <w:top w:val="single" w:sz="8" w:space="0" w:color="auto"/>
              <w:left w:val="single" w:sz="4" w:space="0" w:color="auto"/>
              <w:right w:val="single" w:sz="4" w:space="0" w:color="auto"/>
            </w:tcBorders>
          </w:tcPr>
          <w:p w14:paraId="3F03E7C3" w14:textId="77777777" w:rsidR="00497807" w:rsidRDefault="007D4BAE">
            <w:pPr>
              <w:pStyle w:val="MDPI42tablebody"/>
              <w:suppressAutoHyphens/>
              <w:spacing w:line="240" w:lineRule="auto"/>
              <w:rPr>
                <w:b/>
                <w:snapToGrid/>
              </w:rPr>
            </w:pPr>
            <w:r>
              <w:rPr>
                <w:b/>
              </w:rPr>
              <w:t>Minimum review length (characters)</w:t>
            </w:r>
          </w:p>
        </w:tc>
        <w:tc>
          <w:tcPr>
            <w:tcW w:w="851" w:type="dxa"/>
            <w:tcBorders>
              <w:top w:val="single" w:sz="8" w:space="0" w:color="auto"/>
              <w:left w:val="single" w:sz="4" w:space="0" w:color="auto"/>
              <w:right w:val="single" w:sz="4" w:space="0" w:color="auto"/>
            </w:tcBorders>
          </w:tcPr>
          <w:p w14:paraId="13DEFDFB" w14:textId="77777777" w:rsidR="00497807" w:rsidRDefault="007D4BAE">
            <w:pPr>
              <w:pStyle w:val="MDPI42tablebody"/>
              <w:suppressAutoHyphens/>
              <w:spacing w:line="240" w:lineRule="auto"/>
              <w:rPr>
                <w:b/>
                <w:snapToGrid/>
              </w:rPr>
            </w:pPr>
            <w:r>
              <w:rPr>
                <w:b/>
              </w:rPr>
              <w:t>Average length of review</w:t>
            </w:r>
          </w:p>
        </w:tc>
        <w:tc>
          <w:tcPr>
            <w:tcW w:w="850" w:type="dxa"/>
            <w:tcBorders>
              <w:top w:val="single" w:sz="8" w:space="0" w:color="auto"/>
              <w:left w:val="single" w:sz="4" w:space="0" w:color="auto"/>
              <w:right w:val="single" w:sz="4" w:space="0" w:color="auto"/>
            </w:tcBorders>
          </w:tcPr>
          <w:p w14:paraId="6CC24D5D" w14:textId="77777777" w:rsidR="00497807" w:rsidRDefault="007D4BAE">
            <w:pPr>
              <w:pStyle w:val="MDPI42tablebody"/>
              <w:suppressAutoHyphens/>
              <w:spacing w:line="240" w:lineRule="auto"/>
              <w:rPr>
                <w:b/>
                <w:snapToGrid/>
              </w:rPr>
            </w:pPr>
            <w:r>
              <w:rPr>
                <w:b/>
              </w:rPr>
              <w:t>Ave</w:t>
            </w:r>
            <w:r>
              <w:rPr>
                <w:b/>
              </w:rPr>
              <w:t>rage app rating</w:t>
            </w:r>
          </w:p>
        </w:tc>
        <w:tc>
          <w:tcPr>
            <w:tcW w:w="1418" w:type="dxa"/>
            <w:tcBorders>
              <w:top w:val="single" w:sz="8" w:space="0" w:color="auto"/>
              <w:left w:val="single" w:sz="4" w:space="0" w:color="auto"/>
              <w:right w:val="single" w:sz="4" w:space="0" w:color="auto"/>
            </w:tcBorders>
          </w:tcPr>
          <w:p w14:paraId="751ED80D" w14:textId="77777777" w:rsidR="00497807" w:rsidRDefault="007D4BAE">
            <w:pPr>
              <w:pStyle w:val="MDPI42tablebody"/>
              <w:suppressAutoHyphens/>
              <w:spacing w:line="240" w:lineRule="auto"/>
              <w:rPr>
                <w:b/>
                <w:snapToGrid/>
              </w:rPr>
            </w:pPr>
            <w:r>
              <w:rPr>
                <w:b/>
              </w:rPr>
              <w:t>Category</w:t>
            </w:r>
          </w:p>
        </w:tc>
      </w:tr>
      <w:tr w:rsidR="00497807" w14:paraId="098D5F7F" w14:textId="77777777">
        <w:tc>
          <w:tcPr>
            <w:tcW w:w="1073" w:type="dxa"/>
            <w:tcBorders>
              <w:top w:val="single" w:sz="4" w:space="0" w:color="auto"/>
              <w:left w:val="single" w:sz="4" w:space="0" w:color="auto"/>
              <w:right w:val="single" w:sz="4" w:space="0" w:color="auto"/>
            </w:tcBorders>
            <w:shd w:val="clear" w:color="auto" w:fill="auto"/>
            <w:vAlign w:val="center"/>
          </w:tcPr>
          <w:p w14:paraId="08B8A92E" w14:textId="77777777" w:rsidR="00497807" w:rsidRDefault="007D4BAE">
            <w:pPr>
              <w:pStyle w:val="MDPI42tablebody"/>
              <w:spacing w:line="240" w:lineRule="auto"/>
            </w:pPr>
            <w:r>
              <w:t>MyTracks</w:t>
            </w:r>
          </w:p>
        </w:tc>
        <w:tc>
          <w:tcPr>
            <w:tcW w:w="1417" w:type="dxa"/>
            <w:tcBorders>
              <w:top w:val="single" w:sz="4" w:space="0" w:color="auto"/>
              <w:left w:val="single" w:sz="4" w:space="0" w:color="auto"/>
              <w:right w:val="single" w:sz="4" w:space="0" w:color="auto"/>
            </w:tcBorders>
            <w:shd w:val="clear" w:color="auto" w:fill="auto"/>
            <w:vAlign w:val="center"/>
          </w:tcPr>
          <w:p w14:paraId="2F3EEC7B" w14:textId="77777777" w:rsidR="00497807" w:rsidRDefault="007D4BAE">
            <w:pPr>
              <w:pStyle w:val="MDPI42tablebody"/>
              <w:spacing w:line="240" w:lineRule="auto"/>
            </w:pPr>
            <w:r>
              <w:t>4003</w:t>
            </w:r>
          </w:p>
        </w:tc>
        <w:tc>
          <w:tcPr>
            <w:tcW w:w="1134" w:type="dxa"/>
            <w:tcBorders>
              <w:top w:val="single" w:sz="4" w:space="0" w:color="auto"/>
              <w:left w:val="single" w:sz="4" w:space="0" w:color="auto"/>
              <w:right w:val="single" w:sz="4" w:space="0" w:color="auto"/>
            </w:tcBorders>
            <w:vAlign w:val="center"/>
          </w:tcPr>
          <w:p w14:paraId="1C02E8F4" w14:textId="77777777" w:rsidR="00497807" w:rsidRDefault="007D4BAE">
            <w:pPr>
              <w:pStyle w:val="MDPI42tablebody"/>
              <w:spacing w:line="240" w:lineRule="auto"/>
            </w:pPr>
            <w:r>
              <w:t>1988</w:t>
            </w:r>
          </w:p>
        </w:tc>
        <w:tc>
          <w:tcPr>
            <w:tcW w:w="1134" w:type="dxa"/>
            <w:tcBorders>
              <w:top w:val="single" w:sz="4" w:space="0" w:color="auto"/>
              <w:left w:val="single" w:sz="4" w:space="0" w:color="auto"/>
              <w:right w:val="single" w:sz="4" w:space="0" w:color="auto"/>
            </w:tcBorders>
            <w:vAlign w:val="center"/>
          </w:tcPr>
          <w:p w14:paraId="36AF89F2" w14:textId="77777777" w:rsidR="00497807" w:rsidRDefault="007D4BAE">
            <w:pPr>
              <w:pStyle w:val="MDPI42tablebody"/>
              <w:spacing w:line="240" w:lineRule="auto"/>
            </w:pPr>
            <w:r>
              <w:t>3</w:t>
            </w:r>
          </w:p>
        </w:tc>
        <w:tc>
          <w:tcPr>
            <w:tcW w:w="851" w:type="dxa"/>
            <w:tcBorders>
              <w:top w:val="single" w:sz="4" w:space="0" w:color="auto"/>
              <w:left w:val="single" w:sz="4" w:space="0" w:color="auto"/>
              <w:right w:val="single" w:sz="4" w:space="0" w:color="auto"/>
            </w:tcBorders>
            <w:vAlign w:val="center"/>
          </w:tcPr>
          <w:p w14:paraId="074BD053" w14:textId="77777777" w:rsidR="00497807" w:rsidRDefault="007D4BAE">
            <w:pPr>
              <w:pStyle w:val="MDPI42tablebody"/>
              <w:spacing w:line="240" w:lineRule="auto"/>
            </w:pPr>
            <w:r>
              <w:t>136</w:t>
            </w:r>
          </w:p>
        </w:tc>
        <w:tc>
          <w:tcPr>
            <w:tcW w:w="850" w:type="dxa"/>
            <w:tcBorders>
              <w:top w:val="single" w:sz="4" w:space="0" w:color="auto"/>
              <w:left w:val="single" w:sz="4" w:space="0" w:color="auto"/>
              <w:right w:val="single" w:sz="4" w:space="0" w:color="auto"/>
            </w:tcBorders>
            <w:vAlign w:val="center"/>
          </w:tcPr>
          <w:p w14:paraId="0283B79A" w14:textId="77777777" w:rsidR="00497807" w:rsidRDefault="007D4BAE">
            <w:pPr>
              <w:pStyle w:val="MDPI42tablebody"/>
              <w:spacing w:line="240" w:lineRule="auto"/>
            </w:pPr>
            <w:r>
              <w:t>3.8</w:t>
            </w:r>
          </w:p>
        </w:tc>
        <w:tc>
          <w:tcPr>
            <w:tcW w:w="1418" w:type="dxa"/>
            <w:tcBorders>
              <w:top w:val="single" w:sz="4" w:space="0" w:color="auto"/>
              <w:left w:val="single" w:sz="4" w:space="0" w:color="auto"/>
              <w:right w:val="single" w:sz="4" w:space="0" w:color="auto"/>
            </w:tcBorders>
            <w:vAlign w:val="center"/>
          </w:tcPr>
          <w:p w14:paraId="1227524F" w14:textId="77777777" w:rsidR="00497807" w:rsidRDefault="007D4BAE">
            <w:pPr>
              <w:pStyle w:val="MDPI42tablebody"/>
              <w:spacing w:line="240" w:lineRule="auto"/>
            </w:pPr>
            <w:r>
              <w:t>Travel</w:t>
            </w:r>
          </w:p>
        </w:tc>
      </w:tr>
      <w:tr w:rsidR="00497807" w14:paraId="482F97BD" w14:textId="77777777">
        <w:tc>
          <w:tcPr>
            <w:tcW w:w="1073" w:type="dxa"/>
            <w:tcBorders>
              <w:top w:val="single" w:sz="4" w:space="0" w:color="auto"/>
              <w:left w:val="single" w:sz="4" w:space="0" w:color="auto"/>
              <w:right w:val="single" w:sz="4" w:space="0" w:color="auto"/>
            </w:tcBorders>
            <w:shd w:val="clear" w:color="auto" w:fill="auto"/>
            <w:vAlign w:val="center"/>
          </w:tcPr>
          <w:p w14:paraId="0F95377F" w14:textId="77777777" w:rsidR="00497807" w:rsidRDefault="007D4BAE">
            <w:pPr>
              <w:pStyle w:val="MDPI42tablebody"/>
              <w:spacing w:line="240" w:lineRule="auto"/>
            </w:pPr>
            <w:r>
              <w:t>Flutter</w:t>
            </w:r>
          </w:p>
        </w:tc>
        <w:tc>
          <w:tcPr>
            <w:tcW w:w="1417" w:type="dxa"/>
            <w:tcBorders>
              <w:left w:val="single" w:sz="4" w:space="0" w:color="auto"/>
              <w:right w:val="single" w:sz="4" w:space="0" w:color="auto"/>
            </w:tcBorders>
            <w:shd w:val="clear" w:color="auto" w:fill="auto"/>
            <w:vAlign w:val="center"/>
          </w:tcPr>
          <w:p w14:paraId="6A7ECAFE" w14:textId="77777777" w:rsidR="00497807" w:rsidRDefault="007D4BAE">
            <w:pPr>
              <w:pStyle w:val="MDPI42tablebody"/>
              <w:spacing w:line="240" w:lineRule="auto"/>
            </w:pPr>
            <w:r>
              <w:t>3483</w:t>
            </w:r>
          </w:p>
        </w:tc>
        <w:tc>
          <w:tcPr>
            <w:tcW w:w="1134" w:type="dxa"/>
            <w:tcBorders>
              <w:left w:val="single" w:sz="4" w:space="0" w:color="auto"/>
              <w:right w:val="single" w:sz="4" w:space="0" w:color="auto"/>
            </w:tcBorders>
            <w:vAlign w:val="center"/>
          </w:tcPr>
          <w:p w14:paraId="1D3E5388" w14:textId="77777777" w:rsidR="00497807" w:rsidRDefault="007D4BAE">
            <w:pPr>
              <w:pStyle w:val="MDPI42tablebody"/>
              <w:spacing w:line="240" w:lineRule="auto"/>
            </w:pPr>
            <w:r>
              <w:t>2110</w:t>
            </w:r>
          </w:p>
        </w:tc>
        <w:tc>
          <w:tcPr>
            <w:tcW w:w="1134" w:type="dxa"/>
            <w:tcBorders>
              <w:left w:val="single" w:sz="4" w:space="0" w:color="auto"/>
              <w:right w:val="single" w:sz="4" w:space="0" w:color="auto"/>
            </w:tcBorders>
            <w:vAlign w:val="center"/>
          </w:tcPr>
          <w:p w14:paraId="7B175967" w14:textId="77777777" w:rsidR="00497807" w:rsidRDefault="007D4BAE">
            <w:pPr>
              <w:pStyle w:val="MDPI42tablebody"/>
              <w:spacing w:line="240" w:lineRule="auto"/>
            </w:pPr>
            <w:r>
              <w:t>2</w:t>
            </w:r>
          </w:p>
        </w:tc>
        <w:tc>
          <w:tcPr>
            <w:tcW w:w="851" w:type="dxa"/>
            <w:tcBorders>
              <w:left w:val="single" w:sz="4" w:space="0" w:color="auto"/>
              <w:right w:val="single" w:sz="4" w:space="0" w:color="auto"/>
            </w:tcBorders>
            <w:vAlign w:val="center"/>
          </w:tcPr>
          <w:p w14:paraId="49CDABD2" w14:textId="77777777" w:rsidR="00497807" w:rsidRDefault="007D4BAE">
            <w:pPr>
              <w:pStyle w:val="MDPI42tablebody"/>
              <w:spacing w:line="240" w:lineRule="auto"/>
            </w:pPr>
            <w:r>
              <w:t>126</w:t>
            </w:r>
          </w:p>
        </w:tc>
        <w:tc>
          <w:tcPr>
            <w:tcW w:w="850" w:type="dxa"/>
            <w:tcBorders>
              <w:left w:val="single" w:sz="4" w:space="0" w:color="auto"/>
              <w:right w:val="single" w:sz="4" w:space="0" w:color="auto"/>
            </w:tcBorders>
            <w:vAlign w:val="center"/>
          </w:tcPr>
          <w:p w14:paraId="7245643D" w14:textId="77777777" w:rsidR="00497807" w:rsidRDefault="007D4BAE">
            <w:pPr>
              <w:pStyle w:val="MDPI42tablebody"/>
              <w:spacing w:line="240" w:lineRule="auto"/>
            </w:pPr>
            <w:r>
              <w:t>4.2</w:t>
            </w:r>
          </w:p>
        </w:tc>
        <w:tc>
          <w:tcPr>
            <w:tcW w:w="1418" w:type="dxa"/>
            <w:tcBorders>
              <w:left w:val="single" w:sz="4" w:space="0" w:color="auto"/>
              <w:right w:val="single" w:sz="4" w:space="0" w:color="auto"/>
            </w:tcBorders>
            <w:vAlign w:val="center"/>
          </w:tcPr>
          <w:p w14:paraId="6B2366E7" w14:textId="77777777" w:rsidR="00497807" w:rsidRDefault="007D4BAE">
            <w:pPr>
              <w:pStyle w:val="MDPI42tablebody"/>
              <w:spacing w:line="240" w:lineRule="auto"/>
            </w:pPr>
            <w:r>
              <w:t>Casual</w:t>
            </w:r>
          </w:p>
        </w:tc>
      </w:tr>
      <w:tr w:rsidR="00497807" w14:paraId="0D62AFD6" w14:textId="77777777">
        <w:tc>
          <w:tcPr>
            <w:tcW w:w="1073" w:type="dxa"/>
            <w:tcBorders>
              <w:top w:val="single" w:sz="4" w:space="0" w:color="auto"/>
              <w:left w:val="single" w:sz="4" w:space="0" w:color="auto"/>
              <w:right w:val="single" w:sz="4" w:space="0" w:color="auto"/>
            </w:tcBorders>
            <w:shd w:val="clear" w:color="auto" w:fill="auto"/>
            <w:vAlign w:val="center"/>
          </w:tcPr>
          <w:p w14:paraId="64DD162F" w14:textId="77777777" w:rsidR="00497807" w:rsidRDefault="007D4BAE">
            <w:pPr>
              <w:pStyle w:val="MDPI42tablebody"/>
              <w:spacing w:line="240" w:lineRule="auto"/>
            </w:pPr>
            <w:r>
              <w:lastRenderedPageBreak/>
              <w:t>ThreeNow</w:t>
            </w:r>
          </w:p>
        </w:tc>
        <w:tc>
          <w:tcPr>
            <w:tcW w:w="1417" w:type="dxa"/>
            <w:tcBorders>
              <w:left w:val="single" w:sz="4" w:space="0" w:color="auto"/>
              <w:right w:val="single" w:sz="4" w:space="0" w:color="auto"/>
            </w:tcBorders>
            <w:shd w:val="clear" w:color="auto" w:fill="auto"/>
            <w:vAlign w:val="center"/>
          </w:tcPr>
          <w:p w14:paraId="10A8F1D4" w14:textId="77777777" w:rsidR="00497807" w:rsidRDefault="007D4BAE">
            <w:pPr>
              <w:pStyle w:val="MDPI42tablebody"/>
              <w:spacing w:line="240" w:lineRule="auto"/>
            </w:pPr>
            <w:r>
              <w:t>3683</w:t>
            </w:r>
          </w:p>
        </w:tc>
        <w:tc>
          <w:tcPr>
            <w:tcW w:w="1134" w:type="dxa"/>
            <w:tcBorders>
              <w:left w:val="single" w:sz="4" w:space="0" w:color="auto"/>
              <w:right w:val="single" w:sz="4" w:space="0" w:color="auto"/>
            </w:tcBorders>
            <w:vAlign w:val="center"/>
          </w:tcPr>
          <w:p w14:paraId="3C5202F2" w14:textId="77777777" w:rsidR="00497807" w:rsidRDefault="007D4BAE">
            <w:pPr>
              <w:pStyle w:val="MDPI42tablebody"/>
              <w:spacing w:line="240" w:lineRule="auto"/>
            </w:pPr>
            <w:r>
              <w:t>1483</w:t>
            </w:r>
          </w:p>
        </w:tc>
        <w:tc>
          <w:tcPr>
            <w:tcW w:w="1134" w:type="dxa"/>
            <w:tcBorders>
              <w:left w:val="single" w:sz="4" w:space="0" w:color="auto"/>
              <w:right w:val="single" w:sz="4" w:space="0" w:color="auto"/>
            </w:tcBorders>
            <w:vAlign w:val="center"/>
          </w:tcPr>
          <w:p w14:paraId="3147C8D8" w14:textId="77777777" w:rsidR="00497807" w:rsidRDefault="007D4BAE">
            <w:pPr>
              <w:pStyle w:val="MDPI42tablebody"/>
              <w:spacing w:line="240" w:lineRule="auto"/>
            </w:pPr>
            <w:r>
              <w:t>2</w:t>
            </w:r>
          </w:p>
        </w:tc>
        <w:tc>
          <w:tcPr>
            <w:tcW w:w="851" w:type="dxa"/>
            <w:tcBorders>
              <w:left w:val="single" w:sz="4" w:space="0" w:color="auto"/>
              <w:right w:val="single" w:sz="4" w:space="0" w:color="auto"/>
            </w:tcBorders>
            <w:vAlign w:val="center"/>
          </w:tcPr>
          <w:p w14:paraId="29F0D286" w14:textId="77777777" w:rsidR="00497807" w:rsidRDefault="007D4BAE">
            <w:pPr>
              <w:pStyle w:val="MDPI42tablebody"/>
              <w:spacing w:line="240" w:lineRule="auto"/>
            </w:pPr>
            <w:r>
              <w:t>132</w:t>
            </w:r>
          </w:p>
        </w:tc>
        <w:tc>
          <w:tcPr>
            <w:tcW w:w="850" w:type="dxa"/>
            <w:tcBorders>
              <w:left w:val="single" w:sz="4" w:space="0" w:color="auto"/>
              <w:right w:val="single" w:sz="4" w:space="0" w:color="auto"/>
            </w:tcBorders>
            <w:vAlign w:val="center"/>
          </w:tcPr>
          <w:p w14:paraId="16C9202B" w14:textId="77777777" w:rsidR="00497807" w:rsidRDefault="007D4BAE">
            <w:pPr>
              <w:pStyle w:val="MDPI42tablebody"/>
              <w:spacing w:line="240" w:lineRule="auto"/>
            </w:pPr>
            <w:r>
              <w:t>1.5</w:t>
            </w:r>
          </w:p>
        </w:tc>
        <w:tc>
          <w:tcPr>
            <w:tcW w:w="1418" w:type="dxa"/>
            <w:tcBorders>
              <w:left w:val="single" w:sz="4" w:space="0" w:color="auto"/>
              <w:right w:val="single" w:sz="4" w:space="0" w:color="auto"/>
            </w:tcBorders>
            <w:vAlign w:val="center"/>
          </w:tcPr>
          <w:p w14:paraId="3CE3E205" w14:textId="77777777" w:rsidR="00497807" w:rsidRDefault="007D4BAE">
            <w:pPr>
              <w:pStyle w:val="MDPI42tablebody"/>
              <w:spacing w:line="240" w:lineRule="auto"/>
            </w:pPr>
            <w:r>
              <w:t>Entertainment</w:t>
            </w:r>
          </w:p>
        </w:tc>
      </w:tr>
      <w:tr w:rsidR="00497807" w14:paraId="583BD671" w14:textId="77777777">
        <w:tc>
          <w:tcPr>
            <w:tcW w:w="1073" w:type="dxa"/>
            <w:tcBorders>
              <w:top w:val="single" w:sz="4" w:space="0" w:color="auto"/>
              <w:left w:val="single" w:sz="4" w:space="0" w:color="auto"/>
              <w:right w:val="single" w:sz="4" w:space="0" w:color="auto"/>
            </w:tcBorders>
            <w:shd w:val="clear" w:color="auto" w:fill="auto"/>
            <w:vAlign w:val="center"/>
          </w:tcPr>
          <w:p w14:paraId="1E006C4D" w14:textId="77777777" w:rsidR="00497807" w:rsidRDefault="007D4BAE">
            <w:pPr>
              <w:pStyle w:val="MDPI42tablebody"/>
              <w:spacing w:line="240" w:lineRule="auto"/>
            </w:pPr>
            <w:r>
              <w:t>TradeMe</w:t>
            </w:r>
          </w:p>
        </w:tc>
        <w:tc>
          <w:tcPr>
            <w:tcW w:w="1417" w:type="dxa"/>
            <w:tcBorders>
              <w:left w:val="single" w:sz="4" w:space="0" w:color="auto"/>
              <w:right w:val="single" w:sz="4" w:space="0" w:color="auto"/>
            </w:tcBorders>
            <w:shd w:val="clear" w:color="auto" w:fill="auto"/>
            <w:vAlign w:val="center"/>
          </w:tcPr>
          <w:p w14:paraId="11478B5C" w14:textId="77777777" w:rsidR="00497807" w:rsidRDefault="007D4BAE">
            <w:pPr>
              <w:pStyle w:val="MDPI42tablebody"/>
              <w:spacing w:line="240" w:lineRule="auto"/>
            </w:pPr>
            <w:r>
              <w:t>4559</w:t>
            </w:r>
          </w:p>
        </w:tc>
        <w:tc>
          <w:tcPr>
            <w:tcW w:w="1134" w:type="dxa"/>
            <w:tcBorders>
              <w:left w:val="single" w:sz="4" w:space="0" w:color="auto"/>
              <w:right w:val="single" w:sz="4" w:space="0" w:color="auto"/>
            </w:tcBorders>
            <w:vAlign w:val="center"/>
          </w:tcPr>
          <w:p w14:paraId="00BA038B" w14:textId="77777777" w:rsidR="00497807" w:rsidRDefault="007D4BAE">
            <w:pPr>
              <w:pStyle w:val="MDPI42tablebody"/>
              <w:spacing w:line="240" w:lineRule="auto"/>
            </w:pPr>
            <w:r>
              <w:t>1732</w:t>
            </w:r>
          </w:p>
        </w:tc>
        <w:tc>
          <w:tcPr>
            <w:tcW w:w="1134" w:type="dxa"/>
            <w:tcBorders>
              <w:left w:val="single" w:sz="4" w:space="0" w:color="auto"/>
              <w:right w:val="single" w:sz="4" w:space="0" w:color="auto"/>
            </w:tcBorders>
            <w:vAlign w:val="center"/>
          </w:tcPr>
          <w:p w14:paraId="7B26AB08" w14:textId="77777777" w:rsidR="00497807" w:rsidRDefault="007D4BAE">
            <w:pPr>
              <w:pStyle w:val="MDPI42tablebody"/>
              <w:spacing w:line="240" w:lineRule="auto"/>
            </w:pPr>
            <w:r>
              <w:t>3</w:t>
            </w:r>
          </w:p>
        </w:tc>
        <w:tc>
          <w:tcPr>
            <w:tcW w:w="851" w:type="dxa"/>
            <w:tcBorders>
              <w:left w:val="single" w:sz="4" w:space="0" w:color="auto"/>
              <w:right w:val="single" w:sz="4" w:space="0" w:color="auto"/>
            </w:tcBorders>
            <w:vAlign w:val="center"/>
          </w:tcPr>
          <w:p w14:paraId="157C5350" w14:textId="77777777" w:rsidR="00497807" w:rsidRDefault="007D4BAE">
            <w:pPr>
              <w:pStyle w:val="MDPI42tablebody"/>
              <w:spacing w:line="240" w:lineRule="auto"/>
            </w:pPr>
            <w:r>
              <w:t>112</w:t>
            </w:r>
          </w:p>
        </w:tc>
        <w:tc>
          <w:tcPr>
            <w:tcW w:w="850" w:type="dxa"/>
            <w:tcBorders>
              <w:left w:val="single" w:sz="4" w:space="0" w:color="auto"/>
              <w:right w:val="single" w:sz="4" w:space="0" w:color="auto"/>
            </w:tcBorders>
            <w:vAlign w:val="center"/>
          </w:tcPr>
          <w:p w14:paraId="5D94D763" w14:textId="77777777" w:rsidR="00497807" w:rsidRDefault="007D4BAE">
            <w:pPr>
              <w:pStyle w:val="MDPI42tablebody"/>
              <w:spacing w:line="240" w:lineRule="auto"/>
            </w:pPr>
            <w:r>
              <w:t>3.2</w:t>
            </w:r>
          </w:p>
        </w:tc>
        <w:tc>
          <w:tcPr>
            <w:tcW w:w="1418" w:type="dxa"/>
            <w:tcBorders>
              <w:left w:val="single" w:sz="4" w:space="0" w:color="auto"/>
              <w:right w:val="single" w:sz="4" w:space="0" w:color="auto"/>
            </w:tcBorders>
            <w:vAlign w:val="center"/>
          </w:tcPr>
          <w:p w14:paraId="3217DB11" w14:textId="77777777" w:rsidR="00497807" w:rsidRDefault="007D4BAE">
            <w:pPr>
              <w:pStyle w:val="MDPI42tablebody"/>
              <w:spacing w:line="240" w:lineRule="auto"/>
            </w:pPr>
            <w:r>
              <w:t>Shopping</w:t>
            </w:r>
          </w:p>
        </w:tc>
      </w:tr>
      <w:tr w:rsidR="00497807" w14:paraId="4D552CAD" w14:textId="77777777">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0A9EA0E5" w14:textId="77777777" w:rsidR="00497807" w:rsidRDefault="007D4BAE">
            <w:pPr>
              <w:pStyle w:val="MDPI42tablebody"/>
              <w:spacing w:line="240" w:lineRule="auto"/>
            </w:pPr>
            <w:r>
              <w:t>Vodafone NZ</w:t>
            </w:r>
          </w:p>
        </w:tc>
        <w:tc>
          <w:tcPr>
            <w:tcW w:w="1417" w:type="dxa"/>
            <w:tcBorders>
              <w:left w:val="single" w:sz="4" w:space="0" w:color="auto"/>
              <w:right w:val="single" w:sz="4" w:space="0" w:color="auto"/>
            </w:tcBorders>
            <w:shd w:val="clear" w:color="auto" w:fill="auto"/>
            <w:vAlign w:val="center"/>
          </w:tcPr>
          <w:p w14:paraId="028F1DA1" w14:textId="77777777" w:rsidR="00497807" w:rsidRDefault="007D4BAE">
            <w:pPr>
              <w:pStyle w:val="MDPI42tablebody"/>
              <w:spacing w:line="240" w:lineRule="auto"/>
            </w:pPr>
            <w:r>
              <w:t>6583</w:t>
            </w:r>
          </w:p>
        </w:tc>
        <w:tc>
          <w:tcPr>
            <w:tcW w:w="1134" w:type="dxa"/>
            <w:tcBorders>
              <w:left w:val="single" w:sz="4" w:space="0" w:color="auto"/>
              <w:right w:val="single" w:sz="4" w:space="0" w:color="auto"/>
            </w:tcBorders>
            <w:vAlign w:val="center"/>
          </w:tcPr>
          <w:p w14:paraId="477051F3" w14:textId="77777777" w:rsidR="00497807" w:rsidRDefault="007D4BAE">
            <w:pPr>
              <w:pStyle w:val="MDPI42tablebody"/>
              <w:spacing w:line="240" w:lineRule="auto"/>
            </w:pPr>
            <w:r>
              <w:t>1434</w:t>
            </w:r>
          </w:p>
        </w:tc>
        <w:tc>
          <w:tcPr>
            <w:tcW w:w="1134" w:type="dxa"/>
            <w:tcBorders>
              <w:left w:val="single" w:sz="4" w:space="0" w:color="auto"/>
              <w:right w:val="single" w:sz="4" w:space="0" w:color="auto"/>
            </w:tcBorders>
            <w:vAlign w:val="center"/>
          </w:tcPr>
          <w:p w14:paraId="3B04B46B" w14:textId="77777777" w:rsidR="00497807" w:rsidRDefault="007D4BAE">
            <w:pPr>
              <w:pStyle w:val="MDPI42tablebody"/>
              <w:spacing w:line="240" w:lineRule="auto"/>
            </w:pPr>
            <w:r>
              <w:t>2</w:t>
            </w:r>
          </w:p>
        </w:tc>
        <w:tc>
          <w:tcPr>
            <w:tcW w:w="851" w:type="dxa"/>
            <w:tcBorders>
              <w:left w:val="single" w:sz="4" w:space="0" w:color="auto"/>
              <w:right w:val="single" w:sz="4" w:space="0" w:color="auto"/>
            </w:tcBorders>
            <w:vAlign w:val="center"/>
          </w:tcPr>
          <w:p w14:paraId="3E8A2EE2" w14:textId="77777777" w:rsidR="00497807" w:rsidRDefault="007D4BAE">
            <w:pPr>
              <w:pStyle w:val="MDPI42tablebody"/>
              <w:spacing w:line="240" w:lineRule="auto"/>
            </w:pPr>
            <w:r>
              <w:t>123</w:t>
            </w:r>
          </w:p>
        </w:tc>
        <w:tc>
          <w:tcPr>
            <w:tcW w:w="850" w:type="dxa"/>
            <w:tcBorders>
              <w:left w:val="single" w:sz="4" w:space="0" w:color="auto"/>
              <w:right w:val="single" w:sz="4" w:space="0" w:color="auto"/>
            </w:tcBorders>
            <w:vAlign w:val="center"/>
          </w:tcPr>
          <w:p w14:paraId="56356EEA" w14:textId="77777777" w:rsidR="00497807" w:rsidRDefault="007D4BAE">
            <w:pPr>
              <w:pStyle w:val="MDPI42tablebody"/>
              <w:spacing w:line="240" w:lineRule="auto"/>
            </w:pPr>
            <w:r>
              <w:t>2.4</w:t>
            </w:r>
          </w:p>
        </w:tc>
        <w:tc>
          <w:tcPr>
            <w:tcW w:w="1418" w:type="dxa"/>
            <w:tcBorders>
              <w:left w:val="single" w:sz="4" w:space="0" w:color="auto"/>
              <w:right w:val="single" w:sz="4" w:space="0" w:color="auto"/>
            </w:tcBorders>
            <w:vAlign w:val="center"/>
          </w:tcPr>
          <w:p w14:paraId="5AECE68A" w14:textId="77777777" w:rsidR="00497807" w:rsidRDefault="007D4BAE">
            <w:pPr>
              <w:pStyle w:val="MDPI42tablebody"/>
              <w:spacing w:line="240" w:lineRule="auto"/>
            </w:pPr>
            <w:r>
              <w:t>Tool</w:t>
            </w:r>
          </w:p>
        </w:tc>
      </w:tr>
    </w:tbl>
    <w:p w14:paraId="579FBBF1" w14:textId="77777777" w:rsidR="00497807" w:rsidRDefault="007D4BAE">
      <w:pPr>
        <w:pStyle w:val="MDPI21heading1"/>
        <w:ind w:left="0"/>
      </w:pPr>
      <w:r>
        <w:t>References</w:t>
      </w:r>
    </w:p>
    <w:p w14:paraId="4A8B592D" w14:textId="77777777" w:rsidR="00497807" w:rsidRDefault="007D4BAE" w:rsidP="0092105D">
      <w:pPr>
        <w:pStyle w:val="MDPI63Notes"/>
        <w:spacing w:before="0"/>
        <w:ind w:left="425" w:hanging="425"/>
      </w:pPr>
      <w:r>
        <w:t>1.</w:t>
      </w:r>
      <w:r>
        <w:tab/>
        <w:t xml:space="preserve">Iqbal, M. App </w:t>
      </w:r>
      <w:r>
        <w:t>Revenue Data (2024), Business of Apps. https://www.businessofapps.com/data/app-revenues/ (accessed 2024-06-05).</w:t>
      </w:r>
    </w:p>
    <w:p w14:paraId="5EE8F7D3" w14:textId="5E9E5A8E" w:rsidR="00497807" w:rsidRDefault="007D4BAE" w:rsidP="0092105D">
      <w:pPr>
        <w:pStyle w:val="MDPI63Notes"/>
        <w:spacing w:before="0"/>
        <w:ind w:left="425" w:hanging="425"/>
      </w:pPr>
      <w:r>
        <w:t>2.</w:t>
      </w:r>
      <w:r>
        <w:tab/>
        <w:t xml:space="preserve">Laricchia, F. Topic: Smartphones, Statista. </w:t>
      </w:r>
      <w:r w:rsidRPr="0087249A">
        <w:t>https://www.statista.com/topics/840/smartphones/</w:t>
      </w:r>
      <w:r>
        <w:t xml:space="preserve"> (accessed 2024-06-13)</w:t>
      </w:r>
    </w:p>
    <w:p w14:paraId="2A7849BF" w14:textId="77777777" w:rsidR="00497807" w:rsidRDefault="007D4BAE" w:rsidP="0092105D">
      <w:pPr>
        <w:pStyle w:val="MDPI63Notes"/>
        <w:spacing w:before="0"/>
        <w:ind w:left="425" w:hanging="425"/>
      </w:pPr>
      <w:r>
        <w:t>3.</w:t>
      </w:r>
      <w:r>
        <w:tab/>
        <w:t>Malgaonkar, S. Prioriti</w:t>
      </w:r>
      <w:r>
        <w:t>sation of requests, bugs and enhancements pertaining to apps for remedial actions Towards solving the problem of which app concerns to address initially for app developers. 2021.</w:t>
      </w:r>
    </w:p>
    <w:p w14:paraId="63B1F409" w14:textId="77777777" w:rsidR="00497807" w:rsidRDefault="007D4BAE" w:rsidP="0092105D">
      <w:pPr>
        <w:pStyle w:val="MDPI63Notes"/>
        <w:spacing w:before="0"/>
        <w:ind w:left="425" w:hanging="425"/>
      </w:pPr>
      <w:r>
        <w:t>4.</w:t>
      </w:r>
      <w:r>
        <w:tab/>
        <w:t xml:space="preserve">Pagano, D.; Maalej, W. User feedback in the appstore: An empirical study. </w:t>
      </w:r>
      <w:r>
        <w:t>In Proceedings of the 2013 21st IEEE International Requirements Engineering Conference (RE), 15-19 July 2013, 2013; pp. 125-134.</w:t>
      </w:r>
    </w:p>
    <w:p w14:paraId="3CEBDA55" w14:textId="77777777" w:rsidR="00497807" w:rsidRDefault="007D4BAE" w:rsidP="0092105D">
      <w:pPr>
        <w:pStyle w:val="MDPI63Notes"/>
        <w:spacing w:before="0"/>
        <w:ind w:left="425" w:hanging="425"/>
      </w:pPr>
      <w:r>
        <w:t>5.</w:t>
      </w:r>
      <w:r>
        <w:tab/>
        <w:t>Maalej, W.; Nayebi, M.; Johann, T.; Ruhe, G. Toward Data-Driven Requirements Engineering. IEEE Software 2016, 33, 48-54, doi</w:t>
      </w:r>
      <w:r>
        <w:t>:10.1109/ms.2015.153.</w:t>
      </w:r>
    </w:p>
    <w:p w14:paraId="3F23B948" w14:textId="77777777" w:rsidR="00497807" w:rsidRDefault="007D4BAE" w:rsidP="0092105D">
      <w:pPr>
        <w:pStyle w:val="MDPI63Notes"/>
        <w:spacing w:before="0"/>
        <w:ind w:left="425" w:hanging="425"/>
      </w:pPr>
      <w:r>
        <w:t>6.</w:t>
      </w:r>
      <w:r>
        <w:tab/>
        <w:t>Fawareh, H.M.A.; Jusoh, S.; Osman, W.R.S. Ambiguity in text mining. In Proceedings of the 2008 International Conference on Computer and Communication Engineering, 13-15 May 2008, 2008; pp. 1172-1176.</w:t>
      </w:r>
    </w:p>
    <w:p w14:paraId="5887E728" w14:textId="77777777" w:rsidR="00497807" w:rsidRDefault="007D4BAE" w:rsidP="0092105D">
      <w:pPr>
        <w:pStyle w:val="MDPI63Notes"/>
        <w:spacing w:before="0"/>
        <w:ind w:left="425" w:hanging="425"/>
      </w:pPr>
      <w:r>
        <w:t>7.</w:t>
      </w:r>
      <w:r>
        <w:tab/>
        <w:t>Corbett, J.; Savarimuthu, B.</w:t>
      </w:r>
      <w:r>
        <w:t>T.R.; Lakshmi, V. Separating Treasure from Trash: Quantifying Data Waste in App Reviews. 2020.</w:t>
      </w:r>
    </w:p>
    <w:p w14:paraId="70BBC7DD" w14:textId="77777777" w:rsidR="00497807" w:rsidRDefault="007D4BAE" w:rsidP="0092105D">
      <w:pPr>
        <w:pStyle w:val="MDPI63Notes"/>
        <w:spacing w:before="0"/>
        <w:ind w:left="425" w:hanging="425"/>
      </w:pPr>
      <w:r>
        <w:t>8.</w:t>
      </w:r>
      <w:r>
        <w:tab/>
        <w:t>Licorish, S.A.; Savarimuthu, B.T.R.; Keertipati, S. Attributes that Predict which Features to Fix. In Proceedings of the Proceedings of the 21st International</w:t>
      </w:r>
      <w:r>
        <w:t xml:space="preserve"> Conference on Evaluation and Assessment in Software Engineering, Karlskrona, Sweden, 2017; pp. 108-117.</w:t>
      </w:r>
    </w:p>
    <w:p w14:paraId="6EEF5D6C" w14:textId="77777777" w:rsidR="00497807" w:rsidRDefault="007D4BAE" w:rsidP="0092105D">
      <w:pPr>
        <w:pStyle w:val="MDPI63Notes"/>
        <w:spacing w:before="0"/>
        <w:ind w:left="425" w:hanging="425"/>
      </w:pPr>
      <w:r>
        <w:t>9.</w:t>
      </w:r>
      <w:r>
        <w:tab/>
        <w:t>Maalej, W.; Kurtanović, Z.; Nabil, H.; Stanik, C. On the automatic classification of app reviews. Requirements Engineering 2016, 21, 311-331.</w:t>
      </w:r>
    </w:p>
    <w:p w14:paraId="6FDFE70D" w14:textId="77777777" w:rsidR="00497807" w:rsidRDefault="007D4BAE" w:rsidP="0092105D">
      <w:pPr>
        <w:pStyle w:val="MDPI63Notes"/>
        <w:spacing w:before="0"/>
        <w:ind w:left="425" w:hanging="425"/>
      </w:pPr>
      <w:r>
        <w:t>10.</w:t>
      </w:r>
      <w:r>
        <w:tab/>
      </w:r>
      <w:r>
        <w:t>Keertipati, S.; Savarimuthu, B.T.R.; Licorish, S.A. Approaches for prioritizing feature improvements extracted from app reviews. In Proceedings of the Proceedings of the 20th International Conference on Evaluation and Assessment in Software Engineering, Li</w:t>
      </w:r>
      <w:r>
        <w:t>merick, Ireland, 2016; pp. 1-6.</w:t>
      </w:r>
    </w:p>
    <w:p w14:paraId="7BAFD06F" w14:textId="77777777" w:rsidR="00497807" w:rsidRDefault="007D4BAE" w:rsidP="0092105D">
      <w:pPr>
        <w:pStyle w:val="MDPI63Notes"/>
        <w:spacing w:before="0"/>
        <w:ind w:left="425" w:hanging="425"/>
      </w:pPr>
      <w:r>
        <w:t>11.</w:t>
      </w:r>
      <w:r>
        <w:tab/>
        <w:t>Fu, B.; Lin, J.; Li, L.; Faloutsos, C.; Hong, J.; Sadeh, N. Why people hate your app. In Proceedings of the Proceedings of the 19th ACM SIGKDD international conference on Knowledge discovery and data mining, Chicago, Ill</w:t>
      </w:r>
      <w:r>
        <w:t>inois, USA, 2013; pp. 1276-1284.</w:t>
      </w:r>
    </w:p>
    <w:p w14:paraId="22DC3620" w14:textId="77777777" w:rsidR="00497807" w:rsidRDefault="007D4BAE" w:rsidP="0092105D">
      <w:pPr>
        <w:pStyle w:val="MDPI63Notes"/>
        <w:spacing w:before="0"/>
        <w:ind w:left="425" w:hanging="425"/>
      </w:pPr>
      <w:r>
        <w:t>12.</w:t>
      </w:r>
      <w:r>
        <w:tab/>
        <w:t>Chen, N.; Lin, J.; Hoi, S.C.H.; Xiao, X.; Zhang, B. AR-miner: mining informative reviews for developers from mobile app marketplace. In Proceedings of the Proceedings of the 36th International Conference on Software Eng</w:t>
      </w:r>
      <w:r>
        <w:t>ineering, Hyderabad, India, 2014; pp. 767-778.</w:t>
      </w:r>
    </w:p>
    <w:p w14:paraId="75153094" w14:textId="77777777" w:rsidR="00497807" w:rsidRDefault="007D4BAE" w:rsidP="0092105D">
      <w:pPr>
        <w:pStyle w:val="MDPI63Notes"/>
        <w:spacing w:before="0"/>
        <w:ind w:left="425" w:hanging="425"/>
      </w:pPr>
      <w:r>
        <w:t>13.</w:t>
      </w:r>
      <w:r>
        <w:tab/>
        <w:t>Shah, F.A.; Sirts, K.; Pfahl, D. Simple App Review Classification with Only Lexical Features. In Proceedings of the ICSOFT, 2018; pp. 146-153.</w:t>
      </w:r>
    </w:p>
    <w:p w14:paraId="48F59E7E" w14:textId="77777777" w:rsidR="00497807" w:rsidRDefault="007D4BAE" w:rsidP="0092105D">
      <w:pPr>
        <w:pStyle w:val="MDPI63Notes"/>
        <w:spacing w:before="0"/>
        <w:ind w:left="425" w:hanging="425"/>
      </w:pPr>
      <w:r>
        <w:t>14.</w:t>
      </w:r>
      <w:r>
        <w:tab/>
        <w:t>Luo, Q.; Xu, W.; Guo, J. A Study on the CBOW Model's Overf</w:t>
      </w:r>
      <w:r>
        <w:t>itting and Stability. In Proceedings of the Proceedings of the 5th International Workshop on Web-scale Knowledge Representation Retrieval &amp; Reasoning, 2014; pp. 9-12.</w:t>
      </w:r>
    </w:p>
    <w:p w14:paraId="11CE2403" w14:textId="77777777" w:rsidR="00497807" w:rsidRDefault="007D4BAE" w:rsidP="0092105D">
      <w:pPr>
        <w:pStyle w:val="MDPI63Notes"/>
        <w:spacing w:before="0"/>
        <w:ind w:left="425" w:hanging="425"/>
      </w:pPr>
      <w:r>
        <w:t>15.</w:t>
      </w:r>
      <w:r>
        <w:tab/>
        <w:t>Johann, T.; Stanik, C.; B, A.M.A.; Maalej, W. SAFE: A Simple Approach for Feature Ext</w:t>
      </w:r>
      <w:r>
        <w:t>raction from App Descriptions and App Reviews. In Proceedings of the 2017 IEEE 25th International Requirements Engineering Conference (RE), 4-8 Sept. 2017, 2017; pp. 21-30.</w:t>
      </w:r>
    </w:p>
    <w:p w14:paraId="2C485192" w14:textId="77777777" w:rsidR="00497807" w:rsidRDefault="007D4BAE" w:rsidP="0092105D">
      <w:pPr>
        <w:pStyle w:val="MDPI63Notes"/>
        <w:spacing w:before="0"/>
        <w:ind w:left="425" w:hanging="425"/>
      </w:pPr>
      <w:r>
        <w:t>16.</w:t>
      </w:r>
      <w:r>
        <w:tab/>
        <w:t>Gao, C.; Zeng, J.; Lyu, M.R.; King, I. Online App Review Analysis for Identifyi</w:t>
      </w:r>
      <w:r>
        <w:t>ng Emerging Issues. In Proceedings of the 2018 IEEE/ACM 40th International Conference on Software Engineering (ICSE), 27 May-3 June 2018, 2018; pp. 48-58.</w:t>
      </w:r>
    </w:p>
    <w:p w14:paraId="6D6E16A4" w14:textId="77777777" w:rsidR="00497807" w:rsidRDefault="007D4BAE" w:rsidP="0092105D">
      <w:pPr>
        <w:pStyle w:val="MDPI63Notes"/>
        <w:spacing w:before="0"/>
        <w:ind w:left="425" w:hanging="425"/>
      </w:pPr>
      <w:r>
        <w:t>17.</w:t>
      </w:r>
      <w:r>
        <w:tab/>
        <w:t>Suresh, K.P.; Urolagin, S. Android App Success Prediction based on Reviews. In Proceedings of the</w:t>
      </w:r>
      <w:r>
        <w:t xml:space="preserve"> 2020 International Conference on Computation, Automation and Knowledge Management (ICCAKM), 2020; pp. 358-362.</w:t>
      </w:r>
    </w:p>
    <w:p w14:paraId="33679228" w14:textId="77777777" w:rsidR="00497807" w:rsidRDefault="007D4BAE" w:rsidP="0092105D">
      <w:pPr>
        <w:pStyle w:val="MDPI63Notes"/>
        <w:spacing w:before="0"/>
        <w:ind w:left="425" w:hanging="425"/>
      </w:pPr>
      <w:r>
        <w:t>18.</w:t>
      </w:r>
      <w:r>
        <w:tab/>
        <w:t>Hoon, L.; Vasa, R.; Schneider, J.-G.; Mouzakis, K. A preliminary analysis of vocabulary in mobile app user reviews. In Proceedings of the Pr</w:t>
      </w:r>
      <w:r>
        <w:t>oceedings of the 24th Australian Computer-Human Interaction Conference, 2012; pp. 245-248.</w:t>
      </w:r>
    </w:p>
    <w:p w14:paraId="275ED6AF" w14:textId="2A1D9064" w:rsidR="00497807" w:rsidRDefault="007D4BAE" w:rsidP="0092105D">
      <w:pPr>
        <w:pStyle w:val="MDPI63Notes"/>
        <w:spacing w:before="0"/>
        <w:ind w:left="425" w:hanging="425"/>
      </w:pPr>
      <w:r>
        <w:t>19.</w:t>
      </w:r>
      <w:r>
        <w:tab/>
        <w:t>Panichella, S.; Sorbo, A.D.; Guzman, E.; Visaggio, C.A.; Canfora, G.; Gall, H.C. How can i</w:t>
      </w:r>
      <w:r>
        <w:t xml:space="preserve"> improve my app? Classifying user reviews for software maintenance and evolution. In Proceedings of the 2015 IEEE International Conference on Software Maintenance and Evolution (ICSME), Sept. 29 2015</w:t>
      </w:r>
      <w:r w:rsidR="0092105D">
        <w:t xml:space="preserve"> </w:t>
      </w:r>
      <w:r>
        <w:t>-</w:t>
      </w:r>
      <w:r w:rsidR="0092105D">
        <w:t xml:space="preserve"> </w:t>
      </w:r>
      <w:r>
        <w:t>Oct. 1 2015, 2015; pp. 281-290.</w:t>
      </w:r>
    </w:p>
    <w:p w14:paraId="7C5EBC5B" w14:textId="77777777" w:rsidR="00497807" w:rsidRDefault="007D4BAE" w:rsidP="0092105D">
      <w:pPr>
        <w:pStyle w:val="MDPI63Notes"/>
        <w:spacing w:before="0"/>
        <w:ind w:left="425" w:hanging="425"/>
      </w:pPr>
      <w:r>
        <w:t>20.</w:t>
      </w:r>
      <w:r>
        <w:tab/>
        <w:t>Iacob, C.; Harriso</w:t>
      </w:r>
      <w:r>
        <w:t>n, R. Retrieving and analyzing mobile apps feature requests from online reviews. In Proceedings of the 2013 10th Working Conference on Mining Software Repositories (MSR), 18-19 May 2013, 2013; pp. 41-44.</w:t>
      </w:r>
    </w:p>
    <w:p w14:paraId="596CE585" w14:textId="77777777" w:rsidR="00497807" w:rsidRDefault="007D4BAE" w:rsidP="0092105D">
      <w:pPr>
        <w:pStyle w:val="MDPI63Notes"/>
        <w:spacing w:before="0"/>
        <w:ind w:left="425" w:hanging="425"/>
      </w:pPr>
      <w:r>
        <w:t>21.</w:t>
      </w:r>
      <w:r>
        <w:tab/>
        <w:t xml:space="preserve">Sutino, Q.; Siahaan, D. Feature extraction from </w:t>
      </w:r>
      <w:r>
        <w:t>app reviews in google play store by considering infrequent feature and app description. In Proceedings of the Journal of Physics: Conference Series, 2019; p. 012007.</w:t>
      </w:r>
    </w:p>
    <w:p w14:paraId="41ADFFE6" w14:textId="77777777" w:rsidR="00497807" w:rsidRDefault="007D4BAE" w:rsidP="0092105D">
      <w:pPr>
        <w:pStyle w:val="MDPI63Notes"/>
        <w:spacing w:before="0"/>
        <w:ind w:left="425" w:hanging="425"/>
      </w:pPr>
      <w:r>
        <w:t>22.</w:t>
      </w:r>
      <w:r>
        <w:tab/>
        <w:t>Cleland-Huang, J.; Settimi, R.; Zou, X.; Solc, P. Automated classification of non-func</w:t>
      </w:r>
      <w:r>
        <w:t>tional requirements. Requirements Engineering 2007, 12, 103-120, doi:10.1007/s00766-007-0045-1.</w:t>
      </w:r>
    </w:p>
    <w:p w14:paraId="4B3EF990" w14:textId="77777777" w:rsidR="00497807" w:rsidRDefault="007D4BAE" w:rsidP="0092105D">
      <w:pPr>
        <w:pStyle w:val="MDPI63Notes"/>
        <w:spacing w:before="0"/>
        <w:ind w:left="425" w:hanging="425"/>
      </w:pPr>
      <w:r>
        <w:t>23.</w:t>
      </w:r>
      <w:r>
        <w:tab/>
        <w:t>Panichella, S.; Ruiz, M. Requirements-Collector: Automating Requirements Specification from Elicitation Sessions and User Feedback. In Proceedings of the 20</w:t>
      </w:r>
      <w:r>
        <w:t>20 IEEE 28th International Requirements Engineering Conference (RE), 31 Aug.-4 Sept. 2020, 2020; pp. 404-407.</w:t>
      </w:r>
    </w:p>
    <w:p w14:paraId="49F8EF71" w14:textId="77777777" w:rsidR="00497807" w:rsidRDefault="007D4BAE" w:rsidP="0092105D">
      <w:pPr>
        <w:pStyle w:val="MDPI63Notes"/>
        <w:spacing w:before="0"/>
        <w:ind w:left="425" w:hanging="425"/>
      </w:pPr>
      <w:r w:rsidRPr="00EC17CB">
        <w:rPr>
          <w:lang w:val="de-DE"/>
        </w:rPr>
        <w:t>24.</w:t>
      </w:r>
      <w:r w:rsidRPr="00EC17CB">
        <w:rPr>
          <w:lang w:val="de-DE"/>
        </w:rPr>
        <w:tab/>
        <w:t xml:space="preserve">Michie, D.; Spiegelhalter, D.J.; Taylor, C. Machine learning. </w:t>
      </w:r>
      <w:r>
        <w:t>Neural and Statistical Classification 1994, 13.</w:t>
      </w:r>
    </w:p>
    <w:p w14:paraId="6E068BA1" w14:textId="77777777" w:rsidR="00497807" w:rsidRDefault="007D4BAE" w:rsidP="0092105D">
      <w:pPr>
        <w:pStyle w:val="MDPI63Notes"/>
        <w:spacing w:before="0"/>
        <w:ind w:left="425" w:hanging="425"/>
      </w:pPr>
      <w:r>
        <w:lastRenderedPageBreak/>
        <w:t>25.</w:t>
      </w:r>
      <w:r>
        <w:tab/>
        <w:t>Caruana, R.; Niculescu-Mizil</w:t>
      </w:r>
      <w:r>
        <w:t>, A. An empirical comparison of supervised learning algorithms. In Proceedings of the Proceedings of the 23rd international conference on Machine learning - ICML '06, Pittsburgh, Pennsylvania, USA, 2006; pp. 161-168.</w:t>
      </w:r>
    </w:p>
    <w:p w14:paraId="0C278791" w14:textId="77777777" w:rsidR="00497807" w:rsidRDefault="007D4BAE" w:rsidP="0092105D">
      <w:pPr>
        <w:pStyle w:val="MDPI63Notes"/>
        <w:spacing w:before="0"/>
        <w:ind w:left="425" w:hanging="425"/>
      </w:pPr>
      <w:r>
        <w:t>26.</w:t>
      </w:r>
      <w:r>
        <w:tab/>
        <w:t>Wang, C.; Zhang, F.; Liang, P.; Dan</w:t>
      </w:r>
      <w:r>
        <w:t>eva, M.; van Sinderen, M. Can app changelogs improve requirements classification from app reviews? In Proceedings of the Proceedings of the 12th ACM/IEEE International Symposium on Empirical Software Engineering and Measurement, Oulu, Finland, 2018; pp. 1-</w:t>
      </w:r>
      <w:r>
        <w:t>4.</w:t>
      </w:r>
    </w:p>
    <w:p w14:paraId="638884B0" w14:textId="77777777" w:rsidR="00497807" w:rsidRDefault="007D4BAE" w:rsidP="0092105D">
      <w:pPr>
        <w:pStyle w:val="MDPI63Notes"/>
        <w:spacing w:before="0"/>
        <w:ind w:left="425" w:hanging="425"/>
      </w:pPr>
      <w:r>
        <w:t>27.</w:t>
      </w:r>
      <w:r>
        <w:tab/>
        <w:t>McCallum, A.; Nigam, K. A Comparison of Event Models for Naive Bayes Text Classification; 2001; Volume 752.</w:t>
      </w:r>
    </w:p>
    <w:p w14:paraId="07574AED" w14:textId="77777777" w:rsidR="00497807" w:rsidRDefault="007D4BAE" w:rsidP="0092105D">
      <w:pPr>
        <w:pStyle w:val="MDPI63Notes"/>
        <w:spacing w:before="0"/>
        <w:ind w:left="425" w:hanging="425"/>
      </w:pPr>
      <w:r>
        <w:t>28.</w:t>
      </w:r>
      <w:r>
        <w:tab/>
        <w:t xml:space="preserve">Yuan, Q.; Cong, G.; Thalmann, N.M. Enhancing naive bayes with various smoothing methods for short text classification. In Proceedings of </w:t>
      </w:r>
      <w:r>
        <w:t>the Proceedings of the 21st International Conference on World Wide Web, 2012; pp. 645-646.</w:t>
      </w:r>
    </w:p>
    <w:p w14:paraId="3AE22AA8" w14:textId="77777777" w:rsidR="00497807" w:rsidRDefault="007D4BAE" w:rsidP="0092105D">
      <w:pPr>
        <w:pStyle w:val="MDPI63Notes"/>
        <w:spacing w:before="0"/>
        <w:ind w:left="425" w:hanging="425"/>
      </w:pPr>
      <w:r>
        <w:t>29.</w:t>
      </w:r>
      <w:r>
        <w:tab/>
        <w:t>Iacob, C.; Harrison, R.; Faily, S. Online Reviews as First Class Artifacts in Mobile App Development. Cham, 2014; pp. 47-53.</w:t>
      </w:r>
    </w:p>
    <w:p w14:paraId="118B5097" w14:textId="77777777" w:rsidR="00497807" w:rsidRDefault="007D4BAE" w:rsidP="0092105D">
      <w:pPr>
        <w:pStyle w:val="MDPI63Notes"/>
        <w:spacing w:before="0"/>
        <w:ind w:left="425" w:hanging="425"/>
      </w:pPr>
      <w:r>
        <w:t>30.</w:t>
      </w:r>
      <w:r>
        <w:tab/>
        <w:t>Sokolova, M.; Lapalme, G. A syst</w:t>
      </w:r>
      <w:r>
        <w:t>ematic analysis of performance measures for classification tasks. Information processing &amp; management 2009, 45, 427-437.</w:t>
      </w:r>
    </w:p>
    <w:p w14:paraId="289F775D" w14:textId="77777777" w:rsidR="00497807" w:rsidRDefault="007D4BAE" w:rsidP="0092105D">
      <w:pPr>
        <w:pStyle w:val="MDPI63Notes"/>
        <w:spacing w:before="0"/>
        <w:ind w:left="425" w:hanging="425"/>
      </w:pPr>
      <w:r>
        <w:t>31.</w:t>
      </w:r>
      <w:r>
        <w:tab/>
        <w:t>Wang, T.; Li, W.-h. Naive bayes software defect prediction model. In Proceedings of the 2010 International Conference on Computatio</w:t>
      </w:r>
      <w:r>
        <w:t>nal Intelligence and Software Engineering, 2010; pp. 1-4.</w:t>
      </w:r>
    </w:p>
    <w:p w14:paraId="08B301B5" w14:textId="77777777" w:rsidR="00497807" w:rsidRDefault="007D4BAE" w:rsidP="0092105D">
      <w:pPr>
        <w:pStyle w:val="MDPI63Notes"/>
        <w:spacing w:before="0"/>
        <w:ind w:left="425" w:hanging="425"/>
      </w:pPr>
      <w:r>
        <w:t>32.</w:t>
      </w:r>
      <w:r>
        <w:tab/>
        <w:t>Salton, G.; Wong, A.; Yang, C.-S. A vector space model for automatic indexing. Communications of the ACM 1975, 18, 613-620.</w:t>
      </w:r>
    </w:p>
    <w:p w14:paraId="565524D7" w14:textId="77777777" w:rsidR="00497807" w:rsidRDefault="007D4BAE" w:rsidP="0092105D">
      <w:pPr>
        <w:pStyle w:val="MDPI63Notes"/>
        <w:spacing w:before="0"/>
        <w:ind w:left="425" w:hanging="425"/>
      </w:pPr>
      <w:r>
        <w:t>33.</w:t>
      </w:r>
      <w:r>
        <w:tab/>
        <w:t>Aggarwal, C., &amp; Zhai, C. Mining Text Data; Springer Science Busine</w:t>
      </w:r>
      <w:r>
        <w:t>ss Media: 2012.</w:t>
      </w:r>
    </w:p>
    <w:p w14:paraId="1B732CC4" w14:textId="77777777" w:rsidR="00497807" w:rsidRDefault="007D4BAE" w:rsidP="0092105D">
      <w:pPr>
        <w:pStyle w:val="MDPI63Notes"/>
        <w:spacing w:before="0"/>
        <w:ind w:left="425" w:hanging="425"/>
      </w:pPr>
      <w:r>
        <w:t>34.</w:t>
      </w:r>
      <w:r>
        <w:tab/>
        <w:t>Plisson, J.; Lavrac, N.; Mladenic, D. A rule based approach to word lemmatization. Proceedings of IS-2004 2004, 83-86.</w:t>
      </w:r>
    </w:p>
    <w:p w14:paraId="2C891AD2" w14:textId="77777777" w:rsidR="00497807" w:rsidRDefault="007D4BAE" w:rsidP="0092105D">
      <w:pPr>
        <w:pStyle w:val="MDPI63Notes"/>
        <w:spacing w:before="0"/>
        <w:ind w:left="425" w:hanging="425"/>
      </w:pPr>
      <w:r>
        <w:t>35.</w:t>
      </w:r>
      <w:r>
        <w:tab/>
        <w:t>Rennie, J.D.; Shih, L.; Teevan, J.; Karger, D.R. Tackling the poor assumptions of naive bayes text classifiers. I</w:t>
      </w:r>
      <w:r>
        <w:t>n Proceedings of the Proceedings of the 20th international conference on machine learning (ICML-03), 2003; pp. 616-623.</w:t>
      </w:r>
    </w:p>
    <w:p w14:paraId="22D6A5EF" w14:textId="77777777" w:rsidR="00497807" w:rsidRDefault="007D4BAE" w:rsidP="0092105D">
      <w:pPr>
        <w:pStyle w:val="MDPI63Notes"/>
        <w:spacing w:before="0"/>
        <w:ind w:left="425" w:hanging="425"/>
      </w:pPr>
      <w:r>
        <w:t>36.</w:t>
      </w:r>
      <w:r>
        <w:tab/>
        <w:t>Lowd, D.; Domingos, P. Naive Bayes models for probability estimation. In Proceedings of the Proceedings of the 22nd international co</w:t>
      </w:r>
      <w:r>
        <w:t>nference on Machine learning, 2005; pp. 529-536.</w:t>
      </w:r>
    </w:p>
    <w:p w14:paraId="1FA88BC8" w14:textId="77777777" w:rsidR="00497807" w:rsidRDefault="007D4BAE" w:rsidP="0092105D">
      <w:pPr>
        <w:pStyle w:val="MDPI63Notes"/>
        <w:spacing w:before="0"/>
        <w:ind w:left="425" w:hanging="425"/>
      </w:pPr>
      <w:r>
        <w:t>37.</w:t>
      </w:r>
      <w:r>
        <w:tab/>
        <w:t>He, F.; Ding, X. Improving naive bayes text classifier using smoothing methods. In Proceedings of the European Conference on Information Retrieval, 2007; pp. 703-707.</w:t>
      </w:r>
    </w:p>
    <w:p w14:paraId="200735D9" w14:textId="77777777" w:rsidR="00497807" w:rsidRDefault="007D4BAE" w:rsidP="0092105D">
      <w:pPr>
        <w:pStyle w:val="MDPI63Notes"/>
        <w:spacing w:before="0"/>
        <w:ind w:left="425" w:hanging="425"/>
      </w:pPr>
      <w:r>
        <w:t>38.</w:t>
      </w:r>
      <w:r>
        <w:tab/>
        <w:t xml:space="preserve">Dempster, A.P.; Laird, N.M.; </w:t>
      </w:r>
      <w:r>
        <w:t>Rubin, D.B. Maximum likelihood from incomplete data via the EM algorithm. Journal of the royal statistical society. Series B (methodological) 1977, 1-38.</w:t>
      </w:r>
    </w:p>
    <w:p w14:paraId="4FA99687" w14:textId="77777777" w:rsidR="00497807" w:rsidRDefault="007D4BAE" w:rsidP="0092105D">
      <w:pPr>
        <w:pStyle w:val="MDPI63Notes"/>
        <w:spacing w:before="0"/>
        <w:ind w:left="425" w:hanging="425"/>
      </w:pPr>
      <w:r>
        <w:t>39.</w:t>
      </w:r>
      <w:r>
        <w:tab/>
        <w:t>Liu, B. Web data mining: exploring hyperlinks, contents, and usage data; Springer Science &amp; Busine</w:t>
      </w:r>
      <w:r>
        <w:t>ss Media: 2007.</w:t>
      </w:r>
    </w:p>
    <w:p w14:paraId="3800AAEF" w14:textId="77777777" w:rsidR="00497807" w:rsidRDefault="007D4BAE" w:rsidP="0092105D">
      <w:pPr>
        <w:pStyle w:val="MDPI63Notes"/>
        <w:spacing w:before="0"/>
        <w:ind w:left="425" w:hanging="425"/>
      </w:pPr>
      <w:r>
        <w:t>40.</w:t>
      </w:r>
      <w:r>
        <w:tab/>
        <w:t>Collins, M. The naive bayes model, maximum-likelihood estimation, and the em algorithm. Lecture Notes 2012.</w:t>
      </w:r>
    </w:p>
    <w:p w14:paraId="0CAA7043" w14:textId="77777777" w:rsidR="00497807" w:rsidRDefault="007D4BAE" w:rsidP="0092105D">
      <w:pPr>
        <w:pStyle w:val="MDPI63Notes"/>
        <w:spacing w:before="0"/>
        <w:ind w:left="425" w:hanging="425"/>
      </w:pPr>
      <w:r>
        <w:t>41.</w:t>
      </w:r>
      <w:r>
        <w:tab/>
        <w:t>Nigam, K.; McCallum, A.K.; Thrun, S.; Mitchell, T. Text Classification from Labeled and Unlabeled Documents using EM. Machin</w:t>
      </w:r>
      <w:r>
        <w:t>e Learning 2000, 39, 103-134, doi:10.1023/a:1007692713085.</w:t>
      </w:r>
    </w:p>
    <w:p w14:paraId="01A1813A" w14:textId="77777777" w:rsidR="00497807" w:rsidRDefault="007D4BAE" w:rsidP="0092105D">
      <w:pPr>
        <w:pStyle w:val="MDPI63Notes"/>
        <w:spacing w:before="0"/>
        <w:ind w:left="425" w:hanging="425"/>
      </w:pPr>
      <w:r>
        <w:t>42.</w:t>
      </w:r>
      <w:r>
        <w:tab/>
        <w:t>W. Maalej, H.N. Bug report, feature request, or simply praise? On automatically classifying app reviews. In Proceedings of the 2015 IEEE 23rd International Requirements Engineering Conference (</w:t>
      </w:r>
      <w:r>
        <w:t>RE), Ottawa, Canada, 2015; pp. 116-125.</w:t>
      </w:r>
    </w:p>
    <w:p w14:paraId="2BE73B1B" w14:textId="77777777" w:rsidR="00497807" w:rsidRDefault="007D4BAE" w:rsidP="0092105D">
      <w:pPr>
        <w:pStyle w:val="MDPI63Notes"/>
        <w:spacing w:before="0"/>
        <w:ind w:left="425" w:hanging="425"/>
      </w:pPr>
      <w:r>
        <w:t>43.</w:t>
      </w:r>
      <w:r>
        <w:tab/>
        <w:t>Kulesza, T.; Amershi, S.; Caruana, R.; Fisher, D.; Charles, D. Structured labeling for facilitating concept evolution in machine learning. In Proceedings of the Proceedings of the SIGCHI Conference on Human Facto</w:t>
      </w:r>
      <w:r>
        <w:t>rs in Computing Systems, 2014; pp. 3075-3084.</w:t>
      </w:r>
    </w:p>
    <w:p w14:paraId="60D334A7" w14:textId="77777777" w:rsidR="00497807" w:rsidRDefault="007D4BAE" w:rsidP="0092105D">
      <w:pPr>
        <w:pStyle w:val="MDPI63Notes"/>
        <w:spacing w:before="0"/>
        <w:ind w:left="425" w:hanging="425"/>
      </w:pPr>
      <w:r>
        <w:t>44.</w:t>
      </w:r>
      <w:r>
        <w:tab/>
        <w:t>Stumpf, S.; Rajaram, V.; Li, L.; Burnett, M.; Dietterich, T.; Sullivan, E.; Drummond, R.; Herlocker, J. Toward harnessing user feedback for machine learning. In Proceedings of the Proceedings of the 12th in</w:t>
      </w:r>
      <w:r>
        <w:t>ternational conference on Intelligent user interfaces, 2007; pp. 82-91.</w:t>
      </w:r>
    </w:p>
    <w:p w14:paraId="2197D8B4" w14:textId="77777777" w:rsidR="00497807" w:rsidRDefault="007D4BAE" w:rsidP="0092105D">
      <w:pPr>
        <w:pStyle w:val="MDPI63Notes"/>
        <w:spacing w:before="0"/>
        <w:ind w:left="425" w:hanging="425"/>
      </w:pPr>
      <w:r>
        <w:t>45.</w:t>
      </w:r>
      <w:r>
        <w:tab/>
        <w:t>He, H.; Garcia, E.A. Learning from imbalanced data. IEEE Transactions on knowledge and data engineering 2009, 21, 1263-1284.</w:t>
      </w:r>
    </w:p>
    <w:p w14:paraId="59612E15" w14:textId="77777777" w:rsidR="00497807" w:rsidRDefault="007D4BAE" w:rsidP="0092105D">
      <w:pPr>
        <w:pStyle w:val="MDPI63Notes"/>
        <w:spacing w:before="0"/>
        <w:ind w:left="425" w:hanging="425"/>
      </w:pPr>
      <w:r>
        <w:t>46.</w:t>
      </w:r>
      <w:r>
        <w:tab/>
        <w:t>Leevy, J.L.; Khoshgoftaar, T.M.; Bauder, R.A.; Seli</w:t>
      </w:r>
      <w:r>
        <w:t>ya, N. A survey on addressing high-class imbalance in big data. Journal of Big Data 2018, 5, 42, doi:10.1186/s40537-018-0151-6.</w:t>
      </w:r>
    </w:p>
    <w:p w14:paraId="0031BA6B" w14:textId="77777777" w:rsidR="00497807" w:rsidRDefault="007D4BAE" w:rsidP="0092105D">
      <w:pPr>
        <w:pStyle w:val="MDPI63Notes"/>
        <w:spacing w:before="0"/>
        <w:ind w:left="425" w:hanging="425"/>
      </w:pPr>
      <w:r>
        <w:t>47.</w:t>
      </w:r>
      <w:r>
        <w:tab/>
        <w:t>Almuayqil, S.N.; Humayun, M.; Jhanjhi, N.; Almufareh, M.F.; Javed, D. Framework for improved sentiment analysis via random m</w:t>
      </w:r>
      <w:r>
        <w:t>inority oversampling for user tweet review classification. Electronics 2022, 11, 3058.</w:t>
      </w:r>
    </w:p>
    <w:p w14:paraId="0EC945BC" w14:textId="77777777" w:rsidR="00497807" w:rsidRDefault="007D4BAE" w:rsidP="0092105D">
      <w:pPr>
        <w:pStyle w:val="MDPI63Notes"/>
        <w:spacing w:before="0"/>
        <w:ind w:left="425" w:hanging="425"/>
      </w:pPr>
      <w:r>
        <w:t>48.</w:t>
      </w:r>
      <w:r>
        <w:tab/>
        <w:t>Fleiss, J.L.; Cohen, J. The equivalence of weighted kappa and the intraclass correlation coefficient as measures of reliability. Educational and psychological measur</w:t>
      </w:r>
      <w:r>
        <w:t>ement 1973, 33, 613-619.</w:t>
      </w:r>
    </w:p>
    <w:p w14:paraId="5A84ECE0" w14:textId="77777777" w:rsidR="00497807" w:rsidRDefault="007D4BAE" w:rsidP="0092105D">
      <w:pPr>
        <w:pStyle w:val="MDPI63Notes"/>
        <w:spacing w:before="0"/>
        <w:ind w:left="425" w:hanging="425"/>
      </w:pPr>
      <w:r>
        <w:t>49.</w:t>
      </w:r>
      <w:r>
        <w:tab/>
        <w:t>Landis, J.R.; Koch, G.G. The measurement of observer agreement for categorical data. Biometrics 1977, 33, 159-174.</w:t>
      </w:r>
    </w:p>
    <w:p w14:paraId="388042B2" w14:textId="77777777" w:rsidR="00497807" w:rsidRDefault="007D4BAE" w:rsidP="0092105D">
      <w:pPr>
        <w:pStyle w:val="MDPI63Notes"/>
        <w:spacing w:before="0"/>
        <w:ind w:left="425" w:hanging="425"/>
      </w:pPr>
      <w:r>
        <w:t>50.</w:t>
      </w:r>
      <w:r>
        <w:tab/>
        <w:t>Huang, G.-B.; Zhu, Q.-Y.; Siew, C.-K. Extreme learning machine: theory and applications. Neurocomputing 2006</w:t>
      </w:r>
      <w:r>
        <w:t>, 70, 489-501.</w:t>
      </w:r>
    </w:p>
    <w:p w14:paraId="2B8B733E" w14:textId="77777777" w:rsidR="00497807" w:rsidRDefault="007D4BAE" w:rsidP="0092105D">
      <w:pPr>
        <w:pStyle w:val="MDPI63Notes"/>
        <w:spacing w:before="0"/>
        <w:ind w:left="425" w:hanging="425"/>
      </w:pPr>
      <w:r>
        <w:t>51.</w:t>
      </w:r>
      <w:r>
        <w:tab/>
        <w:t>Arlot, S.; Celisse, A. A survey of cross-validation procedures for model selection. Statistics Surveys 2010, 4, 40-79, doi:10.1214/09-ss054.</w:t>
      </w:r>
    </w:p>
    <w:p w14:paraId="1FD0DD6E" w14:textId="77777777" w:rsidR="00497807" w:rsidRDefault="007D4BAE" w:rsidP="0092105D">
      <w:pPr>
        <w:pStyle w:val="MDPI63Notes"/>
        <w:spacing w:before="0"/>
        <w:ind w:left="425" w:hanging="425"/>
      </w:pPr>
      <w:r>
        <w:t>52.</w:t>
      </w:r>
      <w:r>
        <w:tab/>
        <w:t>Kohavi, R. A study of cross-validation and bootstrap for accuracy estimation and model selec</w:t>
      </w:r>
      <w:r>
        <w:t>tion. In Proceedings of the Ijcai, 1995; pp. 1137-1145.</w:t>
      </w:r>
    </w:p>
    <w:p w14:paraId="2ACB7883" w14:textId="77777777" w:rsidR="00497807" w:rsidRDefault="007D4BAE" w:rsidP="0092105D">
      <w:pPr>
        <w:pStyle w:val="MDPI63Notes"/>
        <w:spacing w:before="0"/>
        <w:ind w:left="425" w:hanging="425"/>
      </w:pPr>
      <w:r>
        <w:t>53.</w:t>
      </w:r>
      <w:r>
        <w:tab/>
        <w:t>Sheskin, D.J. Handbook of parametric and nonparametric statistical procedures; Chapman and Hall/CRC: 2003.</w:t>
      </w:r>
    </w:p>
    <w:p w14:paraId="5ADB123B" w14:textId="77777777" w:rsidR="00497807" w:rsidRDefault="007D4BAE" w:rsidP="0092105D">
      <w:pPr>
        <w:pStyle w:val="MDPI63Notes"/>
        <w:spacing w:before="0"/>
        <w:ind w:left="425" w:hanging="425"/>
      </w:pPr>
      <w:r>
        <w:t>54.</w:t>
      </w:r>
      <w:r>
        <w:tab/>
        <w:t>Wilcox, R.R. Introduction to robust estimation and hypothesis testing; Academic press</w:t>
      </w:r>
      <w:r>
        <w:t>: 2011.</w:t>
      </w:r>
    </w:p>
    <w:p w14:paraId="215736B4" w14:textId="77777777" w:rsidR="00497807" w:rsidRDefault="007D4BAE" w:rsidP="0092105D">
      <w:pPr>
        <w:pStyle w:val="MDPI63Notes"/>
        <w:spacing w:before="0"/>
        <w:ind w:left="425" w:hanging="425"/>
      </w:pPr>
      <w:r>
        <w:t>55.</w:t>
      </w:r>
      <w:r>
        <w:tab/>
        <w:t>Myers, L.; Sirois, M.J. Spearman correlation coefficients, differences between. Encyclopedia of statistical sciences 2004, 12.</w:t>
      </w:r>
    </w:p>
    <w:p w14:paraId="29DA65FE" w14:textId="77777777" w:rsidR="00497807" w:rsidRDefault="007D4BAE" w:rsidP="0092105D">
      <w:pPr>
        <w:pStyle w:val="MDPI63Notes"/>
        <w:spacing w:before="0"/>
        <w:ind w:left="425" w:hanging="425"/>
      </w:pPr>
      <w:r>
        <w:t>56.</w:t>
      </w:r>
      <w:r>
        <w:tab/>
        <w:t>Zhu, J.; Wang, H.; Zhang, X. Discrimination-based feature selection for multinomial naïve bayes text classificati</w:t>
      </w:r>
      <w:r>
        <w:t>on. In Proceedings of the International Conference on Computer Processing of Oriental Languages, 2006; pp. 149-156.</w:t>
      </w:r>
    </w:p>
    <w:p w14:paraId="3A878981" w14:textId="77777777" w:rsidR="00497807" w:rsidRDefault="007D4BAE" w:rsidP="0092105D">
      <w:pPr>
        <w:pStyle w:val="MDPI63Notes"/>
        <w:spacing w:before="0"/>
        <w:ind w:left="425" w:hanging="425"/>
      </w:pPr>
      <w:r>
        <w:t>57.</w:t>
      </w:r>
      <w:r>
        <w:tab/>
        <w:t>Kim, S.-B.; Rim, H.-C.; Yook, D.; Lim, H.-S. Effective methods for improving naive bayes text classifiers. In Proceedings of the Pacific</w:t>
      </w:r>
      <w:r>
        <w:t xml:space="preserve"> Rim International Conference on Artificial Intelligence, 2002; pp. 414-423.</w:t>
      </w:r>
    </w:p>
    <w:p w14:paraId="7CB2F798" w14:textId="77777777" w:rsidR="00497807" w:rsidRDefault="007D4BAE" w:rsidP="0092105D">
      <w:pPr>
        <w:pStyle w:val="MDPI63Notes"/>
        <w:spacing w:before="0"/>
        <w:ind w:left="425" w:hanging="425"/>
      </w:pPr>
      <w:r>
        <w:t>58.</w:t>
      </w:r>
      <w:r>
        <w:tab/>
        <w:t xml:space="preserve">John, G.H.; Langley, P. Estimating continuous distributions in Bayesian classifiers. In Proceedings of the Proceedings of the Eleventh conference on Uncertainty in artificial </w:t>
      </w:r>
      <w:r>
        <w:t>intelligence, 1995; pp. 338-345.</w:t>
      </w:r>
    </w:p>
    <w:p w14:paraId="78D18B56" w14:textId="77777777" w:rsidR="00497807" w:rsidRDefault="007D4BAE" w:rsidP="0092105D">
      <w:pPr>
        <w:pStyle w:val="MDPI63Notes"/>
        <w:spacing w:before="0"/>
        <w:ind w:left="425" w:hanging="425"/>
      </w:pPr>
      <w:r>
        <w:t>59.</w:t>
      </w:r>
      <w:r>
        <w:tab/>
        <w:t>Ng, A.Y.; Jordan, M.I. On discriminative vs. generative classifiers: A comparison of logistic regression and naive bayes. In Proceedings of the Advances in neural information processing systems, 2002; pp. 841-848.</w:t>
      </w:r>
    </w:p>
    <w:p w14:paraId="19DB4BAB" w14:textId="77777777" w:rsidR="00497807" w:rsidRDefault="007D4BAE" w:rsidP="0092105D">
      <w:pPr>
        <w:pStyle w:val="MDPI63Notes"/>
        <w:spacing w:before="0"/>
        <w:ind w:left="425" w:hanging="425"/>
      </w:pPr>
      <w:r>
        <w:lastRenderedPageBreak/>
        <w:t>60.</w:t>
      </w:r>
      <w:r>
        <w:tab/>
        <w:t>B</w:t>
      </w:r>
      <w:r>
        <w:t>oullé, M. MODL: A Bayes optimal discretization method for continuous attributes. Machine Learning 2006, 65, 131-165, doi:10.1007/s10994-006-8364-x.</w:t>
      </w:r>
    </w:p>
    <w:p w14:paraId="0CF2A87B" w14:textId="77777777" w:rsidR="00497807" w:rsidRDefault="007D4BAE" w:rsidP="0092105D">
      <w:pPr>
        <w:pStyle w:val="MDPI63Notes"/>
        <w:spacing w:before="0"/>
        <w:ind w:left="425" w:hanging="425"/>
      </w:pPr>
      <w:r>
        <w:t>61.</w:t>
      </w:r>
      <w:r>
        <w:tab/>
        <w:t>Boullé, M. A Bayes Optimal Approach for Partitioning the Values of Categorical Attributes. Journal of Ma</w:t>
      </w:r>
      <w:r>
        <w:t>chine Learning Research 2005, 6, 1431-1452.</w:t>
      </w:r>
    </w:p>
    <w:p w14:paraId="5436237D" w14:textId="77777777" w:rsidR="00497807" w:rsidRDefault="007D4BAE" w:rsidP="0092105D">
      <w:pPr>
        <w:pStyle w:val="MDPI63Notes"/>
        <w:spacing w:before="0"/>
        <w:ind w:left="425" w:hanging="425"/>
      </w:pPr>
      <w:r>
        <w:t>62.</w:t>
      </w:r>
      <w:r>
        <w:tab/>
        <w:t>Ren, J.; Lee, S.D.; Chen, X.; Kao, B.; Cheng, R.; Cheung, D. Naive bayes classification of uncertain data. In Proceedings of the 2009 Ninth IEEE International Conference on Data Mining, 2009; pp. 944-949.</w:t>
      </w:r>
    </w:p>
    <w:p w14:paraId="3BFC6414" w14:textId="77777777" w:rsidR="00497807" w:rsidRDefault="007D4BAE" w:rsidP="0092105D">
      <w:pPr>
        <w:pStyle w:val="MDPI63Notes"/>
        <w:spacing w:before="0"/>
        <w:ind w:left="425" w:hanging="425"/>
      </w:pPr>
      <w:r>
        <w:t>63.</w:t>
      </w:r>
      <w:r>
        <w:tab/>
        <w:t>Jung, Y.G.; Kim, K.T.; Lee, B.; Youn, H.Y. Enhanced Naive Bayes Classifier for real-time sentiment analysis with SparkR. In Proceedings of the 2016 International Conference on Information and Communication Technology Convergence (ICTC), 19-21 Oct. 2016, 2</w:t>
      </w:r>
      <w:r>
        <w:t>016; pp. 141-146.</w:t>
      </w:r>
    </w:p>
    <w:p w14:paraId="5C981BCB" w14:textId="77777777" w:rsidR="00497807" w:rsidRDefault="007D4BAE" w:rsidP="0092105D">
      <w:pPr>
        <w:pStyle w:val="MDPI63Notes"/>
        <w:spacing w:before="0"/>
        <w:ind w:left="425" w:hanging="425"/>
      </w:pPr>
      <w:r>
        <w:t>64.</w:t>
      </w:r>
      <w:r>
        <w:tab/>
        <w:t>Liu, Y.; Yi, X.; Chen, R.; Zhai, Z.; Gu, J. Feature extraction based on information gain and sequential pattern for English question classification. IET Software 2018, 12, 520-526.</w:t>
      </w:r>
    </w:p>
    <w:p w14:paraId="7E2FD810" w14:textId="77777777" w:rsidR="00DD7133" w:rsidRDefault="00DD7133" w:rsidP="00DD7133">
      <w:pPr>
        <w:pStyle w:val="MDPI63Notes"/>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DD7133">
      <w:headerReference w:type="even" r:id="rId11"/>
      <w:headerReference w:type="default" r:id="rId12"/>
      <w:headerReference w:type="first" r:id="rId13"/>
      <w:footerReference w:type="first" r:id="rId14"/>
      <w:type w:val="continuous"/>
      <w:pgSz w:w="11906" w:h="16838"/>
      <w:pgMar w:top="1417" w:right="720" w:bottom="1077" w:left="720" w:header="1020" w:footer="340" w:gutter="0"/>
      <w:lnNumType w:countBy="1" w:distance="255" w:restart="continuous"/>
      <w:pgNumType w:start="1"/>
      <w:cols w:space="425"/>
      <w:titlePg/>
      <w:bidi/>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A771D8" w16cid:durableId="609D6DF9"/>
  <w16cid:commentId w16cid:paraId="77E72296" w16cid:durableId="50707F2A"/>
  <w16cid:commentId w16cid:paraId="77DD4175" w16cid:durableId="72B3B2DB"/>
  <w16cid:commentId w16cid:paraId="69B77EDD" w16cid:durableId="280B341E"/>
  <w16cid:commentId w16cid:paraId="7CF5533C" w16cid:durableId="7A506C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D3A96A" w14:textId="77777777" w:rsidR="007D4BAE" w:rsidRDefault="007D4BAE">
      <w:pPr>
        <w:spacing w:line="240" w:lineRule="auto"/>
      </w:pPr>
      <w:r>
        <w:separator/>
      </w:r>
    </w:p>
  </w:endnote>
  <w:endnote w:type="continuationSeparator" w:id="0">
    <w:p w14:paraId="7A57EC19" w14:textId="77777777" w:rsidR="007D4BAE" w:rsidRDefault="007D4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rdia New">
    <w:altName w:val="Arial Unicode MS"/>
    <w:panose1 w:val="020B0304020202020204"/>
    <w:charset w:val="DE"/>
    <w:family w:val="swiss"/>
    <w:pitch w:val="variable"/>
    <w:sig w:usb0="00000000" w:usb1="00000000" w:usb2="00000000" w:usb3="00000000" w:csb0="00010001"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76EFE" w14:textId="77777777" w:rsidR="00497807" w:rsidRDefault="00497807">
    <w:pPr>
      <w:pBdr>
        <w:top w:val="single" w:sz="4" w:space="0" w:color="000000"/>
      </w:pBdr>
      <w:tabs>
        <w:tab w:val="right" w:pos="8844"/>
      </w:tabs>
      <w:adjustRightInd w:val="0"/>
      <w:snapToGrid w:val="0"/>
      <w:spacing w:before="480" w:line="100" w:lineRule="exact"/>
      <w:jc w:val="left"/>
      <w:rPr>
        <w:i/>
        <w:sz w:val="16"/>
        <w:szCs w:val="16"/>
      </w:rPr>
    </w:pPr>
  </w:p>
  <w:p w14:paraId="4F29CB0F" w14:textId="77777777" w:rsidR="00497807" w:rsidRDefault="007D4BAE">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xml:space="preserve">, Firstpage–Lastpage. </w:t>
    </w:r>
    <w:r>
      <w:rPr>
        <w:bCs/>
        <w:iCs/>
        <w:sz w:val="16"/>
        <w:szCs w:val="16"/>
      </w:rPr>
      <w:t>https://doi.org/10.3390/xxxxx</w:t>
    </w:r>
    <w:bookmarkStart w:id="9" w:name="OLE_LINK6"/>
    <w:bookmarkStart w:id="10" w:name="OLE_LINK7"/>
    <w:r>
      <w:rPr>
        <w:sz w:val="16"/>
        <w:szCs w:val="16"/>
        <w:lang w:val="en-NZ"/>
      </w:rPr>
      <w:tab/>
      <w:t>www.mdpi.com/journal/</w:t>
    </w:r>
    <w:r>
      <w:rPr>
        <w:sz w:val="16"/>
        <w:szCs w:val="16"/>
      </w:rPr>
      <w:t>ai</w:t>
    </w:r>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F5D0A4" w14:textId="77777777" w:rsidR="007D4BAE" w:rsidRDefault="007D4BAE">
      <w:pPr>
        <w:spacing w:line="240" w:lineRule="auto"/>
      </w:pPr>
      <w:r>
        <w:separator/>
      </w:r>
    </w:p>
  </w:footnote>
  <w:footnote w:type="continuationSeparator" w:id="0">
    <w:p w14:paraId="58497F08" w14:textId="77777777" w:rsidR="007D4BAE" w:rsidRDefault="007D4BAE">
      <w:pPr>
        <w:spacing w:line="240" w:lineRule="auto"/>
      </w:pPr>
      <w:r>
        <w:continuationSeparator/>
      </w:r>
    </w:p>
  </w:footnote>
  <w:footnote w:id="1">
    <w:p w14:paraId="611E0C64" w14:textId="77777777" w:rsidR="00497807" w:rsidRDefault="007D4BAE">
      <w:pPr>
        <w:pStyle w:val="Funotentext"/>
        <w:rPr>
          <w:lang w:val="en-NZ"/>
        </w:rPr>
      </w:pPr>
      <w:r>
        <w:rPr>
          <w:rStyle w:val="Funotenzeichen"/>
        </w:rPr>
        <w:footnoteRef/>
      </w:r>
      <w:r>
        <w:t xml:space="preserve"> </w:t>
      </w:r>
      <w:r>
        <w:rPr>
          <w:sz w:val="16"/>
        </w:rPr>
        <w:t>https://play.google.com/store</w:t>
      </w:r>
    </w:p>
  </w:footnote>
  <w:footnote w:id="2">
    <w:p w14:paraId="58CE3FCE" w14:textId="77777777" w:rsidR="00497807" w:rsidRDefault="007D4BAE">
      <w:pPr>
        <w:pStyle w:val="Funotentext"/>
        <w:rPr>
          <w:lang w:val="en-NZ"/>
        </w:rPr>
      </w:pPr>
      <w:r>
        <w:rPr>
          <w:rStyle w:val="Funotenzeichen"/>
        </w:rPr>
        <w:footnoteRef/>
      </w:r>
      <w:r>
        <w:t xml:space="preserve"> </w:t>
      </w:r>
      <w:r>
        <w:rPr>
          <w:sz w:val="16"/>
        </w:rPr>
        <w:t>https://www.apple.com/nz/ios/app-store/</w:t>
      </w:r>
    </w:p>
  </w:footnote>
  <w:footnote w:id="3">
    <w:p w14:paraId="7B7295C1" w14:textId="77777777" w:rsidR="00497807" w:rsidRDefault="007D4BAE">
      <w:pPr>
        <w:pStyle w:val="Funotentext"/>
        <w:rPr>
          <w:sz w:val="16"/>
          <w:szCs w:val="16"/>
          <w:lang w:val="en-NZ"/>
        </w:rPr>
      </w:pPr>
      <w:r>
        <w:rPr>
          <w:rStyle w:val="Funotenzeichen"/>
          <w:sz w:val="16"/>
          <w:szCs w:val="16"/>
        </w:rPr>
        <w:footnoteRef/>
      </w:r>
      <w:r>
        <w:rPr>
          <w:sz w:val="16"/>
          <w:szCs w:val="16"/>
        </w:rPr>
        <w:t xml:space="preserve"> https://www.python.org/</w:t>
      </w:r>
    </w:p>
  </w:footnote>
  <w:footnote w:id="4">
    <w:p w14:paraId="75E7F7BC" w14:textId="77777777" w:rsidR="00497807" w:rsidRDefault="007D4BAE">
      <w:pPr>
        <w:pStyle w:val="Funotentext"/>
        <w:rPr>
          <w:sz w:val="16"/>
          <w:szCs w:val="16"/>
          <w:lang w:val="en-NZ"/>
        </w:rPr>
      </w:pPr>
      <w:r>
        <w:rPr>
          <w:rStyle w:val="Funotenzeichen"/>
          <w:sz w:val="16"/>
          <w:szCs w:val="16"/>
        </w:rPr>
        <w:footnoteRef/>
      </w:r>
      <w:r>
        <w:rPr>
          <w:sz w:val="16"/>
          <w:szCs w:val="16"/>
        </w:rPr>
        <w:t xml:space="preserve"> https://www.nltk.org/</w:t>
      </w:r>
    </w:p>
  </w:footnote>
  <w:footnote w:id="5">
    <w:p w14:paraId="5F17D36B" w14:textId="77777777" w:rsidR="00497807" w:rsidRDefault="007D4BAE">
      <w:pPr>
        <w:pStyle w:val="Funotentext"/>
        <w:rPr>
          <w:sz w:val="16"/>
          <w:szCs w:val="16"/>
          <w:lang w:val="en-NZ"/>
        </w:rPr>
      </w:pPr>
      <w:r>
        <w:rPr>
          <w:rStyle w:val="Funotenzeichen"/>
          <w:sz w:val="16"/>
          <w:szCs w:val="16"/>
        </w:rPr>
        <w:footnoteRef/>
      </w:r>
      <w:r>
        <w:rPr>
          <w:sz w:val="16"/>
          <w:szCs w:val="16"/>
        </w:rPr>
        <w:t xml:space="preserve"> https://numpy.org/</w:t>
      </w:r>
    </w:p>
  </w:footnote>
  <w:footnote w:id="6">
    <w:p w14:paraId="30168DE8" w14:textId="77777777" w:rsidR="00497807" w:rsidRDefault="007D4BAE">
      <w:pPr>
        <w:pStyle w:val="Funotentext"/>
        <w:rPr>
          <w:lang w:val="en-NZ"/>
        </w:rPr>
      </w:pPr>
      <w:r>
        <w:rPr>
          <w:rStyle w:val="Funotenzeichen"/>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C4B25" w14:textId="77777777" w:rsidR="00497807" w:rsidRDefault="00497807">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3B15E" w14:textId="31B9F54E" w:rsidR="00497807" w:rsidRDefault="007D4BAE">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EC17CB">
      <w:rPr>
        <w:noProof/>
        <w:sz w:val="16"/>
      </w:rPr>
      <w:t>18</w:t>
    </w:r>
    <w:r>
      <w:rPr>
        <w:sz w:val="16"/>
      </w:rPr>
      <w:fldChar w:fldCharType="end"/>
    </w:r>
  </w:p>
  <w:p w14:paraId="0E383B31" w14:textId="77777777" w:rsidR="00497807" w:rsidRDefault="0049780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497807" w14:paraId="23E5C4D5" w14:textId="77777777">
      <w:trPr>
        <w:trHeight w:val="686"/>
      </w:trPr>
      <w:tc>
        <w:tcPr>
          <w:tcW w:w="3679" w:type="dxa"/>
          <w:shd w:val="clear" w:color="auto" w:fill="auto"/>
          <w:vAlign w:val="center"/>
        </w:tcPr>
        <w:p w14:paraId="642F3B99" w14:textId="77777777" w:rsidR="00497807" w:rsidRDefault="007D4BAE">
          <w:pPr>
            <w:pStyle w:val="Kopfzeile"/>
            <w:pBdr>
              <w:bottom w:val="none" w:sz="0" w:space="0" w:color="auto"/>
            </w:pBdr>
            <w:jc w:val="left"/>
            <w:rPr>
              <w:rFonts w:eastAsia="DengXian"/>
              <w:b/>
              <w:bCs/>
            </w:rPr>
          </w:pPr>
          <w:r>
            <w:rPr>
              <w:rFonts w:eastAsia="DengXian"/>
              <w:b/>
              <w:bCs/>
              <w:noProof/>
              <w:lang w:val="de-DE" w:eastAsia="de-DE"/>
            </w:rPr>
            <w:drawing>
              <wp:inline distT="0" distB="0" distL="0" distR="0" wp14:anchorId="1C0E182A" wp14:editId="63C1BFB9">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14:paraId="030E3860" w14:textId="77777777" w:rsidR="00497807" w:rsidRDefault="00497807">
          <w:pPr>
            <w:pStyle w:val="Kopfzeile"/>
            <w:pBdr>
              <w:bottom w:val="none" w:sz="0" w:space="0" w:color="auto"/>
            </w:pBdr>
            <w:rPr>
              <w:rFonts w:eastAsia="DengXian"/>
              <w:b/>
              <w:bCs/>
            </w:rPr>
          </w:pPr>
        </w:p>
      </w:tc>
      <w:tc>
        <w:tcPr>
          <w:tcW w:w="2273" w:type="dxa"/>
          <w:shd w:val="clear" w:color="auto" w:fill="auto"/>
          <w:vAlign w:val="center"/>
        </w:tcPr>
        <w:p w14:paraId="53955B8B" w14:textId="77777777" w:rsidR="00497807" w:rsidRDefault="007D4BAE">
          <w:pPr>
            <w:pStyle w:val="Kopfzeile"/>
            <w:pBdr>
              <w:bottom w:val="none" w:sz="0" w:space="0" w:color="auto"/>
            </w:pBdr>
            <w:jc w:val="right"/>
            <w:rPr>
              <w:rFonts w:eastAsia="DengXian"/>
              <w:b/>
              <w:bCs/>
            </w:rPr>
          </w:pPr>
          <w:r>
            <w:rPr>
              <w:rFonts w:eastAsia="DengXian"/>
              <w:b/>
              <w:bCs/>
              <w:noProof/>
              <w:lang w:val="de-DE" w:eastAsia="de-DE"/>
            </w:rPr>
            <w:drawing>
              <wp:inline distT="0" distB="0" distL="0" distR="0" wp14:anchorId="1AE50C74" wp14:editId="601B755C">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14:paraId="40BCE7FC" w14:textId="77777777" w:rsidR="00497807" w:rsidRDefault="0049780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A96"/>
    <w:multiLevelType w:val="multilevel"/>
    <w:tmpl w:val="09327A96"/>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FEA247F"/>
    <w:multiLevelType w:val="multilevel"/>
    <w:tmpl w:val="0FEA247F"/>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8B468F5"/>
    <w:multiLevelType w:val="multilevel"/>
    <w:tmpl w:val="18B468F5"/>
    <w:lvl w:ilvl="0">
      <w:start w:val="1"/>
      <w:numFmt w:val="bullet"/>
      <w:pStyle w:val="MDPI38bullet"/>
      <w:lvlText w:val=""/>
      <w:lvlJc w:val="left"/>
      <w:pPr>
        <w:ind w:left="3033" w:hanging="425"/>
      </w:pPr>
      <w:rPr>
        <w:rFonts w:ascii="Symbol" w:hAnsi="Symbol" w:hint="default"/>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C52C6"/>
    <w:multiLevelType w:val="multilevel"/>
    <w:tmpl w:val="1CEC52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B44042D"/>
    <w:multiLevelType w:val="multilevel"/>
    <w:tmpl w:val="2B44042D"/>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46132FB"/>
    <w:multiLevelType w:val="multilevel"/>
    <w:tmpl w:val="346132FB"/>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6" w15:restartNumberingAfterBreak="0">
    <w:nsid w:val="430F555F"/>
    <w:multiLevelType w:val="multilevel"/>
    <w:tmpl w:val="430F555F"/>
    <w:lvl w:ilvl="0">
      <w:start w:val="1"/>
      <w:numFmt w:val="decimal"/>
      <w:pStyle w:val="MDPI71FootNotes"/>
      <w:lvlText w:val="%1."/>
      <w:lvlJc w:val="left"/>
      <w:pPr>
        <w:ind w:left="425" w:hanging="425"/>
      </w:pPr>
      <w:rPr>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F10F08"/>
    <w:multiLevelType w:val="multilevel"/>
    <w:tmpl w:val="44F10F08"/>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8" w15:restartNumberingAfterBreak="0">
    <w:nsid w:val="61E737F1"/>
    <w:multiLevelType w:val="multilevel"/>
    <w:tmpl w:val="61E737F1"/>
    <w:lvl w:ilvl="0">
      <w:start w:val="1"/>
      <w:numFmt w:val="decimal"/>
      <w:pStyle w:val="MDPI37itemize"/>
      <w:lvlText w:val="%1."/>
      <w:lvlJc w:val="left"/>
      <w:pPr>
        <w:ind w:left="3033" w:hanging="425"/>
      </w:pPr>
      <w:rPr>
        <w:b w:val="0"/>
        <w:i w:val="0"/>
        <w:sz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9" w15:restartNumberingAfterBreak="0">
    <w:nsid w:val="6DDA0D25"/>
    <w:multiLevelType w:val="multilevel"/>
    <w:tmpl w:val="6DDA0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8E5242"/>
    <w:multiLevelType w:val="multilevel"/>
    <w:tmpl w:val="778E5242"/>
    <w:lvl w:ilvl="0">
      <w:start w:val="1"/>
      <w:numFmt w:val="decimal"/>
      <w:pStyle w:val="MDPI71References"/>
      <w:lvlText w:val="%1."/>
      <w:lvlJc w:val="left"/>
      <w:pPr>
        <w:ind w:left="425" w:hanging="425"/>
      </w:pPr>
      <w:rPr>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2"/>
  </w:num>
  <w:num w:numId="3">
    <w:abstractNumId w:val="10"/>
  </w:num>
  <w:num w:numId="4">
    <w:abstractNumId w:val="6"/>
  </w:num>
  <w:num w:numId="5">
    <w:abstractNumId w:val="3"/>
  </w:num>
  <w:num w:numId="6">
    <w:abstractNumId w:val="9"/>
  </w:num>
  <w:num w:numId="7">
    <w:abstractNumId w:val="5"/>
  </w:num>
  <w:num w:numId="8">
    <w:abstractNumId w:val="0"/>
  </w:num>
  <w:num w:numId="9">
    <w:abstractNumId w:val="7"/>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gula, Sri">
    <w15:presenceInfo w15:providerId="None" w15:userId="Regula, S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10"/>
  <w:autoHyphenation/>
  <w:hyphenationZone w:val="425"/>
  <w:drawingGridHorizontalSpacing w:val="10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FF4A23B4"/>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0DD6"/>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44D"/>
    <w:rsid w:val="00492E20"/>
    <w:rsid w:val="00493033"/>
    <w:rsid w:val="00497807"/>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5237E"/>
    <w:rsid w:val="00753DF7"/>
    <w:rsid w:val="00763512"/>
    <w:rsid w:val="0076753A"/>
    <w:rsid w:val="0077282E"/>
    <w:rsid w:val="00772E21"/>
    <w:rsid w:val="007744EC"/>
    <w:rsid w:val="00775540"/>
    <w:rsid w:val="0078123D"/>
    <w:rsid w:val="0078256A"/>
    <w:rsid w:val="00787026"/>
    <w:rsid w:val="00793E09"/>
    <w:rsid w:val="0079571D"/>
    <w:rsid w:val="007A14A7"/>
    <w:rsid w:val="007A198B"/>
    <w:rsid w:val="007A3613"/>
    <w:rsid w:val="007A4A78"/>
    <w:rsid w:val="007A4FC4"/>
    <w:rsid w:val="007A50CD"/>
    <w:rsid w:val="007B6C0E"/>
    <w:rsid w:val="007D4BA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49A"/>
    <w:rsid w:val="00872997"/>
    <w:rsid w:val="00873216"/>
    <w:rsid w:val="00877366"/>
    <w:rsid w:val="00881B67"/>
    <w:rsid w:val="00890F98"/>
    <w:rsid w:val="00893810"/>
    <w:rsid w:val="008A0268"/>
    <w:rsid w:val="008A1C0C"/>
    <w:rsid w:val="008B011A"/>
    <w:rsid w:val="008B1066"/>
    <w:rsid w:val="008B384B"/>
    <w:rsid w:val="008B3BA1"/>
    <w:rsid w:val="008C2C73"/>
    <w:rsid w:val="008D19C1"/>
    <w:rsid w:val="008E1FE6"/>
    <w:rsid w:val="008E459A"/>
    <w:rsid w:val="009039D6"/>
    <w:rsid w:val="00905B14"/>
    <w:rsid w:val="00912A2D"/>
    <w:rsid w:val="009142FE"/>
    <w:rsid w:val="00914E4B"/>
    <w:rsid w:val="0091542E"/>
    <w:rsid w:val="0092105D"/>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62D"/>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B77CC"/>
    <w:rsid w:val="00BC1D5B"/>
    <w:rsid w:val="00BD15DE"/>
    <w:rsid w:val="00BD4C29"/>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B73A4"/>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D7133"/>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6D39"/>
    <w:rsid w:val="00E67860"/>
    <w:rsid w:val="00E7297C"/>
    <w:rsid w:val="00E75DB1"/>
    <w:rsid w:val="00E803EF"/>
    <w:rsid w:val="00E821D0"/>
    <w:rsid w:val="00E9651D"/>
    <w:rsid w:val="00E96A25"/>
    <w:rsid w:val="00E9717B"/>
    <w:rsid w:val="00EA7DDF"/>
    <w:rsid w:val="00EB404D"/>
    <w:rsid w:val="00EB4B25"/>
    <w:rsid w:val="00EC17CB"/>
    <w:rsid w:val="00EC2627"/>
    <w:rsid w:val="00ED533F"/>
    <w:rsid w:val="00ED5717"/>
    <w:rsid w:val="00EE24F3"/>
    <w:rsid w:val="00EE5DBB"/>
    <w:rsid w:val="00EE7BA7"/>
    <w:rsid w:val="00EF2209"/>
    <w:rsid w:val="00EF5209"/>
    <w:rsid w:val="00F02C1A"/>
    <w:rsid w:val="00F050BE"/>
    <w:rsid w:val="00F05444"/>
    <w:rsid w:val="00F206BD"/>
    <w:rsid w:val="00F26BF5"/>
    <w:rsid w:val="00F27C7A"/>
    <w:rsid w:val="00F308BC"/>
    <w:rsid w:val="00F3246A"/>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56AB"/>
    <w:rsid w:val="13DF09EE"/>
    <w:rsid w:val="5F3FA5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C860D9A"/>
  <w15:docId w15:val="{22431092-F2EF-4049-964B-6169FE32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page number" w:uiPriority="0"/>
    <w:lsdException w:name="endnote reference" w:uiPriority="0"/>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atLeast"/>
      <w:jc w:val="both"/>
    </w:pPr>
    <w:rPr>
      <w:rFonts w:ascii="Palatino Linotype" w:hAnsi="Palatino Linotype"/>
      <w:color w:val="000000"/>
      <w:lang w:val="en-US" w:eastAsia="zh-CN"/>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berschrift7">
    <w:name w:val="heading 7"/>
    <w:basedOn w:val="Standard"/>
    <w:next w:val="Standard"/>
    <w:link w:val="berschrift7Zchn"/>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berschrift8">
    <w:name w:val="heading 8"/>
    <w:basedOn w:val="Standard"/>
    <w:next w:val="Standard"/>
    <w:link w:val="berschrift8Zchn"/>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rPr>
      <w:rFonts w:cs="Tahoma"/>
      <w:szCs w:val="18"/>
    </w:rPr>
  </w:style>
  <w:style w:type="paragraph" w:styleId="Textkrper">
    <w:name w:val="Body Text"/>
    <w:link w:val="TextkrperZchn"/>
    <w:pPr>
      <w:spacing w:after="120" w:line="340" w:lineRule="atLeast"/>
      <w:jc w:val="both"/>
    </w:pPr>
    <w:rPr>
      <w:rFonts w:ascii="Palatino Linotype" w:hAnsi="Palatino Linotype"/>
      <w:color w:val="000000"/>
      <w:sz w:val="24"/>
      <w:lang w:val="en-US"/>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Kommentarzeichen">
    <w:name w:val="annotation reference"/>
    <w:rPr>
      <w:sz w:val="21"/>
      <w:szCs w:val="21"/>
    </w:rPr>
  </w:style>
  <w:style w:type="paragraph" w:styleId="Kommentartext">
    <w:name w:val="annotation text"/>
    <w:basedOn w:val="Standard"/>
    <w:link w:val="KommentartextZchn"/>
  </w:style>
  <w:style w:type="paragraph" w:styleId="Kommentarthema">
    <w:name w:val="annotation subject"/>
    <w:basedOn w:val="Kommentartext"/>
    <w:next w:val="Kommentartext"/>
    <w:link w:val="KommentarthemaZchn"/>
    <w:rPr>
      <w:b/>
      <w:bCs/>
    </w:rPr>
  </w:style>
  <w:style w:type="character" w:styleId="Endnotenzeichen">
    <w:name w:val="endnote reference"/>
    <w:rPr>
      <w:vertAlign w:val="superscript"/>
    </w:rPr>
  </w:style>
  <w:style w:type="paragraph" w:styleId="Endnotentext">
    <w:name w:val="endnote text"/>
    <w:basedOn w:val="Standard"/>
    <w:link w:val="EndnotentextZchn"/>
    <w:semiHidden/>
    <w:unhideWhenUsed/>
    <w:pPr>
      <w:spacing w:line="240" w:lineRule="auto"/>
    </w:pPr>
  </w:style>
  <w:style w:type="character" w:styleId="BesuchterLink">
    <w:name w:val="FollowedHyperlink"/>
    <w:rPr>
      <w:color w:val="954F72"/>
      <w:u w:val="single"/>
    </w:rPr>
  </w:style>
  <w:style w:type="paragraph" w:styleId="Fuzeile">
    <w:name w:val="footer"/>
    <w:basedOn w:val="Standard"/>
    <w:link w:val="FuzeileZchn"/>
    <w:uiPriority w:val="99"/>
    <w:pPr>
      <w:tabs>
        <w:tab w:val="center" w:pos="4153"/>
        <w:tab w:val="right" w:pos="8306"/>
      </w:tabs>
      <w:snapToGrid w:val="0"/>
      <w:spacing w:line="240" w:lineRule="atLeast"/>
    </w:pPr>
    <w:rPr>
      <w:szCs w:val="18"/>
    </w:rPr>
  </w:style>
  <w:style w:type="character" w:styleId="Funotenzeichen">
    <w:name w:val="footnote reference"/>
    <w:basedOn w:val="Absatz-Standardschriftart"/>
    <w:rPr>
      <w:vertAlign w:val="superscript"/>
    </w:rPr>
  </w:style>
  <w:style w:type="paragraph" w:styleId="Funotentext">
    <w:name w:val="footnote text"/>
    <w:basedOn w:val="Standard"/>
    <w:link w:val="FunotentextZchn"/>
    <w:unhideWhenUsed/>
    <w:pPr>
      <w:spacing w:line="240" w:lineRule="auto"/>
    </w:pPr>
  </w:style>
  <w:style w:type="paragraph" w:styleId="Kopfzeile">
    <w:name w:val="header"/>
    <w:basedOn w:val="Standard"/>
    <w:link w:val="KopfzeileZchn"/>
    <w:uiPriority w:val="99"/>
    <w:pPr>
      <w:pBdr>
        <w:bottom w:val="single" w:sz="6" w:space="1" w:color="auto"/>
      </w:pBdr>
      <w:tabs>
        <w:tab w:val="center" w:pos="4153"/>
        <w:tab w:val="right" w:pos="8306"/>
      </w:tabs>
      <w:snapToGrid w:val="0"/>
      <w:spacing w:line="240" w:lineRule="atLeast"/>
      <w:jc w:val="center"/>
    </w:pPr>
    <w:rPr>
      <w:szCs w:val="18"/>
    </w:rPr>
  </w:style>
  <w:style w:type="character" w:styleId="Hyperlink">
    <w:name w:val="Hyperlink"/>
    <w:uiPriority w:val="99"/>
    <w:rPr>
      <w:color w:val="0000FF"/>
      <w:u w:val="single"/>
    </w:rPr>
  </w:style>
  <w:style w:type="character" w:styleId="Zeilennummer">
    <w:name w:val="line number"/>
    <w:uiPriority w:val="99"/>
    <w:rPr>
      <w:rFonts w:ascii="Palatino Linotype" w:hAnsi="Palatino Linotype"/>
      <w:sz w:val="16"/>
    </w:rPr>
  </w:style>
  <w:style w:type="paragraph" w:styleId="StandardWeb">
    <w:name w:val="Normal (Web)"/>
    <w:basedOn w:val="Standard"/>
    <w:uiPriority w:val="99"/>
    <w:rPr>
      <w:szCs w:val="24"/>
    </w:rPr>
  </w:style>
  <w:style w:type="character" w:styleId="Seitenzahl">
    <w:name w:val="page number"/>
  </w:style>
  <w:style w:type="table" w:styleId="Tabellenraster">
    <w:name w:val="Table Grid"/>
    <w:basedOn w:val="NormaleTabelle"/>
    <w:uiPriority w:val="59"/>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11articletype">
    <w:name w:val="MDPI_1.1_article_type"/>
    <w:next w:val="Standard"/>
    <w:qFormat/>
    <w:pPr>
      <w:adjustRightInd w:val="0"/>
      <w:snapToGrid w:val="0"/>
      <w:spacing w:before="240"/>
    </w:pPr>
    <w:rPr>
      <w:rFonts w:ascii="Palatino Linotype" w:eastAsia="Times New Roman" w:hAnsi="Palatino Linotype"/>
      <w:i/>
      <w:snapToGrid w:val="0"/>
      <w:color w:val="000000"/>
      <w:szCs w:val="22"/>
      <w:lang w:val="en-US" w:bidi="en-US"/>
    </w:rPr>
  </w:style>
  <w:style w:type="paragraph" w:customStyle="1" w:styleId="MDPI12title">
    <w:name w:val="MDPI_1.2_title"/>
    <w:next w:val="Standard"/>
    <w:qFormat/>
    <w:pPr>
      <w:adjustRightInd w:val="0"/>
      <w:snapToGrid w:val="0"/>
      <w:spacing w:after="240" w:line="240" w:lineRule="atLeast"/>
    </w:pPr>
    <w:rPr>
      <w:rFonts w:ascii="Palatino Linotype" w:eastAsia="Times New Roman" w:hAnsi="Palatino Linotype"/>
      <w:b/>
      <w:snapToGrid w:val="0"/>
      <w:color w:val="000000"/>
      <w:sz w:val="36"/>
      <w:lang w:val="en-US" w:bidi="en-US"/>
    </w:rPr>
  </w:style>
  <w:style w:type="paragraph" w:customStyle="1" w:styleId="MDPI13authornames">
    <w:name w:val="MDPI_1.3_authornames"/>
    <w:next w:val="Standard"/>
    <w:qFormat/>
    <w:pPr>
      <w:adjustRightInd w:val="0"/>
      <w:snapToGrid w:val="0"/>
      <w:spacing w:after="360" w:line="260" w:lineRule="atLeast"/>
    </w:pPr>
    <w:rPr>
      <w:rFonts w:ascii="Palatino Linotype" w:eastAsia="Times New Roman" w:hAnsi="Palatino Linotype"/>
      <w:b/>
      <w:color w:val="000000"/>
      <w:szCs w:val="22"/>
      <w:lang w:val="en-US" w:bidi="en-US"/>
    </w:rPr>
  </w:style>
  <w:style w:type="paragraph" w:customStyle="1" w:styleId="MDPI14history">
    <w:name w:val="MDPI_1.4_history"/>
    <w:basedOn w:val="Standard"/>
    <w:next w:val="Standard"/>
    <w:qFormat/>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pPr>
      <w:adjustRightInd w:val="0"/>
      <w:snapToGrid w:val="0"/>
      <w:spacing w:line="200" w:lineRule="atLeast"/>
      <w:ind w:left="2806" w:hanging="198"/>
    </w:pPr>
    <w:rPr>
      <w:rFonts w:ascii="Palatino Linotype" w:eastAsia="Times New Roman" w:hAnsi="Palatino Linotype"/>
      <w:color w:val="000000"/>
      <w:sz w:val="16"/>
      <w:szCs w:val="18"/>
      <w:lang w:val="en-US" w:bidi="en-US"/>
    </w:rPr>
  </w:style>
  <w:style w:type="paragraph" w:customStyle="1" w:styleId="MDPI17abstract">
    <w:name w:val="MDPI_1.7_abstract"/>
    <w:next w:val="Standard"/>
    <w:qFormat/>
    <w:pPr>
      <w:adjustRightInd w:val="0"/>
      <w:snapToGrid w:val="0"/>
      <w:spacing w:before="240" w:line="260" w:lineRule="atLeast"/>
      <w:ind w:left="2608"/>
      <w:jc w:val="both"/>
    </w:pPr>
    <w:rPr>
      <w:rFonts w:ascii="Palatino Linotype" w:eastAsia="Times New Roman" w:hAnsi="Palatino Linotype"/>
      <w:color w:val="000000"/>
      <w:sz w:val="18"/>
      <w:szCs w:val="22"/>
      <w:lang w:val="en-US" w:bidi="en-US"/>
    </w:rPr>
  </w:style>
  <w:style w:type="paragraph" w:customStyle="1" w:styleId="MDPI18keywords">
    <w:name w:val="MDPI_1.8_keywords"/>
    <w:next w:val="Standard"/>
    <w:qFormat/>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bidi="en-US"/>
    </w:rPr>
  </w:style>
  <w:style w:type="paragraph" w:customStyle="1" w:styleId="MDPI19line">
    <w:name w:val="MDPI_1.9_line"/>
    <w:qFormat/>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bidi="en-US"/>
    </w:rPr>
  </w:style>
  <w:style w:type="character" w:customStyle="1" w:styleId="KopfzeileZchn">
    <w:name w:val="Kopfzeile Zchn"/>
    <w:link w:val="Kopfzeile"/>
    <w:uiPriority w:val="99"/>
    <w:rPr>
      <w:rFonts w:ascii="Palatino Linotype" w:hAnsi="Palatino Linotype"/>
      <w:color w:val="000000"/>
      <w:szCs w:val="18"/>
    </w:rPr>
  </w:style>
  <w:style w:type="paragraph" w:customStyle="1" w:styleId="MDPIheaderjournallogo">
    <w:name w:val="MDPI_header_journal_logo"/>
    <w:qFormat/>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pPr>
      <w:ind w:firstLine="0"/>
    </w:pPr>
  </w:style>
  <w:style w:type="paragraph" w:customStyle="1" w:styleId="MDPI31text">
    <w:name w:val="MDPI_3.1_text"/>
    <w:link w:val="MDPI31textZchn"/>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3textspaceafter">
    <w:name w:val="MDPI_3.3_text_space_after"/>
    <w:qFormat/>
    <w:pPr>
      <w:adjustRightInd w:val="0"/>
      <w:snapToGrid w:val="0"/>
      <w:spacing w:after="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35textbeforelist">
    <w:name w:val="MDPI_3.5_text_before_list"/>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6textafterlist">
    <w:name w:val="MDPI_3.6_text_after_list"/>
    <w:qFormat/>
    <w:pPr>
      <w:adjustRightInd w:val="0"/>
      <w:snapToGrid w:val="0"/>
      <w:spacing w:before="120" w:line="228" w:lineRule="auto"/>
      <w:ind w:left="2608"/>
      <w:jc w:val="both"/>
    </w:pPr>
    <w:rPr>
      <w:rFonts w:ascii="Palatino Linotype" w:eastAsia="Times New Roman" w:hAnsi="Palatino Linotype"/>
      <w:snapToGrid w:val="0"/>
      <w:color w:val="000000"/>
      <w:szCs w:val="22"/>
      <w:lang w:val="en-US" w:bidi="en-US"/>
    </w:rPr>
  </w:style>
  <w:style w:type="paragraph" w:customStyle="1" w:styleId="MDPI37itemize">
    <w:name w:val="MDPI_3.7_itemize"/>
    <w:qFormat/>
    <w:pPr>
      <w:numPr>
        <w:numId w:val="1"/>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8bullet">
    <w:name w:val="MDPI_3.8_bullet"/>
    <w:qFormat/>
    <w:pPr>
      <w:numPr>
        <w:numId w:val="2"/>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9equation">
    <w:name w:val="MDPI_3.9_equation"/>
    <w:qFormat/>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bidi="en-US"/>
    </w:rPr>
  </w:style>
  <w:style w:type="paragraph" w:customStyle="1" w:styleId="MDPI3aequationnumber">
    <w:name w:val="MDPI_3.a_equation_number"/>
    <w:qFormat/>
    <w:pPr>
      <w:spacing w:before="120" w:after="120"/>
      <w:jc w:val="right"/>
    </w:pPr>
    <w:rPr>
      <w:rFonts w:ascii="Palatino Linotype" w:eastAsia="Times New Roman" w:hAnsi="Palatino Linotype"/>
      <w:snapToGrid w:val="0"/>
      <w:color w:val="000000"/>
      <w:szCs w:val="22"/>
      <w:lang w:val="en-US" w:bidi="en-US"/>
    </w:rPr>
  </w:style>
  <w:style w:type="paragraph" w:customStyle="1" w:styleId="MDPI41tablecaption">
    <w:name w:val="MDPI_4.1_table_caption"/>
    <w:qFormat/>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next w:val="MDPI31text"/>
    <w:qFormat/>
    <w:pPr>
      <w:adjustRightInd w:val="0"/>
      <w:snapToGrid w:val="0"/>
      <w:spacing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51figurecaption">
    <w:name w:val="MDPI_5.1_figure_caption"/>
    <w:qFormat/>
    <w:pPr>
      <w:adjustRightInd w:val="0"/>
      <w:snapToGrid w:val="0"/>
      <w:spacing w:before="120" w:after="240" w:line="228" w:lineRule="auto"/>
      <w:ind w:left="2608"/>
      <w:jc w:val="both"/>
    </w:pPr>
    <w:rPr>
      <w:rFonts w:ascii="Palatino Linotype" w:eastAsia="Times New Roman" w:hAnsi="Palatino Linotype"/>
      <w:color w:val="000000"/>
      <w:sz w:val="18"/>
      <w:lang w:val="en-US" w:bidi="en-US"/>
    </w:rPr>
  </w:style>
  <w:style w:type="paragraph" w:customStyle="1" w:styleId="MDPI52figure">
    <w:name w:val="MDPI_5.2_figure"/>
    <w:qFormat/>
    <w:pPr>
      <w:adjustRightInd w:val="0"/>
      <w:snapToGrid w:val="0"/>
      <w:spacing w:before="240" w:after="120"/>
      <w:jc w:val="center"/>
    </w:pPr>
    <w:rPr>
      <w:rFonts w:ascii="Palatino Linotype" w:eastAsia="Times New Roman" w:hAnsi="Palatino Linotype"/>
      <w:snapToGrid w:val="0"/>
      <w:color w:val="000000"/>
      <w:lang w:val="en-US" w:bidi="en-US"/>
    </w:rPr>
  </w:style>
  <w:style w:type="paragraph" w:customStyle="1" w:styleId="MDPI23heading3">
    <w:name w:val="MDPI_2.3_heading3"/>
    <w:qFormat/>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bidi="en-US"/>
    </w:rPr>
  </w:style>
  <w:style w:type="paragraph" w:customStyle="1" w:styleId="MDPI21heading1">
    <w:name w:val="MDPI_2.1_heading1"/>
    <w:link w:val="MDPI21heading1Char"/>
    <w:qFormat/>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bidi="en-US"/>
    </w:rPr>
  </w:style>
  <w:style w:type="paragraph" w:customStyle="1" w:styleId="MDPI22heading2">
    <w:name w:val="MDPI_2.2_heading2"/>
    <w:qFormat/>
    <w:pPr>
      <w:adjustRightInd w:val="0"/>
      <w:snapToGrid w:val="0"/>
      <w:spacing w:before="60" w:after="60" w:line="228" w:lineRule="auto"/>
      <w:ind w:left="2608"/>
      <w:outlineLvl w:val="1"/>
    </w:pPr>
    <w:rPr>
      <w:rFonts w:ascii="Palatino Linotype" w:eastAsia="Times New Roman" w:hAnsi="Palatino Linotype"/>
      <w:i/>
      <w:snapToGrid w:val="0"/>
      <w:color w:val="000000"/>
      <w:szCs w:val="22"/>
      <w:lang w:val="en-US" w:bidi="en-US"/>
    </w:rPr>
  </w:style>
  <w:style w:type="paragraph" w:customStyle="1" w:styleId="MDPI71References">
    <w:name w:val="MDPI_7.1_References"/>
    <w:qFormat/>
    <w:pPr>
      <w:numPr>
        <w:numId w:val="3"/>
      </w:numPr>
      <w:adjustRightInd w:val="0"/>
      <w:snapToGrid w:val="0"/>
      <w:spacing w:line="228" w:lineRule="auto"/>
      <w:jc w:val="both"/>
    </w:pPr>
    <w:rPr>
      <w:rFonts w:ascii="Palatino Linotype" w:eastAsia="Times New Roman" w:hAnsi="Palatino Linotype"/>
      <w:color w:val="000000"/>
      <w:sz w:val="18"/>
      <w:lang w:val="en-US" w:bidi="en-US"/>
    </w:rPr>
  </w:style>
  <w:style w:type="character" w:customStyle="1" w:styleId="SprechblasentextZchn">
    <w:name w:val="Sprechblasentext Zchn"/>
    <w:link w:val="Sprechblasentext"/>
    <w:uiPriority w:val="99"/>
    <w:rPr>
      <w:rFonts w:ascii="Palatino Linotype" w:hAnsi="Palatino Linotype" w:cs="Tahoma"/>
      <w:color w:val="000000"/>
      <w:szCs w:val="18"/>
    </w:rPr>
  </w:style>
  <w:style w:type="table" w:customStyle="1" w:styleId="MDPI41threelinetable">
    <w:name w:val="MDPI_4.1_three_line_table"/>
    <w:basedOn w:val="NormaleTabelle"/>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customStyle="1" w:styleId="NichtaufgelsteErwhnung1">
    <w:name w:val="Nicht aufgelöste Erwähnung1"/>
    <w:uiPriority w:val="99"/>
    <w:semiHidden/>
    <w:unhideWhenUsed/>
    <w:rPr>
      <w:color w:val="605E5C"/>
      <w:shd w:val="clear" w:color="auto" w:fill="E1DFDD"/>
    </w:rPr>
  </w:style>
  <w:style w:type="character" w:customStyle="1" w:styleId="FuzeileZchn">
    <w:name w:val="Fußzeile Zchn"/>
    <w:link w:val="Fuzeile"/>
    <w:uiPriority w:val="99"/>
    <w:rPr>
      <w:rFonts w:ascii="Palatino Linotype" w:hAnsi="Palatino Linotype"/>
      <w:color w:val="000000"/>
      <w:szCs w:val="18"/>
    </w:rPr>
  </w:style>
  <w:style w:type="table" w:customStyle="1" w:styleId="EinfacheTabelle41">
    <w:name w:val="Einfache Tabelle 41"/>
    <w:basedOn w:val="NormaleTabelle"/>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pPr>
      <w:adjustRightInd w:val="0"/>
      <w:snapToGrid w:val="0"/>
      <w:spacing w:before="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81theorem">
    <w:name w:val="MDPI_8.1_theorem"/>
    <w:qFormat/>
    <w:pPr>
      <w:adjustRightInd w:val="0"/>
      <w:snapToGrid w:val="0"/>
      <w:spacing w:line="228" w:lineRule="auto"/>
      <w:ind w:left="2608"/>
      <w:jc w:val="both"/>
    </w:pPr>
    <w:rPr>
      <w:rFonts w:ascii="Palatino Linotype" w:eastAsia="Times New Roman" w:hAnsi="Palatino Linotype"/>
      <w:i/>
      <w:snapToGrid w:val="0"/>
      <w:color w:val="000000"/>
      <w:szCs w:val="22"/>
      <w:lang w:val="en-US" w:bidi="en-US"/>
    </w:rPr>
  </w:style>
  <w:style w:type="paragraph" w:customStyle="1" w:styleId="MDPI82proof">
    <w:name w:val="MDPI_8.2_proof"/>
    <w:qFormat/>
    <w:pPr>
      <w:adjustRightInd w:val="0"/>
      <w:snapToGrid w:val="0"/>
      <w:spacing w:line="228" w:lineRule="auto"/>
      <w:ind w:left="2608"/>
      <w:jc w:val="both"/>
    </w:pPr>
    <w:rPr>
      <w:rFonts w:ascii="Palatino Linotype" w:eastAsia="Times New Roman" w:hAnsi="Palatino Linotype"/>
      <w:snapToGrid w:val="0"/>
      <w:color w:val="000000"/>
      <w:szCs w:val="22"/>
      <w:lang w:val="en-US" w:bidi="en-US"/>
    </w:rPr>
  </w:style>
  <w:style w:type="paragraph" w:customStyle="1" w:styleId="MDPI61Citation">
    <w:name w:val="MDPI_6.1_Citation"/>
    <w:qFormat/>
    <w:pPr>
      <w:adjustRightInd w:val="0"/>
      <w:snapToGrid w:val="0"/>
      <w:spacing w:line="240" w:lineRule="atLeast"/>
      <w:ind w:right="113"/>
    </w:pPr>
    <w:rPr>
      <w:rFonts w:ascii="Palatino Linotype" w:hAnsi="Palatino Linotype" w:cs="Cordia New"/>
      <w:sz w:val="14"/>
      <w:szCs w:val="22"/>
      <w:lang w:val="en-US" w:eastAsia="zh-CN"/>
    </w:rPr>
  </w:style>
  <w:style w:type="paragraph" w:customStyle="1" w:styleId="MDPI62BackMatter">
    <w:name w:val="MDPI_6.2_BackMatter"/>
    <w:qFormat/>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customStyle="1" w:styleId="MDPI15academiceditor">
    <w:name w:val="MDPI_1.5_academic_editor"/>
    <w:qFormat/>
    <w:pPr>
      <w:adjustRightInd w:val="0"/>
      <w:snapToGrid w:val="0"/>
      <w:spacing w:before="120" w:line="240" w:lineRule="atLeast"/>
      <w:ind w:right="113"/>
    </w:pPr>
    <w:rPr>
      <w:rFonts w:ascii="Palatino Linotype" w:eastAsia="Times New Roman" w:hAnsi="Palatino Linotype"/>
      <w:color w:val="000000"/>
      <w:sz w:val="14"/>
      <w:szCs w:val="22"/>
      <w:lang w:val="en-US" w:bidi="en-US"/>
    </w:rPr>
  </w:style>
  <w:style w:type="paragraph" w:customStyle="1" w:styleId="MDPI19classification">
    <w:name w:val="MDPI_1.9_classification"/>
    <w:qFormat/>
    <w:pPr>
      <w:spacing w:before="240" w:line="260" w:lineRule="atLeast"/>
      <w:ind w:left="113"/>
      <w:jc w:val="both"/>
    </w:pPr>
    <w:rPr>
      <w:rFonts w:ascii="Palatino Linotype" w:eastAsia="Times New Roman" w:hAnsi="Palatino Linotype"/>
      <w:b/>
      <w:color w:val="000000"/>
      <w:szCs w:val="22"/>
      <w:lang w:val="en-US" w:bidi="en-US"/>
    </w:rPr>
  </w:style>
  <w:style w:type="paragraph" w:customStyle="1" w:styleId="MDPI411onetablecaption">
    <w:name w:val="MDPI_4.1.1_one_table_caption"/>
    <w:qFormat/>
    <w:pPr>
      <w:adjustRightInd w:val="0"/>
      <w:snapToGrid w:val="0"/>
      <w:spacing w:before="240" w:after="120" w:line="260" w:lineRule="atLeast"/>
      <w:jc w:val="center"/>
    </w:pPr>
    <w:rPr>
      <w:rFonts w:ascii="Palatino Linotype" w:hAnsi="Palatino Linotype" w:cs="Cordia New"/>
      <w:color w:val="000000"/>
      <w:sz w:val="18"/>
      <w:szCs w:val="22"/>
      <w:lang w:val="en-US" w:eastAsia="zh-CN" w:bidi="en-US"/>
    </w:rPr>
  </w:style>
  <w:style w:type="paragraph" w:customStyle="1" w:styleId="MDPI511onefigurecaption">
    <w:name w:val="MDPI_5.1.1_one_figure_caption"/>
    <w:qFormat/>
    <w:pPr>
      <w:adjustRightInd w:val="0"/>
      <w:snapToGrid w:val="0"/>
      <w:spacing w:before="240" w:after="120" w:line="260" w:lineRule="atLeast"/>
      <w:jc w:val="center"/>
    </w:pPr>
    <w:rPr>
      <w:rFonts w:ascii="Palatino Linotype" w:hAnsi="Palatino Linotype"/>
      <w:color w:val="000000"/>
      <w:sz w:val="18"/>
      <w:lang w:val="en-US" w:eastAsia="zh-CN" w:bidi="en-US"/>
    </w:rPr>
  </w:style>
  <w:style w:type="paragraph" w:customStyle="1" w:styleId="MDPI72Copyright">
    <w:name w:val="MDPI_7.2_Copyright"/>
    <w:qFormat/>
    <w:pPr>
      <w:adjustRightInd w:val="0"/>
      <w:snapToGrid w:val="0"/>
      <w:spacing w:before="60" w:line="240" w:lineRule="atLeast"/>
      <w:ind w:right="113"/>
      <w:jc w:val="both"/>
    </w:pPr>
    <w:rPr>
      <w:rFonts w:ascii="Palatino Linotype" w:eastAsia="Times New Roman" w:hAnsi="Palatino Linotype"/>
      <w:snapToGrid w:val="0"/>
      <w:color w:val="000000"/>
      <w:sz w:val="14"/>
      <w:lang w:val="en-GB" w:eastAsia="en-GB"/>
    </w:rPr>
  </w:style>
  <w:style w:type="paragraph" w:customStyle="1" w:styleId="MDPI73CopyrightImage">
    <w:name w:val="MDPI_7.3_CopyrightImage"/>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equationFram">
    <w:name w:val="MDPI_equationFram"/>
    <w:qFormat/>
    <w:pPr>
      <w:adjustRightInd w:val="0"/>
      <w:snapToGrid w:val="0"/>
      <w:spacing w:before="120" w:after="120"/>
      <w:jc w:val="center"/>
    </w:pPr>
    <w:rPr>
      <w:rFonts w:ascii="Palatino Linotype" w:eastAsia="Times New Roman" w:hAnsi="Palatino Linotype"/>
      <w:snapToGrid w:val="0"/>
      <w:color w:val="000000"/>
      <w:szCs w:val="22"/>
      <w:lang w:val="en-US" w:bidi="en-US"/>
    </w:rPr>
  </w:style>
  <w:style w:type="paragraph" w:customStyle="1" w:styleId="MDPIfooter">
    <w:name w:val="MDPI_footer"/>
    <w:qFormat/>
    <w:pPr>
      <w:adjustRightInd w:val="0"/>
      <w:snapToGrid w:val="0"/>
      <w:spacing w:before="120" w:line="260" w:lineRule="atLeast"/>
      <w:jc w:val="center"/>
    </w:pPr>
    <w:rPr>
      <w:rFonts w:ascii="Palatino Linotype" w:eastAsia="Times New Roman" w:hAnsi="Palatino Linotype"/>
      <w:color w:val="000000"/>
      <w:lang w:val="en-US"/>
    </w:rPr>
  </w:style>
  <w:style w:type="paragraph" w:customStyle="1" w:styleId="MDPIfooterfirstpage">
    <w:name w:val="MDPI_footer_firstpage"/>
    <w:qFormat/>
    <w:pPr>
      <w:tabs>
        <w:tab w:val="right" w:pos="8845"/>
      </w:tabs>
      <w:spacing w:line="160" w:lineRule="exact"/>
    </w:pPr>
    <w:rPr>
      <w:rFonts w:ascii="Palatino Linotype" w:eastAsia="Times New Roman" w:hAnsi="Palatino Linotype"/>
      <w:color w:val="000000"/>
      <w:sz w:val="16"/>
      <w:lang w:val="en-US"/>
    </w:rPr>
  </w:style>
  <w:style w:type="paragraph" w:customStyle="1" w:styleId="MDPIheader">
    <w:name w:val="MDPI_header"/>
    <w:qFormat/>
    <w:pPr>
      <w:adjustRightInd w:val="0"/>
      <w:snapToGrid w:val="0"/>
      <w:spacing w:after="240" w:line="260" w:lineRule="atLeast"/>
      <w:jc w:val="both"/>
    </w:pPr>
    <w:rPr>
      <w:rFonts w:ascii="Palatino Linotype" w:eastAsia="Times New Roman" w:hAnsi="Palatino Linotype"/>
      <w:iCs/>
      <w:color w:val="000000"/>
      <w:sz w:val="16"/>
      <w:lang w:val="en-US"/>
    </w:rPr>
  </w:style>
  <w:style w:type="paragraph" w:customStyle="1" w:styleId="MDPIheadercitation">
    <w:name w:val="MDPI_header_citation"/>
    <w:pPr>
      <w:spacing w:after="240"/>
    </w:pPr>
    <w:rPr>
      <w:rFonts w:ascii="Palatino Linotype" w:eastAsia="Times New Roman" w:hAnsi="Palatino Linotype"/>
      <w:snapToGrid w:val="0"/>
      <w:color w:val="000000"/>
      <w:sz w:val="18"/>
      <w:lang w:val="en-US" w:bidi="en-US"/>
    </w:rPr>
  </w:style>
  <w:style w:type="paragraph" w:customStyle="1" w:styleId="MDPIheadermdpilogo">
    <w:name w:val="MDPI_header_mdpi_logo"/>
    <w:qFormat/>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NormaleTabelle"/>
    <w:uiPriority w:val="99"/>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pPr>
      <w:spacing w:line="260" w:lineRule="atLeast"/>
      <w:ind w:left="425" w:right="425" w:firstLine="284"/>
      <w:jc w:val="both"/>
    </w:pPr>
    <w:rPr>
      <w:rFonts w:eastAsia="Times New Roman"/>
      <w:snapToGrid w:val="0"/>
      <w:color w:val="000000"/>
      <w:sz w:val="22"/>
      <w:szCs w:val="22"/>
      <w:lang w:val="en-US" w:bidi="en-US"/>
    </w:rPr>
  </w:style>
  <w:style w:type="paragraph" w:customStyle="1" w:styleId="MDPItitle">
    <w:name w:val="MDPI_title"/>
    <w:qFormat/>
    <w:pPr>
      <w:adjustRightInd w:val="0"/>
      <w:snapToGrid w:val="0"/>
      <w:spacing w:after="240" w:line="260" w:lineRule="atLeast"/>
      <w:jc w:val="both"/>
    </w:pPr>
    <w:rPr>
      <w:rFonts w:ascii="Palatino Linotype" w:eastAsia="Times New Roman" w:hAnsi="Palatino Linotype"/>
      <w:b/>
      <w:snapToGrid w:val="0"/>
      <w:color w:val="000000"/>
      <w:sz w:val="36"/>
      <w:lang w:val="en-US" w:bidi="en-US"/>
    </w:rPr>
  </w:style>
  <w:style w:type="character" w:customStyle="1" w:styleId="apple-converted-space">
    <w:name w:val="apple-converted-space"/>
  </w:style>
  <w:style w:type="paragraph" w:customStyle="1" w:styleId="Literaturverzeichnis1">
    <w:name w:val="Literaturverzeichnis1"/>
    <w:basedOn w:val="Standard"/>
    <w:next w:val="Standard"/>
    <w:uiPriority w:val="37"/>
    <w:semiHidden/>
    <w:unhideWhenUsed/>
  </w:style>
  <w:style w:type="character" w:customStyle="1" w:styleId="TextkrperZchn">
    <w:name w:val="Textkörper Zchn"/>
    <w:link w:val="Textkrper"/>
    <w:rPr>
      <w:rFonts w:ascii="Palatino Linotype" w:hAnsi="Palatino Linotype"/>
      <w:color w:val="000000"/>
      <w:sz w:val="24"/>
      <w:lang w:eastAsia="de-DE"/>
    </w:rPr>
  </w:style>
  <w:style w:type="character" w:customStyle="1" w:styleId="KommentartextZchn">
    <w:name w:val="Kommentartext Zchn"/>
    <w:link w:val="Kommentartext"/>
    <w:rPr>
      <w:rFonts w:ascii="Palatino Linotype" w:hAnsi="Palatino Linotype"/>
      <w:color w:val="000000"/>
    </w:rPr>
  </w:style>
  <w:style w:type="character" w:customStyle="1" w:styleId="KommentarthemaZchn">
    <w:name w:val="Kommentarthema Zchn"/>
    <w:link w:val="Kommentarthema"/>
    <w:rPr>
      <w:rFonts w:ascii="Palatino Linotype" w:hAnsi="Palatino Linotype"/>
      <w:b/>
      <w:bCs/>
      <w:color w:val="000000"/>
    </w:rPr>
  </w:style>
  <w:style w:type="character" w:customStyle="1" w:styleId="EndnotentextZchn">
    <w:name w:val="Endnotentext Zchn"/>
    <w:link w:val="Endnotentext"/>
    <w:semiHidden/>
    <w:rPr>
      <w:rFonts w:ascii="Palatino Linotype" w:hAnsi="Palatino Linotype"/>
      <w:color w:val="000000"/>
    </w:rPr>
  </w:style>
  <w:style w:type="character" w:customStyle="1" w:styleId="FunotentextZchn">
    <w:name w:val="Fußnotentext Zchn"/>
    <w:link w:val="Funotentext"/>
    <w:rPr>
      <w:rFonts w:ascii="Palatino Linotype" w:hAnsi="Palatino Linotype"/>
      <w:color w:val="000000"/>
    </w:rPr>
  </w:style>
  <w:style w:type="paragraph" w:customStyle="1" w:styleId="MsoFootnoteText0">
    <w:name w:val="MsoFootnoteText"/>
    <w:basedOn w:val="StandardWeb"/>
    <w:qFormat/>
    <w:rPr>
      <w:rFonts w:ascii="Times New Roman" w:hAnsi="Times New Roman"/>
    </w:rPr>
  </w:style>
  <w:style w:type="character" w:styleId="Platzhaltertext">
    <w:name w:val="Placeholder Text"/>
    <w:uiPriority w:val="99"/>
    <w:semiHidden/>
    <w:rPr>
      <w:color w:val="808080"/>
    </w:rPr>
  </w:style>
  <w:style w:type="paragraph" w:customStyle="1" w:styleId="MDPI71FootNotes">
    <w:name w:val="MDPI_7.1_FootNotes"/>
    <w:qFormat/>
    <w:pPr>
      <w:numPr>
        <w:numId w:val="4"/>
      </w:numPr>
      <w:adjustRightInd w:val="0"/>
      <w:snapToGrid w:val="0"/>
      <w:spacing w:line="228" w:lineRule="auto"/>
    </w:pPr>
    <w:rPr>
      <w:rFonts w:ascii="Palatino Linotype" w:eastAsiaTheme="minorEastAsia" w:hAnsi="Palatino Linotype"/>
      <w:color w:val="000000"/>
      <w:sz w:val="18"/>
      <w:lang w:val="en-US" w:eastAsia="zh-CN"/>
    </w:rPr>
  </w:style>
  <w:style w:type="paragraph" w:customStyle="1" w:styleId="CitaviBibliographyEntry">
    <w:name w:val="Citavi Bibliography Entry"/>
    <w:basedOn w:val="Standard"/>
    <w:link w:val="CitaviBibliographyEntryZchn"/>
    <w:uiPriority w:val="99"/>
    <w:pPr>
      <w:spacing w:after="120"/>
      <w:jc w:val="left"/>
    </w:pPr>
    <w:rPr>
      <w:rFonts w:eastAsia="Times New Roman"/>
      <w:szCs w:val="22"/>
      <w:lang w:eastAsia="de-DE" w:bidi="en-US"/>
    </w:rPr>
  </w:style>
  <w:style w:type="character" w:customStyle="1" w:styleId="MDPI31textZchn">
    <w:name w:val="MDPI_3.1_text Zchn"/>
    <w:basedOn w:val="Absatz-Standardschriftart"/>
    <w:link w:val="MDPI31text"/>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Pr>
      <w:rFonts w:ascii="Palatino Linotype" w:eastAsia="Times New Roman" w:hAnsi="Palatino Linotype"/>
      <w:snapToGrid/>
      <w:color w:val="000000"/>
      <w:szCs w:val="22"/>
      <w:lang w:eastAsia="de-DE" w:bidi="en-US"/>
    </w:rPr>
  </w:style>
  <w:style w:type="paragraph" w:customStyle="1" w:styleId="CitaviBibliographyHeading">
    <w:name w:val="Citavi Bibliography Heading"/>
    <w:basedOn w:val="berschrift1"/>
    <w:link w:val="CitaviBibliographyHeadingZchn"/>
    <w:uiPriority w:val="99"/>
    <w:pPr>
      <w:jc w:val="left"/>
    </w:pPr>
  </w:style>
  <w:style w:type="character" w:customStyle="1" w:styleId="CitaviBibliographyHeadingZchn">
    <w:name w:val="Citavi Bibliography Heading Zchn"/>
    <w:basedOn w:val="MDPI31textZchn"/>
    <w:link w:val="CitaviBibliographyHeading"/>
    <w:uiPriority w:val="99"/>
    <w:rPr>
      <w:rFonts w:asciiTheme="majorHAnsi" w:eastAsiaTheme="majorEastAsia" w:hAnsiTheme="majorHAnsi" w:cstheme="majorBidi"/>
      <w:snapToGrid/>
      <w:color w:val="2F5496" w:themeColor="accent1" w:themeShade="BF"/>
      <w:sz w:val="32"/>
      <w:szCs w:val="32"/>
      <w:lang w:eastAsia="de-DE" w:bidi="en-US"/>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pPr>
      <w:jc w:val="left"/>
    </w:pPr>
  </w:style>
  <w:style w:type="character" w:customStyle="1" w:styleId="CitaviChapterBibliographyHeadingZchn">
    <w:name w:val="Citavi Chapter Bibliography Heading Zchn"/>
    <w:basedOn w:val="MDPI31textZchn"/>
    <w:link w:val="CitaviChapterBibliographyHeading"/>
    <w:uiPriority w:val="99"/>
    <w:rPr>
      <w:rFonts w:asciiTheme="majorHAnsi" w:eastAsiaTheme="majorEastAsia" w:hAnsiTheme="majorHAnsi" w:cstheme="majorBidi"/>
      <w:snapToGrid/>
      <w:color w:val="2F5496" w:themeColor="accent1" w:themeShade="BF"/>
      <w:sz w:val="26"/>
      <w:szCs w:val="26"/>
      <w:lang w:eastAsia="de-DE" w:bidi="en-U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Pr>
      <w:rFonts w:asciiTheme="majorHAnsi" w:eastAsiaTheme="majorEastAsia" w:hAnsiTheme="majorHAnsi" w:cstheme="majorBidi"/>
      <w:snapToGrid/>
      <w:color w:val="2F5496" w:themeColor="accent1" w:themeShade="BF"/>
      <w:sz w:val="26"/>
      <w:szCs w:val="26"/>
      <w:lang w:eastAsia="de-DE" w:bidi="en-US"/>
    </w:rPr>
  </w:style>
  <w:style w:type="paragraph" w:customStyle="1" w:styleId="CitaviBibliographySubheading2">
    <w:name w:val="Citavi Bibliography Subheading 2"/>
    <w:basedOn w:val="berschrift3"/>
    <w:link w:val="CitaviBibliographySubheading2Zchn"/>
    <w:uiPriority w:val="99"/>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Pr>
      <w:rFonts w:asciiTheme="majorHAnsi" w:eastAsiaTheme="majorEastAsia" w:hAnsiTheme="majorHAnsi" w:cstheme="majorBidi"/>
      <w:snapToGrid/>
      <w:color w:val="1F3864" w:themeColor="accent1" w:themeShade="80"/>
      <w:sz w:val="24"/>
      <w:szCs w:val="24"/>
      <w:lang w:eastAsia="de-DE" w:bidi="en-US"/>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864" w:themeColor="accent1" w:themeShade="80"/>
      <w:sz w:val="24"/>
      <w:szCs w:val="24"/>
    </w:rPr>
  </w:style>
  <w:style w:type="paragraph" w:customStyle="1" w:styleId="CitaviBibliographySubheading3">
    <w:name w:val="Citavi Bibliography Subheading 3"/>
    <w:basedOn w:val="berschrift4"/>
    <w:link w:val="CitaviBibliographySubheading3Zchn"/>
    <w:uiPriority w:val="99"/>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Pr>
      <w:rFonts w:asciiTheme="majorHAnsi" w:eastAsiaTheme="majorEastAsia" w:hAnsiTheme="majorHAnsi" w:cstheme="majorBidi"/>
      <w:i/>
      <w:iCs/>
      <w:snapToGrid/>
      <w:color w:val="2F5496" w:themeColor="accent1" w:themeShade="BF"/>
      <w:szCs w:val="22"/>
      <w:lang w:eastAsia="de-DE" w:bidi="en-US"/>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Pr>
      <w:rFonts w:asciiTheme="majorHAnsi" w:eastAsiaTheme="majorEastAsia" w:hAnsiTheme="majorHAnsi" w:cstheme="majorBidi"/>
      <w:snapToGrid/>
      <w:color w:val="2F5496" w:themeColor="accent1" w:themeShade="BF"/>
      <w:szCs w:val="22"/>
      <w:lang w:eastAsia="de-DE" w:bidi="en-US"/>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Pr>
      <w:rFonts w:asciiTheme="majorHAnsi" w:eastAsiaTheme="majorEastAsia" w:hAnsiTheme="majorHAnsi" w:cstheme="majorBidi"/>
      <w:snapToGrid/>
      <w:color w:val="1F3864" w:themeColor="accent1" w:themeShade="80"/>
      <w:szCs w:val="22"/>
      <w:lang w:eastAsia="de-DE" w:bidi="en-US"/>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3864" w:themeColor="accent1" w:themeShade="80"/>
    </w:rPr>
  </w:style>
  <w:style w:type="paragraph" w:customStyle="1" w:styleId="CitaviBibliographySubheading6">
    <w:name w:val="Citavi Bibliography Subheading 6"/>
    <w:basedOn w:val="berschrift7"/>
    <w:link w:val="CitaviBibliographySubheading6Zchn"/>
    <w:uiPriority w:val="99"/>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Pr>
      <w:rFonts w:asciiTheme="majorHAnsi" w:eastAsiaTheme="majorEastAsia" w:hAnsiTheme="majorHAnsi" w:cstheme="majorBidi"/>
      <w:i/>
      <w:iCs/>
      <w:snapToGrid/>
      <w:color w:val="1F3864" w:themeColor="accent1" w:themeShade="80"/>
      <w:szCs w:val="22"/>
      <w:lang w:eastAsia="de-DE" w:bidi="en-US"/>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1F3864" w:themeColor="accent1" w:themeShade="80"/>
    </w:rPr>
  </w:style>
  <w:style w:type="paragraph" w:customStyle="1" w:styleId="CitaviBibliographySubheading7">
    <w:name w:val="Citavi Bibliography Subheading 7"/>
    <w:basedOn w:val="berschrift8"/>
    <w:link w:val="CitaviBibliographySubheading7Zchn"/>
    <w:uiPriority w:val="99"/>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Pr>
      <w:rFonts w:asciiTheme="majorHAnsi" w:eastAsiaTheme="majorEastAsia" w:hAnsiTheme="majorHAnsi" w:cstheme="majorBidi"/>
      <w:snapToGrid/>
      <w:color w:val="262626" w:themeColor="text1" w:themeTint="D9"/>
      <w:sz w:val="21"/>
      <w:szCs w:val="21"/>
      <w:lang w:eastAsia="de-DE" w:bidi="en-US"/>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62626" w:themeColor="text1" w:themeTint="D9"/>
      <w:sz w:val="21"/>
      <w:szCs w:val="21"/>
    </w:rPr>
  </w:style>
  <w:style w:type="paragraph" w:customStyle="1" w:styleId="CitaviBibliographySubheading8">
    <w:name w:val="Citavi Bibliography Subheading 8"/>
    <w:basedOn w:val="berschrift9"/>
    <w:link w:val="CitaviBibliographySubheading8Zchn"/>
    <w:uiPriority w:val="99"/>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Pr>
      <w:rFonts w:asciiTheme="majorHAnsi" w:eastAsiaTheme="majorEastAsia" w:hAnsiTheme="majorHAnsi" w:cstheme="majorBidi"/>
      <w:i/>
      <w:iCs/>
      <w:snapToGrid/>
      <w:color w:val="262626" w:themeColor="text1" w:themeTint="D9"/>
      <w:sz w:val="21"/>
      <w:szCs w:val="21"/>
      <w:lang w:eastAsia="de-DE" w:bidi="en-US"/>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62626" w:themeColor="text1" w:themeTint="D9"/>
      <w:sz w:val="21"/>
      <w:szCs w:val="21"/>
    </w:rPr>
  </w:style>
  <w:style w:type="paragraph" w:customStyle="1" w:styleId="Keywords">
    <w:name w:val="Keywords"/>
    <w:basedOn w:val="Standard"/>
    <w:qFormat/>
    <w:pPr>
      <w:spacing w:after="120" w:line="228" w:lineRule="auto"/>
      <w:ind w:firstLine="274"/>
    </w:pPr>
    <w:rPr>
      <w:rFonts w:ascii="Times New Roman" w:hAnsi="Times New Roman"/>
      <w:b/>
      <w:bCs/>
      <w:i/>
      <w:color w:val="auto"/>
      <w:sz w:val="18"/>
      <w:szCs w:val="18"/>
      <w:lang w:eastAsia="en-US"/>
    </w:r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paragraph" w:customStyle="1" w:styleId="EndNoteBibliographyTitle">
    <w:name w:val="EndNote Bibliography Title"/>
    <w:basedOn w:val="Standard"/>
    <w:link w:val="EndNoteBibliographyTitleChar"/>
    <w:pPr>
      <w:jc w:val="center"/>
    </w:pPr>
    <w:rPr>
      <w:sz w:val="18"/>
    </w:rPr>
  </w:style>
  <w:style w:type="character" w:customStyle="1" w:styleId="MDPI21heading1Char">
    <w:name w:val="MDPI_2.1_heading1 Char"/>
    <w:basedOn w:val="Absatz-Standardschriftart"/>
    <w:link w:val="MDPI21heading1"/>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Standard"/>
    <w:link w:val="EndNoteBibliographyChar"/>
    <w:pPr>
      <w:spacing w:line="240" w:lineRule="atLeast"/>
    </w:pPr>
    <w:rPr>
      <w:sz w:val="18"/>
    </w:rPr>
  </w:style>
  <w:style w:type="character" w:customStyle="1" w:styleId="EndNoteBibliographyChar">
    <w:name w:val="EndNote Bibliography Char"/>
    <w:basedOn w:val="MDPI21heading1Char"/>
    <w:link w:val="EndNoteBibliography"/>
    <w:rPr>
      <w:rFonts w:ascii="Palatino Linotype" w:eastAsia="Times New Roman" w:hAnsi="Palatino Linotype"/>
      <w:b w:val="0"/>
      <w:snapToGrid/>
      <w:color w:val="000000"/>
      <w:sz w:val="18"/>
      <w:szCs w:val="22"/>
      <w:lang w:eastAsia="de-DE" w:bidi="en-US"/>
    </w:rPr>
  </w:style>
  <w:style w:type="paragraph" w:customStyle="1" w:styleId="whitespace-pre-wrap">
    <w:name w:val="whitespace-pre-wrap"/>
    <w:basedOn w:val="Standard"/>
    <w:pPr>
      <w:spacing w:before="100" w:beforeAutospacing="1" w:after="100" w:afterAutospacing="1" w:line="240" w:lineRule="auto"/>
      <w:jc w:val="left"/>
    </w:pPr>
    <w:rPr>
      <w:rFonts w:ascii="Times New Roman" w:eastAsia="Times New Roman" w:hAnsi="Times New Roman"/>
      <w:color w:val="auto"/>
      <w:sz w:val="24"/>
      <w:szCs w:val="24"/>
      <w:lang w:val="en-GB" w:eastAsia="en-GB"/>
    </w:rPr>
  </w:style>
  <w:style w:type="paragraph" w:customStyle="1" w:styleId="berarbeitung1">
    <w:name w:val="Überarbeitung1"/>
    <w:hidden/>
    <w:uiPriority w:val="99"/>
    <w:semiHidden/>
    <w:rPr>
      <w:rFonts w:ascii="Palatino Linotype" w:hAnsi="Palatino Linotype"/>
      <w:color w:val="00000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ai-template.dot</Template>
  <TotalTime>0</TotalTime>
  <Pages>23</Pages>
  <Words>27113</Words>
  <Characters>170812</Characters>
  <Application>Microsoft Office Word</Application>
  <DocSecurity>0</DocSecurity>
  <Lines>1423</Lines>
  <Paragraphs>395</Paragraphs>
  <ScaleCrop>false</ScaleCrop>
  <HeadingPairs>
    <vt:vector size="2" baseType="variant">
      <vt:variant>
        <vt:lpstr>Titel</vt:lpstr>
      </vt:variant>
      <vt:variant>
        <vt:i4>1</vt:i4>
      </vt:variant>
    </vt:vector>
  </HeadingPairs>
  <TitlesOfParts>
    <vt:vector size="1" baseType="lpstr">
      <vt:lpstr>Type of the Paper (Article</vt:lpstr>
    </vt:vector>
  </TitlesOfParts>
  <Company/>
  <LinksUpToDate>false</LinksUpToDate>
  <CharactersWithSpaces>197530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Daniel</dc:creator>
  <cp:lastModifiedBy>Daniel Staegemann</cp:lastModifiedBy>
  <cp:revision>7</cp:revision>
  <dcterms:created xsi:type="dcterms:W3CDTF">2024-07-14T17:14:00Z</dcterms:created>
  <dcterms:modified xsi:type="dcterms:W3CDTF">2024-07-16T07:52:00Z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