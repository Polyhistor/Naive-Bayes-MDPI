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40FE42C1" w:rsidR="000A0C21" w:rsidRPr="00C46D25" w:rsidRDefault="00C46D25" w:rsidP="00C46D25">
      <w:pPr>
        <w:pStyle w:val="MDPI13authornames"/>
        <w:rPr>
          <w:vertAlign w:val="superscript"/>
          <w:lang w:val="de-DE"/>
        </w:rPr>
      </w:pPr>
      <w:proofErr w:type="spellStart"/>
      <w:r w:rsidRPr="00422023">
        <w:rPr>
          <w:lang w:val="de-DE"/>
        </w:rPr>
        <w:t>Pouya</w:t>
      </w:r>
      <w:proofErr w:type="spellEnd"/>
      <w:r w:rsidRPr="00422023">
        <w:rPr>
          <w:lang w:val="de-DE"/>
        </w:rPr>
        <w:t xml:space="preserve"> </w:t>
      </w:r>
      <w:proofErr w:type="spellStart"/>
      <w:r w:rsidRPr="00422023">
        <w:rPr>
          <w:lang w:val="de-DE"/>
        </w:rPr>
        <w:t>Ataei</w:t>
      </w:r>
      <w:proofErr w:type="spellEnd"/>
      <w:r w:rsidRPr="00422023">
        <w:rPr>
          <w:lang w:val="de-DE"/>
        </w:rPr>
        <w:t xml:space="preserve"> </w:t>
      </w:r>
      <w:r w:rsidR="007E326C" w:rsidRPr="00422023">
        <w:rPr>
          <w:vertAlign w:val="superscript"/>
          <w:lang w:val="de-DE"/>
        </w:rPr>
        <w:t>1</w:t>
      </w:r>
      <w:r w:rsidR="007E326C" w:rsidRPr="00422023">
        <w:rPr>
          <w:lang w:val="de-DE"/>
        </w:rPr>
        <w:t xml:space="preserve">, </w:t>
      </w:r>
      <w:proofErr w:type="spellStart"/>
      <w:r w:rsidRPr="00422023">
        <w:rPr>
          <w:lang w:val="de-DE"/>
        </w:rPr>
        <w:t>Saurabh</w:t>
      </w:r>
      <w:proofErr w:type="spellEnd"/>
      <w:r w:rsidRPr="00422023">
        <w:rPr>
          <w:lang w:val="de-DE"/>
        </w:rPr>
        <w:t xml:space="preserve"> </w:t>
      </w:r>
      <w:proofErr w:type="spellStart"/>
      <w:r w:rsidRPr="00422023">
        <w:rPr>
          <w:lang w:val="de-DE"/>
        </w:rPr>
        <w:t>Malgaonkar</w:t>
      </w:r>
      <w:proofErr w:type="spellEnd"/>
      <w:r w:rsidRPr="00422023">
        <w:rPr>
          <w:vertAlign w:val="superscript"/>
          <w:lang w:val="de-DE"/>
        </w:rPr>
        <w:t xml:space="preserve"> </w:t>
      </w:r>
      <w:r w:rsidR="007E326C" w:rsidRPr="00422023">
        <w:rPr>
          <w:vertAlign w:val="superscript"/>
          <w:lang w:val="de-DE"/>
        </w:rPr>
        <w:t>2</w:t>
      </w:r>
      <w:r>
        <w:rPr>
          <w:lang w:val="de-DE"/>
        </w:rPr>
        <w:t>, Sri Regula</w:t>
      </w:r>
      <w:proofErr w:type="gramStart"/>
      <w:r w:rsidR="00952969">
        <w:rPr>
          <w:vertAlign w:val="superscript"/>
          <w:lang w:val="de-DE"/>
        </w:rPr>
        <w:t>3</w:t>
      </w:r>
      <w:r>
        <w:rPr>
          <w:vertAlign w:val="superscript"/>
          <w:lang w:val="de-DE"/>
        </w:rPr>
        <w:t xml:space="preserve"> </w:t>
      </w:r>
      <w:r>
        <w:rPr>
          <w:lang w:val="de-DE"/>
        </w:rPr>
        <w:t>,</w:t>
      </w:r>
      <w:proofErr w:type="gramEnd"/>
      <w:r w:rsidR="00B32CA4">
        <w:rPr>
          <w:lang w:val="de-DE"/>
        </w:rPr>
        <w:t xml:space="preserve"> </w:t>
      </w:r>
      <w:r w:rsidR="00265C7A" w:rsidRPr="00422023">
        <w:rPr>
          <w:lang w:val="de-DE"/>
        </w:rPr>
        <w:t>Daniel Staegemann</w:t>
      </w:r>
      <w:r w:rsidR="007E326C" w:rsidRPr="00422023">
        <w:rPr>
          <w:lang w:val="de-DE"/>
        </w:rPr>
        <w:t xml:space="preserve"> </w:t>
      </w:r>
      <w:r w:rsidR="00952969">
        <w:rPr>
          <w:vertAlign w:val="superscript"/>
          <w:lang w:val="de-DE"/>
        </w:rPr>
        <w:t>4</w:t>
      </w:r>
      <w:r w:rsidR="007E326C" w:rsidRPr="00422023">
        <w:rPr>
          <w:vertAlign w:val="superscript"/>
          <w:lang w:val="de-DE"/>
        </w:rPr>
        <w:t>,</w:t>
      </w:r>
      <w:r w:rsidR="007E326C" w:rsidRPr="00422023">
        <w:rPr>
          <w:lang w:val="de-DE"/>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0A0C21" w:rsidRPr="00641894" w14:paraId="17F719FA" w14:textId="77777777" w:rsidTr="00DB7FCC">
        <w:tc>
          <w:tcPr>
            <w:tcW w:w="2410" w:type="dxa"/>
            <w:shd w:val="clear" w:color="auto" w:fill="auto"/>
          </w:tcPr>
          <w:p w14:paraId="302ABC8C" w14:textId="77777777" w:rsidR="000A0C21" w:rsidRPr="00DC7316" w:rsidRDefault="000A0C21" w:rsidP="00DB7FCC">
            <w:pPr>
              <w:pStyle w:val="MDPI61Citation"/>
              <w:spacing w:after="120" w:line="240" w:lineRule="exact"/>
            </w:pPr>
            <w:r w:rsidRPr="007744EC">
              <w:rPr>
                <w:b/>
              </w:rPr>
              <w:t>Citation:</w:t>
            </w:r>
            <w:r>
              <w:rPr>
                <w:b/>
              </w:rPr>
              <w:t xml:space="preserve"> </w:t>
            </w:r>
            <w:r>
              <w:t>To be added by editorial staff during production.</w:t>
            </w:r>
          </w:p>
          <w:p w14:paraId="72900E1D" w14:textId="77777777" w:rsidR="000A0C21" w:rsidRDefault="000A0C21" w:rsidP="00DB7FCC">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1B7A64C6" w14:textId="77777777" w:rsidR="000A0C21" w:rsidRPr="00D06FE4" w:rsidRDefault="000A0C21" w:rsidP="00DB7FCC">
            <w:pPr>
              <w:pStyle w:val="MDPI14history"/>
              <w:spacing w:before="120"/>
            </w:pPr>
            <w:r w:rsidRPr="00D06FE4">
              <w:t>Received: date</w:t>
            </w:r>
          </w:p>
          <w:p w14:paraId="4178CBAF" w14:textId="77777777" w:rsidR="000A0C21" w:rsidRDefault="000A0C21" w:rsidP="00DB7FCC">
            <w:pPr>
              <w:pStyle w:val="MDPI14history"/>
            </w:pPr>
            <w:r>
              <w:t>Revised: date</w:t>
            </w:r>
          </w:p>
          <w:p w14:paraId="522AC48D" w14:textId="77777777" w:rsidR="000A0C21" w:rsidRPr="00D06FE4" w:rsidRDefault="000A0C21" w:rsidP="00DB7FCC">
            <w:pPr>
              <w:pStyle w:val="MDPI14history"/>
            </w:pPr>
            <w:r>
              <w:t>Accepted: date</w:t>
            </w:r>
          </w:p>
          <w:p w14:paraId="4DC3361B" w14:textId="77777777" w:rsidR="000A0C21" w:rsidRPr="00D06FE4" w:rsidRDefault="000A0C21" w:rsidP="00DB7FCC">
            <w:pPr>
              <w:pStyle w:val="MDPI14history"/>
              <w:spacing w:after="120"/>
            </w:pPr>
            <w:r w:rsidRPr="00D06FE4">
              <w:t>Published: date</w:t>
            </w:r>
          </w:p>
          <w:p w14:paraId="54FF7E54" w14:textId="77777777" w:rsidR="000A0C21" w:rsidRPr="00641894" w:rsidRDefault="000A0C21" w:rsidP="00DB7FCC">
            <w:pPr>
              <w:adjustRightInd w:val="0"/>
              <w:snapToGrid w:val="0"/>
              <w:spacing w:before="120" w:line="240" w:lineRule="atLeast"/>
              <w:ind w:right="113"/>
              <w:jc w:val="left"/>
              <w:rPr>
                <w:rFonts w:eastAsia="DengXian"/>
                <w:bCs/>
                <w:sz w:val="14"/>
                <w:szCs w:val="14"/>
                <w:lang w:bidi="en-US"/>
              </w:rPr>
            </w:pPr>
            <w:r w:rsidRPr="00641894">
              <w:rPr>
                <w:rFonts w:eastAsia="DengXian"/>
                <w:noProof/>
                <w:lang w:val="de-DE" w:eastAsia="de-DE"/>
              </w:rPr>
              <w:drawing>
                <wp:inline distT="0" distB="0" distL="0" distR="0" wp14:anchorId="1950BBDA" wp14:editId="4943576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9E3228" w14:textId="77777777" w:rsidR="000A0C21" w:rsidRPr="00641894" w:rsidRDefault="000A0C21" w:rsidP="006213DF">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sidR="00843627">
              <w:rPr>
                <w:rFonts w:eastAsia="DengXian"/>
                <w:lang w:bidi="en-US"/>
              </w:rPr>
              <w:t>© 2024 by the</w:t>
            </w:r>
            <w:r>
              <w:rPr>
                <w:rFonts w:eastAsia="DengXian"/>
                <w:lang w:bidi="en-US"/>
              </w:rPr>
              <w:t xml:space="preserv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7DAC3F71" w14:textId="19FB0997" w:rsidR="007E326C" w:rsidRPr="00952969" w:rsidRDefault="00D06FE4" w:rsidP="007E326C">
      <w:pPr>
        <w:pStyle w:val="MDPI16affiliation"/>
      </w:pPr>
      <w:r w:rsidRPr="00952969">
        <w:t>1</w:t>
      </w:r>
      <w:r w:rsidR="007E326C" w:rsidRPr="00952969">
        <w:tab/>
      </w:r>
      <w:r w:rsidR="00C46D25">
        <w:t xml:space="preserve">School of Engineering Computer and Mathematical Sciences, Auckland University of Technology, Auckland, New Zealand; </w:t>
      </w:r>
      <w:r w:rsidR="00C46D25" w:rsidRPr="00265C7A">
        <w:t>pouya.ataei@aut.ac.nz</w:t>
      </w:r>
      <w:r w:rsidR="00C46D25" w:rsidRPr="00952969">
        <w:t xml:space="preserve"> </w:t>
      </w:r>
    </w:p>
    <w:p w14:paraId="540AD806" w14:textId="0D87B44E" w:rsidR="007E326C" w:rsidRDefault="007E326C" w:rsidP="00265C7A">
      <w:pPr>
        <w:pStyle w:val="MDPI16affiliation"/>
      </w:pPr>
      <w:r w:rsidRPr="00952969">
        <w:t>2</w:t>
      </w:r>
      <w:r w:rsidRPr="00D945EC">
        <w:tab/>
      </w:r>
      <w:proofErr w:type="gramStart"/>
      <w:r w:rsidR="00116C2E">
        <w:t xml:space="preserve">IDEXX, </w:t>
      </w:r>
      <w:r w:rsidR="00C46D25" w:rsidRPr="00952969">
        <w:t xml:space="preserve"> Auckland</w:t>
      </w:r>
      <w:proofErr w:type="gramEnd"/>
      <w:r w:rsidR="00C46D25" w:rsidRPr="00952969">
        <w:t xml:space="preserve">, New Zealand ; </w:t>
      </w:r>
      <w:hyperlink r:id="rId9" w:history="1">
        <w:r w:rsidR="00952969" w:rsidRPr="00586973">
          <w:rPr>
            <w:rStyle w:val="Hyperlink"/>
          </w:rPr>
          <w:t>saurabhmalgaonkar@gmail.com</w:t>
        </w:r>
      </w:hyperlink>
    </w:p>
    <w:p w14:paraId="00C388E8" w14:textId="32FBCBAC" w:rsidR="00952969" w:rsidRDefault="00952969" w:rsidP="00952969">
      <w:pPr>
        <w:pStyle w:val="MDPI16affiliation"/>
      </w:pPr>
      <w:r>
        <w:t>3</w:t>
      </w:r>
      <w:r w:rsidRPr="00952969">
        <w:tab/>
      </w:r>
      <w:r>
        <w:t>School of Engineering Computer and Mathematical Sciences, Auckland University of Technology, Auckland, New Zealand; sri</w:t>
      </w:r>
      <w:r w:rsidR="00265179">
        <w:t>.regula</w:t>
      </w:r>
      <w:r w:rsidRPr="00265C7A">
        <w:t>@aut</w:t>
      </w:r>
      <w:r w:rsidR="00265179">
        <w:t>uni</w:t>
      </w:r>
      <w:r w:rsidRPr="00265C7A">
        <w:t>.ac.nz</w:t>
      </w:r>
      <w:r w:rsidRPr="00952969">
        <w:t xml:space="preserve"> </w:t>
      </w:r>
    </w:p>
    <w:p w14:paraId="5BC2A453" w14:textId="021362E2" w:rsidR="00265C7A" w:rsidRPr="00952969" w:rsidRDefault="00952969" w:rsidP="00265C7A">
      <w:pPr>
        <w:pStyle w:val="MDPI16affiliation"/>
      </w:pPr>
      <w:r>
        <w:t>4</w:t>
      </w:r>
      <w:r w:rsidR="00265C7A" w:rsidRPr="00D945EC">
        <w:tab/>
      </w:r>
      <w:r w:rsidR="00265C7A" w:rsidRPr="00952969">
        <w:t>Faculty of Computer Science, Otto-von-Guericke University Magdeburg, 39106 Magdeburg, Germany; daniel.staegemann@ovgu.de</w:t>
      </w:r>
    </w:p>
    <w:p w14:paraId="3F0E2F54" w14:textId="00357324" w:rsidR="007E326C" w:rsidRPr="00952969" w:rsidRDefault="007E326C" w:rsidP="007E326C">
      <w:pPr>
        <w:pStyle w:val="MDPI16affiliation"/>
      </w:pPr>
      <w:r w:rsidRPr="00952969">
        <w:t>*</w:t>
      </w:r>
      <w:r w:rsidRPr="00952969">
        <w:tab/>
        <w:t xml:space="preserve">Correspondence: </w:t>
      </w:r>
      <w:r w:rsidR="00265C7A" w:rsidRPr="00952969">
        <w:t>daniel.staegemann@ovgu.de</w:t>
      </w:r>
    </w:p>
    <w:p w14:paraId="1E3A787E" w14:textId="64B573D8" w:rsidR="007E326C" w:rsidRPr="00550626" w:rsidRDefault="007E326C" w:rsidP="007E326C">
      <w:pPr>
        <w:pStyle w:val="MDPI17abstract"/>
        <w:rPr>
          <w:szCs w:val="18"/>
        </w:rPr>
      </w:pPr>
      <w:commentRangeStart w:id="0"/>
      <w:r w:rsidRPr="00550626">
        <w:rPr>
          <w:b/>
          <w:szCs w:val="18"/>
        </w:rPr>
        <w:t>Abstract</w:t>
      </w:r>
      <w:commentRangeEnd w:id="0"/>
      <w:r w:rsidR="00840C20">
        <w:rPr>
          <w:rStyle w:val="CommentReference"/>
          <w:rFonts w:eastAsia="SimSun"/>
          <w:noProof/>
          <w:lang w:eastAsia="zh-CN" w:bidi="ar-SA"/>
        </w:rPr>
        <w:commentReference w:id="0"/>
      </w:r>
      <w:r w:rsidRPr="00550626">
        <w:rPr>
          <w:b/>
          <w:szCs w:val="18"/>
        </w:rPr>
        <w:t xml:space="preserve">: </w:t>
      </w:r>
      <w:r w:rsidR="00890F98">
        <w:t xml:space="preserve">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w:t>
      </w:r>
      <w:proofErr w:type="gramStart"/>
      <w:r w:rsidR="00890F98">
        <w:t>particular effectiveness</w:t>
      </w:r>
      <w:proofErr w:type="gramEnd"/>
      <w:r w:rsidR="00890F98">
        <w:t xml:space="preserve">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p w14:paraId="442D3E7C" w14:textId="266E96D7" w:rsidR="007E326C" w:rsidRPr="00550626" w:rsidRDefault="007E326C" w:rsidP="007E326C">
      <w:pPr>
        <w:pStyle w:val="MDPI18keywords"/>
        <w:rPr>
          <w:szCs w:val="18"/>
        </w:rPr>
      </w:pPr>
      <w:r w:rsidRPr="00550626">
        <w:rPr>
          <w:b/>
          <w:szCs w:val="18"/>
        </w:rPr>
        <w:t xml:space="preserve">Keywords: </w:t>
      </w:r>
      <w:r w:rsidR="00890F98">
        <w:t xml:space="preserve">app review classification, naïve bayes variants, text mining, software maintenance, machine learning, expectation maximization, </w:t>
      </w:r>
      <w:proofErr w:type="spellStart"/>
      <w:r w:rsidR="00890F98">
        <w:t>laplace</w:t>
      </w:r>
      <w:proofErr w:type="spellEnd"/>
      <w:r w:rsidR="00890F98">
        <w:t xml:space="preserve"> smoothing, imbalanced data, information retrieval, user feedback analysis</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4E3D12B4" w14:textId="1325D072" w:rsidR="00E9651D" w:rsidRDefault="00265C7A" w:rsidP="00D12EB8">
      <w:pPr>
        <w:pStyle w:val="MDPI31text"/>
      </w:pPr>
      <w:r w:rsidRPr="00353590">
        <w:t>It is predicted that the app market will be a $</w:t>
      </w:r>
      <w:r>
        <w:t>200</w:t>
      </w:r>
      <w:r w:rsidRPr="00353590">
        <w:t xml:space="preserve">B industry with more than ten million apps hosted on Online Application Distribution Platforms (OADPs) </w:t>
      </w:r>
      <w:r>
        <w:fldChar w:fldCharType="begin"/>
      </w:r>
      <w:r w:rsidR="00E17B41">
        <w:instrText xml:space="preserve"> ADDIN EN.CITE &lt;EndNote&gt;&lt;Cite&gt;&lt;Author&gt;Dogtiev&lt;/Author&gt;&lt;Year&gt;2019&lt;/Year&gt;&lt;RecNum&gt;2035&lt;/RecNum&gt;&lt;DisplayText&gt;&lt;style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fldChar w:fldCharType="separate"/>
      </w:r>
      <w:r w:rsidR="00E17B41">
        <w:rPr>
          <w:noProof/>
        </w:rPr>
        <w:t>[1]</w:t>
      </w:r>
      <w:r>
        <w:fldChar w:fldCharType="end"/>
      </w:r>
      <w:r w:rsidRPr="00353590">
        <w:t xml:space="preserve">. This is due to rapid increases in the usage and popularity of smart devices worldwide </w:t>
      </w:r>
      <w:r>
        <w:fldChar w:fldCharType="begin"/>
      </w:r>
      <w:r w:rsidR="00E17B41">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sidR="00E17B41">
        <w:rPr>
          <w:noProof/>
        </w:rPr>
        <w:t>[2]</w:t>
      </w:r>
      <w:r>
        <w:fldChar w:fldCharType="end"/>
      </w:r>
      <w:r w:rsidRPr="00353590">
        <w:t xml:space="preserve">. App developers </w:t>
      </w:r>
      <w:r w:rsidRPr="00353590">
        <w:lastRenderedPageBreak/>
        <w:t>use relevant OADPs such as Google Play</w:t>
      </w:r>
      <w:r>
        <w:rPr>
          <w:rStyle w:val="FootnoteReference"/>
        </w:rPr>
        <w:footnoteReference w:id="1"/>
      </w:r>
      <w:r w:rsidRPr="00353590">
        <w:t xml:space="preserve"> or Apple App</w:t>
      </w:r>
      <w:r>
        <w:t xml:space="preserve"> </w:t>
      </w:r>
      <w:r>
        <w:rPr>
          <w:rStyle w:val="FootnoteReference"/>
        </w:rPr>
        <w:footnoteReference w:id="2"/>
      </w:r>
      <w:r w:rsidRPr="00353590">
        <w:t xml:space="preserve"> store to launch their app for end-users to access on their mobile devices. In addition, OADPs </w:t>
      </w:r>
      <w:r w:rsidR="00537048">
        <w:t>provide</w:t>
      </w:r>
      <w:r w:rsidRPr="00353590">
        <w:t xml:space="preserve"> </w:t>
      </w:r>
      <w:r w:rsidR="00537048" w:rsidRPr="00353590">
        <w:t xml:space="preserve">feedback </w:t>
      </w:r>
      <w:r w:rsidR="00537048">
        <w:t xml:space="preserve">from </w:t>
      </w:r>
      <w:r w:rsidRPr="00353590">
        <w:t>end-users’ in the form of reviews</w:t>
      </w:r>
      <w:ins w:id="1" w:author="Regula, Sri" w:date="2024-07-06T11:53:00Z" w16du:dateUtc="2024-07-05T23:53:00Z">
        <w:r w:rsidR="00531161">
          <w:t xml:space="preserve"> </w:t>
        </w:r>
        <w:r w:rsidR="00E75DB1">
          <w:fldChar w:fldCharType="begin"/>
        </w:r>
      </w:ins>
      <w:r w:rsidR="00E17B41">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E75DB1">
        <w:fldChar w:fldCharType="separate"/>
      </w:r>
      <w:r w:rsidR="00E17B41">
        <w:rPr>
          <w:noProof/>
        </w:rPr>
        <w:t>[3]</w:t>
      </w:r>
      <w:ins w:id="2" w:author="Regula, Sri" w:date="2024-07-06T11:53:00Z" w16du:dateUtc="2024-07-05T23:53:00Z">
        <w:r w:rsidR="00E75DB1">
          <w:fldChar w:fldCharType="end"/>
        </w:r>
      </w:ins>
      <w:r w:rsidRPr="00353590">
        <w:t>.</w:t>
      </w:r>
      <w:r>
        <w:t xml:space="preserve"> </w:t>
      </w:r>
    </w:p>
    <w:p w14:paraId="52478C24" w14:textId="121A8453" w:rsidR="00E9651D" w:rsidRDefault="00265C7A" w:rsidP="00D12EB8">
      <w:pPr>
        <w:pStyle w:val="MDPI31text"/>
      </w:pPr>
      <w:r w:rsidRPr="00353590">
        <w:t>The majority of feedback point towards request for new features, bugs or suggestions for improvements</w:t>
      </w:r>
      <w:r>
        <w:t xml:space="preserve"> </w:t>
      </w:r>
      <w:r w:rsidRPr="00353590">
        <w:t xml:space="preserve">of the app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rsidRPr="00353590">
        <w:t xml:space="preserve">, which is useful for software maintenance and product evolution. However, OADPs host </w:t>
      </w:r>
      <w:r w:rsidR="00C2665A" w:rsidRPr="00C2665A">
        <w:t xml:space="preserve">many </w:t>
      </w:r>
      <w:r w:rsidR="00FF56AB" w:rsidRPr="00C2665A">
        <w:t>reviews</w:t>
      </w:r>
      <w:r w:rsidR="00FF56AB">
        <w:rPr>
          <w:vertAlign w:val="superscript"/>
        </w:rPr>
        <w:t>4</w:t>
      </w:r>
      <w:ins w:id="3" w:author="Regula, Sri" w:date="2024-07-06T11:53:00Z" w16du:dateUtc="2024-07-05T23:53:00Z">
        <w:r w:rsidR="00B51245">
          <w:t xml:space="preserve"> </w:t>
        </w:r>
        <w:r w:rsidR="00B51245">
          <w:fldChar w:fldCharType="begin"/>
        </w:r>
      </w:ins>
      <w:r w:rsidR="00B51245">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B51245">
        <w:fldChar w:fldCharType="separate"/>
      </w:r>
      <w:r w:rsidR="00B51245">
        <w:rPr>
          <w:noProof/>
        </w:rPr>
        <w:t>[3]</w:t>
      </w:r>
      <w:ins w:id="4" w:author="Regula, Sri" w:date="2024-07-06T11:53:00Z" w16du:dateUtc="2024-07-05T23:53:00Z">
        <w:r w:rsidR="00B51245">
          <w:fldChar w:fldCharType="end"/>
        </w:r>
      </w:ins>
      <w:r w:rsidR="00FF56AB" w:rsidRPr="00C2665A">
        <w:t>,</w:t>
      </w:r>
      <w:r w:rsidR="00C2665A" w:rsidRPr="00C2665A">
        <w:t xml:space="preserve"> accessible to the public</w:t>
      </w:r>
      <w:r w:rsidRPr="00353590">
        <w:t xml:space="preserve"> in informing future decisions concerning potential app use. Thus, in meeting the expectations of end-users, app developers benefit if they extract </w:t>
      </w:r>
      <w:r>
        <w:t xml:space="preserve">and address </w:t>
      </w:r>
      <w:r w:rsidRPr="00353590">
        <w:t xml:space="preserve">the necessary useful reviews reflecting end-users’ concerns about their app </w:t>
      </w:r>
      <w:r>
        <w:fldChar w:fldCharType="begin"/>
      </w:r>
      <w:r w:rsidR="00E17B41">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sidR="00E17B41">
        <w:rPr>
          <w:noProof/>
        </w:rPr>
        <w:t>[5]</w:t>
      </w:r>
      <w:r>
        <w:fldChar w:fldCharType="end"/>
      </w:r>
      <w:r w:rsidRPr="00353590">
        <w:t xml:space="preserve">. </w:t>
      </w:r>
      <w:r>
        <w:t>Such</w:t>
      </w:r>
      <w:r w:rsidRPr="00353590">
        <w:t xml:space="preserve"> knowledge </w:t>
      </w:r>
      <w:r w:rsidR="00215746">
        <w:t xml:space="preserve">greatly </w:t>
      </w:r>
      <w:r w:rsidR="009A3BF7">
        <w:t>helps</w:t>
      </w:r>
      <w:r w:rsidR="00215746">
        <w:t xml:space="preserve"> app developers in their user-driven software quality assessments, marketing, and maintenance</w:t>
      </w:r>
      <w:r w:rsidRPr="00353590">
        <w:t xml:space="preserve"> processes</w:t>
      </w:r>
      <w:ins w:id="5" w:author="Regula, Sri" w:date="2024-07-06T11:53:00Z" w16du:dateUtc="2024-07-05T23:53:00Z">
        <w:r w:rsidR="00B51245">
          <w:t xml:space="preserve"> </w:t>
        </w:r>
        <w:r w:rsidR="00B51245">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
</w:fldData>
          </w:fldChar>
        </w:r>
      </w:ins>
      <w:r w:rsidR="00AB1D85">
        <w:instrText xml:space="preserve"> ADDIN EN.CITE </w:instrText>
      </w:r>
      <w:r w:rsidR="00AB1D85">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
</w:fldData>
        </w:fldChar>
      </w:r>
      <w:r w:rsidR="00AB1D85">
        <w:instrText xml:space="preserve"> ADDIN EN.CITE.DATA </w:instrText>
      </w:r>
      <w:r w:rsidR="00AB1D85">
        <w:fldChar w:fldCharType="end"/>
      </w:r>
      <w:r w:rsidR="00B51245">
        <w:fldChar w:fldCharType="separate"/>
      </w:r>
      <w:r w:rsidR="00AB1D85">
        <w:rPr>
          <w:noProof/>
        </w:rPr>
        <w:t>[3,5]</w:t>
      </w:r>
      <w:ins w:id="6" w:author="Regula, Sri" w:date="2024-07-06T11:53:00Z" w16du:dateUtc="2024-07-05T23:53:00Z">
        <w:r w:rsidR="00B51245">
          <w:fldChar w:fldCharType="end"/>
        </w:r>
      </w:ins>
      <w:r w:rsidRPr="00353590">
        <w:t xml:space="preserve">. However, </w:t>
      </w:r>
      <w:r w:rsidR="005C3356">
        <w:t>manually</w:t>
      </w:r>
      <w:r w:rsidR="00B41D2C">
        <w:t xml:space="preserve"> getting</w:t>
      </w:r>
      <w:r w:rsidR="005C3356">
        <w:t xml:space="preserve"> valuable reviews from large review datasets </w:t>
      </w:r>
      <w:r w:rsidR="00B41D2C" w:rsidRPr="00353590">
        <w:t>demand</w:t>
      </w:r>
      <w:r w:rsidR="00B41D2C">
        <w:t xml:space="preserve"> </w:t>
      </w:r>
      <w:r w:rsidR="00086906">
        <w:t>substantial</w:t>
      </w:r>
      <w:r w:rsidRPr="00353590">
        <w:t xml:space="preserve"> levels of cognitive load, effort</w:t>
      </w:r>
      <w:r>
        <w:t xml:space="preserve">, and </w:t>
      </w:r>
      <w:r w:rsidRPr="00353590">
        <w:t>time</w:t>
      </w:r>
      <w:r>
        <w:t xml:space="preserve">. </w:t>
      </w:r>
    </w:p>
    <w:p w14:paraId="157BCC85" w14:textId="2FDD2F18" w:rsidR="00E9651D" w:rsidRDefault="00265C7A" w:rsidP="00D12EB8">
      <w:pPr>
        <w:pStyle w:val="MDPI31text"/>
      </w:pPr>
      <w:r>
        <w:t>The manual review extraction process also lacks scalability</w:t>
      </w:r>
      <w:r w:rsidRPr="00353590">
        <w:t xml:space="preserve">. In fact, the burden </w:t>
      </w:r>
      <w:r>
        <w:t xml:space="preserve">of manual review extraction </w:t>
      </w:r>
      <w:r w:rsidRPr="00353590">
        <w:t xml:space="preserve">may be compounded due to non-essential information present in the </w:t>
      </w:r>
      <w:r>
        <w:t xml:space="preserve">app </w:t>
      </w:r>
      <w:r w:rsidRPr="00353590">
        <w:t xml:space="preserve">reviews </w:t>
      </w:r>
      <w:r>
        <w:fldChar w:fldCharType="begin"/>
      </w:r>
      <w:r w:rsidR="00E17B41">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E17B41">
        <w:rPr>
          <w:noProof/>
        </w:rPr>
        <w:t>[6]</w:t>
      </w:r>
      <w:r>
        <w:fldChar w:fldCharType="end"/>
      </w:r>
      <w:r w:rsidRPr="00353590">
        <w:t xml:space="preserve">. </w:t>
      </w:r>
      <w:r>
        <w:t xml:space="preserve">Avoiding non-useful reviews that do not depict app concerns (i.e., non-essential information) is crucial as such reviews can be misleading to app developers </w:t>
      </w:r>
      <w:r>
        <w:fldChar w:fldCharType="begin"/>
      </w:r>
      <w:r w:rsidR="00E17B41">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sidR="00E17B41">
        <w:rPr>
          <w:noProof/>
        </w:rPr>
        <w:t>[7]</w:t>
      </w:r>
      <w:r>
        <w:fldChar w:fldCharType="end"/>
      </w:r>
      <w:r>
        <w:t>. For instance, consider non-useful reviews such as ‘</w:t>
      </w:r>
      <w:r w:rsidRPr="00485418">
        <w:t xml:space="preserve">The app </w:t>
      </w:r>
      <w:r>
        <w:t>is</w:t>
      </w:r>
      <w:r w:rsidRPr="00485418">
        <w:t xml:space="preserve"> </w:t>
      </w:r>
      <w:r w:rsidRPr="00943DA9">
        <w:t>ok</w:t>
      </w:r>
      <w:r w:rsidRPr="00485418">
        <w:t xml:space="preserve">!’ and </w:t>
      </w:r>
      <w:r>
        <w:t xml:space="preserve">‘a good </w:t>
      </w:r>
      <w:r w:rsidRPr="00485418">
        <w:t>app</w:t>
      </w:r>
      <w:r>
        <w:t xml:space="preserve">’. Usually, there are numerous such </w:t>
      </w:r>
      <w:r w:rsidR="002715DF">
        <w:t>irrelevant reviews found in the app review repository of</w:t>
      </w:r>
      <w:r>
        <w:t xml:space="preserve"> an app </w:t>
      </w:r>
      <w:r>
        <w:fldChar w:fldCharType="begin"/>
      </w:r>
      <w:r w:rsidR="00E17B41">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sidR="00E17B41">
        <w:rPr>
          <w:noProof/>
        </w:rPr>
        <w:t>[6]</w:t>
      </w:r>
      <w:r>
        <w:fldChar w:fldCharType="end"/>
      </w:r>
      <w:r>
        <w:t xml:space="preserve">. App developers must focus on filtering the useful reviews between these inconsequential ones </w:t>
      </w:r>
      <w:r w:rsidR="00444C39">
        <w:t>to</w:t>
      </w:r>
      <w:r>
        <w:t xml:space="preserve">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w:t>
      </w:r>
      <w:proofErr w:type="gramStart"/>
      <w:r>
        <w:t xml:space="preserve">and </w:t>
      </w:r>
      <w:r w:rsidR="002715DF">
        <w:t>etc</w:t>
      </w:r>
      <w:r>
        <w:t>.</w:t>
      </w:r>
      <w:proofErr w:type="gramEnd"/>
      <w:r>
        <w:t xml:space="preserve"> </w:t>
      </w:r>
    </w:p>
    <w:p w14:paraId="08630255" w14:textId="734D5FAA" w:rsidR="00265C7A" w:rsidRDefault="00485FCE" w:rsidP="00D12EB8">
      <w:pPr>
        <w:pStyle w:val="MDPI31text"/>
      </w:pPr>
      <w:r>
        <w:t xml:space="preserve"> Filtering out non-relevant reviews</w:t>
      </w:r>
      <w:r w:rsidR="00265C7A">
        <w:t xml:space="preserve"> assures the quality of information (i.e., useful reviews) that needs to be manually or automatically processed by app developers to gain actionable knowledge </w:t>
      </w:r>
      <w:r w:rsidR="00265C7A">
        <w:fldChar w:fldCharType="begin"/>
      </w:r>
      <w:r w:rsidR="00E17B41">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rsidR="00265C7A">
        <w:fldChar w:fldCharType="separate"/>
      </w:r>
      <w:r w:rsidR="00E17B41">
        <w:rPr>
          <w:noProof/>
        </w:rPr>
        <w:t>[7]</w:t>
      </w:r>
      <w:r w:rsidR="00265C7A">
        <w:fldChar w:fldCharType="end"/>
      </w:r>
      <w:r w:rsidR="00265C7A">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rsidR="00265C7A">
        <w:fldChar w:fldCharType="begin"/>
      </w:r>
      <w:r w:rsidR="00E17B41">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rsidR="00265C7A">
        <w:fldChar w:fldCharType="separate"/>
      </w:r>
      <w:r w:rsidR="00E17B41">
        <w:rPr>
          <w:noProof/>
        </w:rPr>
        <w:t>[8]</w:t>
      </w:r>
      <w:r w:rsidR="00265C7A">
        <w:fldChar w:fldCharType="end"/>
      </w:r>
      <w:r w:rsidR="00265C7A">
        <w:t>.</w:t>
      </w:r>
      <w:r w:rsidR="00265C7A" w:rsidRPr="00353590">
        <w:t>Thus, the majority of app developers are shifting towards automated IR approaches for extracting useful reviews</w:t>
      </w:r>
      <w:r w:rsidR="00265C7A">
        <w:t xml:space="preserve"> </w:t>
      </w:r>
      <w:r w:rsidR="00265C7A">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00265C7A">
        <w:fldChar w:fldCharType="separate"/>
      </w:r>
      <w:r w:rsidR="00E17B41">
        <w:rPr>
          <w:noProof/>
        </w:rPr>
        <w:t>[9]</w:t>
      </w:r>
      <w:r w:rsidR="00265C7A">
        <w:fldChar w:fldCharType="end"/>
      </w:r>
      <w:r w:rsidR="00265C7A" w:rsidRPr="00353590">
        <w:t>.</w:t>
      </w:r>
    </w:p>
    <w:p w14:paraId="3CEC82F4" w14:textId="3EEF670F" w:rsidR="00E07564" w:rsidRDefault="00265C7A" w:rsidP="00E07564">
      <w:pPr>
        <w:pStyle w:val="MDPI31text"/>
      </w:pPr>
      <w:r w:rsidRPr="00353590">
        <w:t xml:space="preserve">We explored such approaches in this work, where deficiencies were observed </w:t>
      </w:r>
      <w:r>
        <w:fldChar w:fldCharType="begin"/>
      </w:r>
      <w:r w:rsidR="00E17B41">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sidR="00E17B41">
        <w:rPr>
          <w:noProof/>
        </w:rPr>
        <w:t>[10,11]</w:t>
      </w:r>
      <w:r>
        <w:fldChar w:fldCharType="end"/>
      </w:r>
      <w:r w:rsidRPr="00353590">
        <w:t>. Most significant in our observations, was that previous approaches which were designed to extract or filter useful reviews miss crucial reviews</w:t>
      </w:r>
      <w:r>
        <w:t xml:space="preserve"> </w:t>
      </w:r>
      <w:r>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sidR="00E17B41">
        <w:rPr>
          <w:noProof/>
        </w:rPr>
        <w:t>[10]</w:t>
      </w:r>
      <w:r>
        <w:fldChar w:fldCharType="end"/>
      </w:r>
      <w:r w:rsidRPr="00353590">
        <w:t xml:space="preserve">. Further, while the </w:t>
      </w:r>
      <w:r w:rsidR="00485FCE">
        <w:t>Naïve Bayes method is one of the best suited for</w:t>
      </w:r>
      <w:r w:rsidRPr="00353590">
        <w:t xml:space="preserve"> </w:t>
      </w:r>
      <w:r>
        <w:t>software engineering research and applications</w:t>
      </w:r>
      <w:r w:rsidRPr="00353590">
        <w:t xml:space="preserve"> </w:t>
      </w:r>
      <w:r>
        <w:t xml:space="preserve">involving data filtering </w:t>
      </w:r>
      <w:r>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sidR="00E17B41">
        <w:rPr>
          <w:noProof/>
        </w:rPr>
        <w:t>[12]</w:t>
      </w:r>
      <w:r>
        <w:fldChar w:fldCharType="end"/>
      </w:r>
      <w:r w:rsidRPr="00353590">
        <w:t xml:space="preserve">, </w:t>
      </w:r>
      <w:r w:rsidR="00BB56CD">
        <w:t>we have not seen published attempts focused on</w:t>
      </w:r>
      <w:r w:rsidRPr="00353590">
        <w:t xml:space="preserve"> assessing the performances of </w:t>
      </w:r>
      <w:r>
        <w:t xml:space="preserve">particular </w:t>
      </w:r>
      <w:r w:rsidRPr="00353590">
        <w:t>variants of this method</w:t>
      </w:r>
      <w:r>
        <w:t xml:space="preserve"> for the filtering of app reviews</w:t>
      </w:r>
      <w:r w:rsidRPr="00353590">
        <w:t xml:space="preserve">. </w:t>
      </w:r>
      <w:r w:rsidR="00E07564" w:rsidRPr="00E9651D">
        <w:t>To address this gap in knowledge, we formulate the following research questions:</w:t>
      </w:r>
    </w:p>
    <w:p w14:paraId="75356B28" w14:textId="77777777" w:rsidR="00E07564" w:rsidRDefault="00E07564" w:rsidP="00E07564">
      <w:pPr>
        <w:pStyle w:val="MDPI31text"/>
      </w:pPr>
    </w:p>
    <w:p w14:paraId="63DA035D" w14:textId="77777777" w:rsidR="00E07564" w:rsidRPr="00E07564" w:rsidRDefault="00E07564" w:rsidP="00E07564">
      <w:pPr>
        <w:pStyle w:val="MDPI31text"/>
        <w:rPr>
          <w:i/>
          <w:iCs/>
        </w:rPr>
      </w:pPr>
      <w:r w:rsidRPr="00E07564">
        <w:rPr>
          <w:i/>
          <w:iCs/>
        </w:rPr>
        <w:t>RQ1. What are the performances of Naïve Bayes variants when extracting useful reviews?</w:t>
      </w:r>
    </w:p>
    <w:p w14:paraId="3DBFF9CD" w14:textId="77777777" w:rsidR="00E07564" w:rsidRPr="00E07564" w:rsidRDefault="00E07564" w:rsidP="00E07564">
      <w:pPr>
        <w:pStyle w:val="MDPI31text"/>
        <w:rPr>
          <w:i/>
          <w:iCs/>
        </w:rPr>
      </w:pPr>
      <w:r w:rsidRPr="00E07564">
        <w:rPr>
          <w:i/>
          <w:iCs/>
        </w:rPr>
        <w:t>RQ2. Are there differences in outcomes for different Naïve Bayes implementations, and particularly when considering data imbalances?</w:t>
      </w:r>
    </w:p>
    <w:p w14:paraId="18C8E1A8" w14:textId="77777777" w:rsidR="00E9651D" w:rsidRPr="00E9651D" w:rsidRDefault="00E9651D" w:rsidP="00E07564">
      <w:pPr>
        <w:pStyle w:val="MDPI31text"/>
        <w:ind w:left="0" w:firstLine="0"/>
        <w:rPr>
          <w:lang w:val="en-GB"/>
        </w:rPr>
      </w:pPr>
    </w:p>
    <w:p w14:paraId="333E9FC0" w14:textId="259B0983" w:rsidR="00265C7A" w:rsidRDefault="004E2AEA" w:rsidP="00D12EB8">
      <w:pPr>
        <w:pStyle w:val="MDPI31text"/>
      </w:pPr>
      <w:r>
        <w:t xml:space="preserve">These research questions guide our investigation into the effectiveness of Naïve Bayes variants for filtering useful app reviews. </w:t>
      </w:r>
      <w:r w:rsidR="00265C7A" w:rsidRPr="00353590">
        <w:t xml:space="preserve">Through this study, we provide contributions to the body of evidence around app review mining and software maintenance. </w:t>
      </w:r>
      <w:r w:rsidR="00265C7A">
        <w:t>Firstly, w</w:t>
      </w:r>
      <w:r w:rsidR="00265C7A" w:rsidRPr="00353590">
        <w:t xml:space="preserve">e empirically evaluated Naïve Bayes variants and benchmarked their performances, including various measures of accuracy and the time taken for </w:t>
      </w:r>
      <w:r w:rsidR="00265C7A">
        <w:t xml:space="preserve">filtering (i.e., via </w:t>
      </w:r>
      <w:r w:rsidR="00265C7A" w:rsidRPr="00353590">
        <w:t>classification</w:t>
      </w:r>
      <w:r w:rsidR="00265C7A">
        <w:t>) useful reviews</w:t>
      </w:r>
      <w:r w:rsidR="00265C7A" w:rsidRPr="00353590">
        <w:t xml:space="preserve">. </w:t>
      </w:r>
      <w:r w:rsidR="00265C7A">
        <w:t>Secondly, w</w:t>
      </w:r>
      <w:r w:rsidR="00265C7A" w:rsidRPr="00353590">
        <w:t xml:space="preserve">e differentiate useful from non-useful reviews </w:t>
      </w:r>
      <w:r w:rsidR="00265C7A" w:rsidRPr="00353590">
        <w:lastRenderedPageBreak/>
        <w:t xml:space="preserve">for </w:t>
      </w:r>
      <w:r w:rsidR="00265C7A">
        <w:t>five</w:t>
      </w:r>
      <w:r w:rsidR="00265C7A" w:rsidRPr="00353590">
        <w:t xml:space="preserve"> datasets, ultimately providing recommendations for the conditions under which various Naïve Bayes </w:t>
      </w:r>
      <w:r w:rsidR="00265C7A">
        <w:t>variants</w:t>
      </w:r>
      <w:r w:rsidR="00265C7A" w:rsidRPr="00353590">
        <w:t xml:space="preserve"> may be selected for the review extraction process. </w:t>
      </w:r>
      <w:r w:rsidR="00265C7A">
        <w:t>Overall, o</w:t>
      </w:r>
      <w:r w:rsidR="00265C7A" w:rsidRPr="00353590">
        <w:t>ur contributions provide insights (and recommendations) for a</w:t>
      </w:r>
      <w:r w:rsidR="00D952CC">
        <w:t xml:space="preserve">n important </w:t>
      </w:r>
      <w:r w:rsidR="00265C7A" w:rsidRPr="00353590">
        <w:t>software engineering problem.</w:t>
      </w:r>
    </w:p>
    <w:p w14:paraId="18CF4420" w14:textId="3C41BC1E"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 xml:space="preserve">s </w:t>
      </w:r>
      <w:r w:rsidR="00872997">
        <w:t>concerning the mining of valuable reviews. Section 3 outlines the</w:t>
      </w:r>
      <w:r w:rsidRPr="00353590">
        <w:t xml:space="preserve"> methods </w:t>
      </w:r>
      <w:r w:rsidR="00753DF7">
        <w:t>and ideas that helps in creating the versions of Naïve Bayes</w:t>
      </w:r>
      <w:r w:rsidRPr="00353590">
        <w:t xml:space="preserve"> experimental setup for the evaluation of the variants of Naïve Bayes is presented in Sec</w:t>
      </w:r>
      <w:r>
        <w:t>tion 4. Section 5</w:t>
      </w:r>
      <w:r w:rsidRPr="00353590">
        <w:t xml:space="preserve"> 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t>2. Related Work</w:t>
      </w:r>
    </w:p>
    <w:p w14:paraId="713903D5" w14:textId="5C143596" w:rsidR="00E9651D" w:rsidRDefault="008E459A" w:rsidP="00D12EB8">
      <w:pPr>
        <w:pStyle w:val="MDPI31text"/>
      </w:pPr>
      <w:r w:rsidRPr="00FB1617">
        <w:t>App reviews expressed in the form of natural language is a common mechanism for gathering end-users’ feedback</w:t>
      </w:r>
      <w:ins w:id="7" w:author="Regula, Sri" w:date="2024-07-06T11:53:00Z" w16du:dateUtc="2024-07-05T23:53:00Z">
        <w:r w:rsidR="00E17B41">
          <w:t xml:space="preserve"> </w:t>
        </w:r>
        <w:r w:rsidR="00E17B41">
          <w:fldChar w:fldCharType="begin"/>
        </w:r>
      </w:ins>
      <w:r w:rsidR="00E17B41">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rsidR="00E17B41">
        <w:fldChar w:fldCharType="separate"/>
      </w:r>
      <w:r w:rsidR="00E17B41">
        <w:rPr>
          <w:noProof/>
        </w:rPr>
        <w:t>[3]</w:t>
      </w:r>
      <w:ins w:id="8" w:author="Regula, Sri" w:date="2024-07-06T11:53:00Z" w16du:dateUtc="2024-07-05T23:53:00Z">
        <w:r w:rsidR="00E17B41">
          <w:fldChar w:fldCharType="end"/>
        </w:r>
      </w:ins>
      <w:r w:rsidRPr="00FB1617">
        <w:t xml:space="preserve"> for software maintenance and evolution after apps are released online </w:t>
      </w:r>
      <w:r w:rsidRPr="00FB1617">
        <w:fldChar w:fldCharType="begin"/>
      </w:r>
      <w:r w:rsidR="00E17B41">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00E17B41">
        <w:rPr>
          <w:noProof/>
        </w:rPr>
        <w:t>[5]</w:t>
      </w:r>
      <w:r w:rsidRPr="00FB1617">
        <w:fldChar w:fldCharType="end"/>
      </w:r>
      <w:r w:rsidRPr="00FB1617">
        <w:t xml:space="preserve">. Due to the nature of app reviews, traditional information retrieval approaches lack the ability </w:t>
      </w:r>
      <w:r w:rsidR="002760BC">
        <w:t>to conduct filtering based on the contextual meaning of the</w:t>
      </w:r>
      <w:r w:rsidRPr="00FB1617">
        <w:t xml:space="preserve"> review contents </w:t>
      </w:r>
      <w:r w:rsidRPr="00FB1617">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00E17B41">
        <w:rPr>
          <w:noProof/>
        </w:rPr>
        <w:t>[4]</w:t>
      </w:r>
      <w:r w:rsidRPr="00FB1617">
        <w:fldChar w:fldCharType="end"/>
      </w:r>
      <w:r w:rsidRPr="00FB1617">
        <w:t xml:space="preserve">. </w:t>
      </w:r>
      <w:proofErr w:type="spellStart"/>
      <w:r w:rsidRPr="00FB1617">
        <w:t>Keertipati</w:t>
      </w:r>
      <w:proofErr w:type="spellEnd"/>
      <w:r w:rsidRPr="00FB1617">
        <w:t xml:space="preserve"> et al. </w:t>
      </w:r>
      <w:r w:rsidRPr="00FB1617">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7B41">
        <w:rPr>
          <w:noProof/>
        </w:rPr>
        <w:t>[10]</w:t>
      </w:r>
      <w:r w:rsidRPr="00FB1617">
        <w:fldChar w:fldCharType="end"/>
      </w:r>
      <w:r w:rsidRPr="00FB1617">
        <w:t xml:space="preserve"> have </w:t>
      </w:r>
      <w:r w:rsidR="00372D0D">
        <w:t xml:space="preserve">identified </w:t>
      </w:r>
      <w:r w:rsidRPr="00FB1617">
        <w:t>features from filtered reviews with ratings &lt;</w:t>
      </w:r>
      <w:r w:rsidR="00372D0D">
        <w:t xml:space="preserve"> </w:t>
      </w:r>
      <w:r w:rsidRPr="00FB1617">
        <w:t xml:space="preserve">3, thus missing out on the features requiring attention that were mentioned in reviews with higher ratings. Similarly, Fu et al. </w:t>
      </w:r>
      <w:r w:rsidRPr="00FB1617">
        <w:fldChar w:fldCharType="begin"/>
      </w:r>
      <w:r w:rsidR="00E17B41">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sidR="00E17B41">
        <w:rPr>
          <w:noProof/>
        </w:rPr>
        <w:t>[11]</w:t>
      </w:r>
      <w:r w:rsidRPr="00FB1617">
        <w:fldChar w:fldCharType="end"/>
      </w:r>
      <w:r w:rsidRPr="00FB1617">
        <w:t xml:space="preserve"> </w:t>
      </w:r>
      <w:r w:rsidR="0020334A">
        <w:t>conducted sentiment analysis with logistic regression to</w:t>
      </w:r>
      <w:r w:rsidRPr="00FB1617">
        <w:t xml:space="preserve"> extract the reviews reflecting negative end-user sentiments </w:t>
      </w:r>
      <w:r w:rsidR="00C20700">
        <w:t>assuming that negative reviews indicate serious app problems</w:t>
      </w:r>
      <w:r w:rsidRPr="00FB1617">
        <w:t xml:space="preserve">, missing out on useful positive reviews. In </w:t>
      </w:r>
      <w:r w:rsidR="003826F8">
        <w:t>a different</w:t>
      </w:r>
      <w:r w:rsidRPr="00FB1617">
        <w:t xml:space="preserve"> study, Shah et al. </w:t>
      </w:r>
      <w:r w:rsidRPr="00FB1617">
        <w:fldChar w:fldCharType="begin"/>
      </w:r>
      <w:r w:rsidR="00E17B41">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sidR="00E17B41">
        <w:rPr>
          <w:noProof/>
        </w:rPr>
        <w:t>[13]</w:t>
      </w:r>
      <w:r w:rsidRPr="00FB1617">
        <w:fldChar w:fldCharType="end"/>
      </w:r>
      <w:r w:rsidRPr="00FB1617">
        <w:t xml:space="preserve"> </w:t>
      </w:r>
      <w:r w:rsidR="00EC2627">
        <w:t>assessed</w:t>
      </w:r>
      <w:r w:rsidRPr="00FB1617">
        <w:t xml:space="preserve"> the Bag-of-Words (</w:t>
      </w:r>
      <w:proofErr w:type="spellStart"/>
      <w:r w:rsidRPr="00FB1617">
        <w:t>BoW</w:t>
      </w:r>
      <w:proofErr w:type="spellEnd"/>
      <w:r w:rsidRPr="00FB1617">
        <w:t xml:space="preserve">) approach against Convolutional Neural Network (CNN) for extracting app features and found the former approach to perform better. However, given that </w:t>
      </w:r>
      <w:proofErr w:type="spellStart"/>
      <w:r w:rsidRPr="00FB1617">
        <w:t>BoW</w:t>
      </w:r>
      <w:proofErr w:type="spellEnd"/>
      <w:r w:rsidRPr="00FB1617">
        <w:t xml:space="preserve"> is a simple approach, it tends to overfit the learning data </w:t>
      </w:r>
      <w:r w:rsidRPr="00FB1617">
        <w:fldChar w:fldCharType="begin"/>
      </w:r>
      <w:r w:rsidR="00E17B41">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sidR="00E17B41">
        <w:rPr>
          <w:noProof/>
        </w:rPr>
        <w:t>[14]</w:t>
      </w:r>
      <w:r w:rsidRPr="00FB1617">
        <w:fldChar w:fldCharType="end"/>
      </w:r>
      <w:r w:rsidRPr="00FB1617">
        <w:t>.</w:t>
      </w:r>
    </w:p>
    <w:p w14:paraId="421F4E4C" w14:textId="0492C13C" w:rsidR="008E459A" w:rsidRDefault="008E459A" w:rsidP="00D12EB8">
      <w:pPr>
        <w:pStyle w:val="MDPI31text"/>
      </w:pPr>
      <w:r w:rsidRPr="00FB1617">
        <w:t xml:space="preserve"> </w:t>
      </w:r>
      <w:r>
        <w:t xml:space="preserve">Similarly, Johann et al. </w:t>
      </w:r>
      <w:r>
        <w:fldChar w:fldCharType="begin"/>
      </w:r>
      <w:r w:rsidR="00E17B41">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sidR="00E17B41">
        <w:rPr>
          <w:noProof/>
        </w:rP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rsidR="00E17B41">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E17B41">
        <w:rPr>
          <w:noProof/>
        </w:rPr>
        <w:t>[16]</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w:t>
      </w:r>
      <w:r w:rsidR="00241BEC">
        <w:t>to</w:t>
      </w:r>
      <w:r>
        <w:t xml:space="preserve"> produce accurate results. Furthermore, AD often frequently generates false positive results </w:t>
      </w:r>
      <w:r w:rsidRPr="00FB1617">
        <w:fldChar w:fldCharType="begin"/>
      </w:r>
      <w:r w:rsidR="00E17B41">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sidR="00E17B41">
        <w:rPr>
          <w:noProof/>
        </w:rPr>
        <w:t>[16]</w:t>
      </w:r>
      <w:r w:rsidRPr="00FB1617">
        <w:fldChar w:fldCharType="end"/>
      </w:r>
      <w:r>
        <w:t xml:space="preserve">. Nevertheless, it is to be noted that app developers usually prefer the full form of useful reviews over specific app features as these reviews portray detailed information related to </w:t>
      </w:r>
      <w:r w:rsidR="006922D2">
        <w:t>requests, bugs, or recommendations related to the app features</w:t>
      </w:r>
      <w:r>
        <w:t xml:space="preserve"> </w:t>
      </w:r>
      <w:r>
        <w:fldChar w:fldCharType="begin"/>
      </w:r>
      <w:r w:rsidR="00E17B41">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sidR="00E17B41">
        <w:rPr>
          <w:noProof/>
        </w:rPr>
        <w:t>[17]</w:t>
      </w:r>
      <w:r>
        <w:fldChar w:fldCharType="end"/>
      </w:r>
      <w:r>
        <w:t xml:space="preserve"> (e.g., description of what is wrong with the feature).</w:t>
      </w:r>
    </w:p>
    <w:p w14:paraId="57332430" w14:textId="721B73D6"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rsidR="00E17B41">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sidR="00E17B41">
        <w:rPr>
          <w:noProof/>
        </w:rPr>
        <w:t>[18]</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w:t>
      </w:r>
      <w:proofErr w:type="spellStart"/>
      <w:r w:rsidRPr="00FB1617">
        <w:t>i</w:t>
      </w:r>
      <w:proofErr w:type="spellEnd"/>
      <w:r w:rsidRPr="00FB1617">
        <w:t xml:space="preserve">)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7 </w:t>
      </w:r>
      <w:r w:rsidRPr="00FB1617">
        <w:t>”. Review (</w:t>
      </w:r>
      <w:proofErr w:type="spellStart"/>
      <w:r w:rsidRPr="00FB1617">
        <w:t>i</w:t>
      </w:r>
      <w:proofErr w:type="spellEnd"/>
      <w:r w:rsidRPr="00FB1617">
        <w:t xml:space="preserve">)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4AF5D8CF" w:rsidR="008E459A" w:rsidRDefault="008E459A" w:rsidP="00E9651D">
      <w:pPr>
        <w:pStyle w:val="MDPI31text"/>
      </w:pPr>
      <w:r>
        <w:lastRenderedPageBreak/>
        <w:t xml:space="preserve">Certain research studies from the app domain have utilized classification as an approach to extract app reviews of interest (i.e., useful reviews) to address the </w:t>
      </w:r>
      <w:r w:rsidR="00E9651D">
        <w:t>above-mentioned</w:t>
      </w:r>
      <w:r>
        <w:t xml:space="preserve"> challenge. </w:t>
      </w:r>
      <w:r w:rsidR="00723B45">
        <w:t>This method groups app reviews with similar attributes into distinct categories</w:t>
      </w:r>
      <w:r>
        <w:t xml:space="preserve"> (e.g., Pricing, Rating and so on) </w:t>
      </w:r>
      <w:r w:rsidR="00154099">
        <w:t xml:space="preserve">based on a manually derived taxonomy from domain expertise, as </w:t>
      </w:r>
      <w:r w:rsidR="00122F4C">
        <w:t xml:space="preserve">the </w:t>
      </w:r>
      <w:r w:rsidR="00154099">
        <w:t xml:space="preserve">literature review shows all classification methods for app reviews depend on domain knowledge obtained through extensive research or domain experts. For instance, </w:t>
      </w:r>
      <w:proofErr w:type="spellStart"/>
      <w:r w:rsidR="00154099">
        <w:t>Panichella</w:t>
      </w:r>
      <w:proofErr w:type="spellEnd"/>
      <w:r w:rsidR="00154099">
        <w:t xml:space="preserve"> et al</w:t>
      </w:r>
      <w:r w:rsidR="00F26BF5">
        <w:t xml:space="preserve">. </w:t>
      </w:r>
      <w:r w:rsidR="00F26BF5">
        <w:fldChar w:fldCharType="begin"/>
      </w:r>
      <w:r w:rsidR="00F26BF5">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rsidR="00F26BF5">
        <w:fldChar w:fldCharType="separate"/>
      </w:r>
      <w:r w:rsidR="00F26BF5">
        <w:rPr>
          <w:noProof/>
        </w:rPr>
        <w:t>[19]</w:t>
      </w:r>
      <w:r w:rsidR="00F26BF5">
        <w:fldChar w:fldCharType="end"/>
      </w:r>
      <w:r w:rsidR="00154099">
        <w:t xml:space="preserve"> adopted </w:t>
      </w:r>
      <w:r>
        <w:t xml:space="preserve">r by domain experts. For instance, </w:t>
      </w:r>
      <w:proofErr w:type="spellStart"/>
      <w:r>
        <w:t>Panichella</w:t>
      </w:r>
      <w:proofErr w:type="spellEnd"/>
      <w:r>
        <w:t xml:space="preserve"> et al. </w:t>
      </w:r>
      <w:r>
        <w:fldChar w:fldCharType="begin"/>
      </w:r>
      <w:r w:rsidR="00E17B41">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sidR="00E17B41">
        <w:rPr>
          <w:noProof/>
        </w:rPr>
        <w:t>[19]</w:t>
      </w:r>
      <w:r>
        <w:fldChar w:fldCharType="end"/>
      </w:r>
      <w:r>
        <w:t xml:space="preserve"> have inherited a taxonomy from the taxonomy proposed by Pagano et al.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t xml:space="preserve"> and have evaluated the classification performance SVM (Support Vector Machines), Naïve Bayes, Decision Tress and Logistic Regression. Pagano et al. </w:t>
      </w:r>
      <w:r>
        <w:fldChar w:fldCharType="begin"/>
      </w:r>
      <w:r w:rsidR="00E17B41">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sidR="00E17B41">
        <w:rPr>
          <w:noProof/>
        </w:rPr>
        <w:t>[4]</w:t>
      </w:r>
      <w:r>
        <w:fldChar w:fldCharType="end"/>
      </w:r>
      <w:r>
        <w:t xml:space="preserve"> </w:t>
      </w:r>
      <w:r w:rsidR="00EE24F3" w:rsidRPr="00EE24F3">
        <w:t>manually created categories forming a taxonomy for classifying app reviews</w:t>
      </w:r>
      <w:r w:rsidRPr="00D21008">
        <w:t>.</w:t>
      </w:r>
      <w:r>
        <w:t xml:space="preserve"> Similarly, </w:t>
      </w:r>
      <w:proofErr w:type="spellStart"/>
      <w:r>
        <w:t>Maalej</w:t>
      </w:r>
      <w:proofErr w:type="spellEnd"/>
      <w:r>
        <w:t xml:space="preserve"> et al. </w:t>
      </w:r>
      <w:r>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sidR="00E17B41">
        <w:rPr>
          <w:noProof/>
        </w:rPr>
        <w:t>[9]</w:t>
      </w:r>
      <w:r>
        <w:fldChar w:fldCharType="end"/>
      </w:r>
      <w:r>
        <w:t xml:space="preserve"> </w:t>
      </w:r>
      <w:r w:rsidR="00CD54BA" w:rsidRPr="00CD54BA">
        <w:t>manually created four categories for app review classification using methods like keyword lookup, Decision Trees, Naïve Bayes, and Maximum Entropy</w:t>
      </w:r>
      <w:r>
        <w:t xml:space="preserve">. </w:t>
      </w:r>
    </w:p>
    <w:p w14:paraId="09948064" w14:textId="17E4FA4A" w:rsidR="00E9651D" w:rsidRDefault="008E459A" w:rsidP="00D12EB8">
      <w:pPr>
        <w:pStyle w:val="MDPI31text"/>
      </w:pPr>
      <w:r w:rsidRPr="00FB1617">
        <w:t xml:space="preserve">Beyond the approaches mentioned above, rule-based linguistic approaches are assessed as valuable for filtering useful reviews. For instance, </w:t>
      </w:r>
      <w:proofErr w:type="spellStart"/>
      <w:r w:rsidRPr="00FB1617">
        <w:t>Iacob</w:t>
      </w:r>
      <w:proofErr w:type="spellEnd"/>
      <w:r w:rsidRPr="00FB1617">
        <w:t xml:space="preserve"> et al. </w:t>
      </w:r>
      <w:r w:rsidRPr="00FB1617">
        <w:fldChar w:fldCharType="begin"/>
      </w:r>
      <w:r w:rsidR="00E17B41">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sidR="00E17B41">
        <w:rPr>
          <w:noProof/>
        </w:rPr>
        <w:t>[20]</w:t>
      </w:r>
      <w:r w:rsidRPr="00FB1617">
        <w:fldChar w:fldCharType="end"/>
      </w:r>
      <w:r w:rsidRPr="00FB1617">
        <w:t xml:space="preserve"> identified </w:t>
      </w:r>
      <w:r w:rsidR="00817782">
        <w:t>a set of language rules to extract app feature requests</w:t>
      </w:r>
      <w:r>
        <w:t xml:space="preserve"> from</w:t>
      </w:r>
      <w:r w:rsidRPr="00FB1617">
        <w:t xml:space="preserve"> reviews. </w:t>
      </w:r>
      <w:r>
        <w:t xml:space="preserve">Similarly, </w:t>
      </w:r>
      <w:proofErr w:type="spellStart"/>
      <w:r>
        <w:t>Sutino</w:t>
      </w:r>
      <w:proofErr w:type="spellEnd"/>
      <w:r>
        <w:t xml:space="preserve"> et al. </w:t>
      </w:r>
      <w:r>
        <w:fldChar w:fldCharType="begin"/>
      </w:r>
      <w:r w:rsidR="00E17B41">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sidR="00E17B41">
        <w:rPr>
          <w:noProof/>
        </w:rPr>
        <w:t>[21]</w:t>
      </w:r>
      <w:r>
        <w:fldChar w:fldCharType="end"/>
      </w:r>
      <w:r>
        <w:t xml:space="preserve"> have come up with extraction rules that are based on different concepts of similarity to extract app features. </w:t>
      </w:r>
      <w:r w:rsidRPr="00FB1617">
        <w:t>However, the</w:t>
      </w:r>
      <w:r>
        <w:t xml:space="preserve"> </w:t>
      </w:r>
      <w:r w:rsidR="00E9651D">
        <w:t>rule-based</w:t>
      </w:r>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rsidR="00E17B41">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rsidRPr="00FB1617">
        <w:fldChar w:fldCharType="separate"/>
      </w:r>
      <w:r w:rsidR="00E17B41">
        <w:rPr>
          <w:noProof/>
        </w:rPr>
        <w:t>[22]</w:t>
      </w:r>
      <w:r w:rsidRPr="00FB1617">
        <w:fldChar w:fldCharType="end"/>
      </w:r>
      <w:r w:rsidRPr="00FB1617">
        <w:t xml:space="preserve"> have developed a probabilistic classifier that learns </w:t>
      </w:r>
      <w:r w:rsidR="00BB4C6A">
        <w:t>from a training set of manually pre-labeled</w:t>
      </w:r>
      <w:r w:rsidRPr="00FB1617">
        <w:t xml:space="preserve"> requirements to predict </w:t>
      </w:r>
      <w:r w:rsidR="00BB4C6A">
        <w:t>suitable labels (i.e., availability, look, and</w:t>
      </w:r>
      <w:r w:rsidRPr="00FB1617">
        <w:t xml:space="preserve"> feel, legal, maintainability, operational, performance, scalability, security, and usability)</w:t>
      </w:r>
      <w:r>
        <w:t xml:space="preserve"> of the</w:t>
      </w:r>
      <w:r w:rsidRPr="00FB1617">
        <w:t xml:space="preserve"> remaining set of non-functional requirements. </w:t>
      </w:r>
    </w:p>
    <w:p w14:paraId="287723A5" w14:textId="24D2FB3E" w:rsidR="008E459A" w:rsidRDefault="006F43BE" w:rsidP="00D12EB8">
      <w:pPr>
        <w:pStyle w:val="MDPI31text"/>
      </w:pPr>
      <w:r>
        <w:t xml:space="preserve">In a recent research, </w:t>
      </w:r>
      <w:proofErr w:type="spellStart"/>
      <w:r w:rsidR="008E459A">
        <w:t>Panichella</w:t>
      </w:r>
      <w:proofErr w:type="spellEnd"/>
      <w:r w:rsidR="008E459A">
        <w:t xml:space="preserve"> et. al </w:t>
      </w:r>
      <w:r w:rsidR="008E459A">
        <w:fldChar w:fldCharType="begin"/>
      </w:r>
      <w:r w:rsidR="00E17B41">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rsidR="008E459A">
        <w:fldChar w:fldCharType="separate"/>
      </w:r>
      <w:r w:rsidR="00E17B41">
        <w:rPr>
          <w:noProof/>
        </w:rPr>
        <w:t>[23]</w:t>
      </w:r>
      <w:r w:rsidR="008E459A">
        <w:fldChar w:fldCharType="end"/>
      </w:r>
      <w:r w:rsidR="008E459A">
        <w:t xml:space="preserve"> have developed a tool named ‘</w:t>
      </w:r>
      <w:r w:rsidR="008E459A" w:rsidRPr="0001362F">
        <w:rPr>
          <w:i/>
        </w:rPr>
        <w:t>Requirements-Collector</w:t>
      </w:r>
      <w:r w:rsidR="008E459A">
        <w:t xml:space="preserve">’ which automates the task of </w:t>
      </w:r>
      <w:r w:rsidR="008E459A" w:rsidRPr="00B86AAD">
        <w:t>requirements specification and user feedback analysis</w:t>
      </w:r>
      <w:r w:rsidR="008E459A">
        <w:t xml:space="preserve"> through means of classification using a predefined taxonomy which was manually derived. The authors have utilized and evaluated the performance of machine learning (Sequential Minimal O</w:t>
      </w:r>
      <w:r w:rsidR="008E459A" w:rsidRPr="0019017F">
        <w:t>ptimization</w:t>
      </w:r>
      <w:r w:rsidR="008E459A">
        <w:t xml:space="preserve">, F-Measure: 0.77) and deep learning (F-Measure: 0.33) methods towards automation of the tasks.  </w:t>
      </w:r>
      <w:r w:rsidR="008E459A" w:rsidRPr="00FB1617">
        <w:t>However, the machine learning</w:t>
      </w:r>
      <w:r w:rsidR="008E459A">
        <w:t xml:space="preserve"> or deep learning approach</w:t>
      </w:r>
      <w:r w:rsidR="008E459A" w:rsidRPr="00FB1617">
        <w:t xml:space="preserve"> that is used here (like some others) require</w:t>
      </w:r>
      <w:r w:rsidR="008E459A">
        <w:t>s</w:t>
      </w:r>
      <w:r w:rsidR="008E459A" w:rsidRPr="00FB1617">
        <w:t xml:space="preserve"> </w:t>
      </w:r>
      <w:r w:rsidR="00510837">
        <w:t>a vast amount of pre-classified training data</w:t>
      </w:r>
      <w:r w:rsidR="008E459A" w:rsidRPr="00FB1617">
        <w:t xml:space="preserve"> to attain substantial levels of </w:t>
      </w:r>
      <w:r w:rsidR="008E459A">
        <w:t xml:space="preserve">prediction </w:t>
      </w:r>
      <w:r w:rsidR="008E459A" w:rsidRPr="00FB1617">
        <w:t xml:space="preserve">accuracy </w:t>
      </w:r>
      <w:r w:rsidR="008E459A" w:rsidRPr="00FB1617">
        <w:fldChar w:fldCharType="begin"/>
      </w:r>
      <w:r w:rsidR="00E17B41">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008E459A" w:rsidRPr="00FB1617">
        <w:fldChar w:fldCharType="separate"/>
      </w:r>
      <w:r w:rsidR="00E17B41">
        <w:rPr>
          <w:noProof/>
        </w:rPr>
        <w:t>[24]</w:t>
      </w:r>
      <w:r w:rsidR="008E459A" w:rsidRPr="00FB1617">
        <w:fldChar w:fldCharType="end"/>
      </w:r>
      <w:r w:rsidR="008E459A" w:rsidRPr="00FB1617">
        <w:t>.</w:t>
      </w:r>
    </w:p>
    <w:p w14:paraId="67050F79" w14:textId="5FD29072" w:rsidR="00E9651D" w:rsidRDefault="00510837" w:rsidP="00E9651D">
      <w:pPr>
        <w:pStyle w:val="MDPI31text"/>
      </w:pPr>
      <w:r>
        <w:t>Nonetheless, Multinomial Naïve Bayes is</w:t>
      </w:r>
      <w:r w:rsidR="008E459A" w:rsidRPr="00FB1617">
        <w:t xml:space="preserve"> a well-known </w:t>
      </w:r>
      <w:r>
        <w:t>a supervised machine learning method empirically proven to be suitable for text-related software engineering applications</w:t>
      </w:r>
      <w:r w:rsidR="008E459A">
        <w:t>,</w:t>
      </w:r>
      <w:r w:rsidR="008E459A" w:rsidRPr="00FB1617">
        <w:t xml:space="preserve"> as it operates with the knowledge of word frequency information extracted from a text corpus</w:t>
      </w:r>
      <w:r w:rsidR="008E459A">
        <w:t xml:space="preserve"> </w:t>
      </w:r>
      <w:r w:rsidR="008E459A">
        <w:fldChar w:fldCharType="begin"/>
      </w:r>
      <w:r w:rsidR="00E17B41">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008E459A">
        <w:fldChar w:fldCharType="separate"/>
      </w:r>
      <w:r w:rsidR="00E17B41">
        <w:rPr>
          <w:noProof/>
        </w:rPr>
        <w:t>[25,26]</w:t>
      </w:r>
      <w:r w:rsidR="008E459A">
        <w:fldChar w:fldCharType="end"/>
      </w:r>
      <w:r w:rsidR="008E459A" w:rsidRPr="00FB1617">
        <w:t xml:space="preserve">. Accordingly, this method significantly outperforms other machine learning methods </w:t>
      </w:r>
      <w:r w:rsidR="008E459A" w:rsidRPr="00FB1617">
        <w:fldChar w:fldCharType="begin"/>
      </w:r>
      <w:r w:rsidR="00E17B41">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008E459A" w:rsidRPr="00FB1617">
        <w:fldChar w:fldCharType="separate"/>
      </w:r>
      <w:r w:rsidR="00E17B41">
        <w:rPr>
          <w:noProof/>
        </w:rPr>
        <w:t>[25]</w:t>
      </w:r>
      <w:r w:rsidR="008E459A" w:rsidRPr="00FB1617">
        <w:fldChar w:fldCharType="end"/>
      </w:r>
      <w:r w:rsidR="008E459A" w:rsidRPr="00FB1617">
        <w:t xml:space="preserve">. </w:t>
      </w:r>
      <w:r w:rsidR="008E459A">
        <w:t>W</w:t>
      </w:r>
      <w:r w:rsidR="008E459A" w:rsidRPr="00FB1617">
        <w:t>e reviewed the Naïve Bayes</w:t>
      </w:r>
      <w:r w:rsidR="00703578">
        <w:t xml:space="preserve"> </w:t>
      </w:r>
      <w:r w:rsidR="00491623">
        <w:t>techniques and principles specialized in</w:t>
      </w:r>
      <w:r w:rsidR="008E459A" w:rsidRPr="00FB1617">
        <w:t xml:space="preserve"> text classification operations </w:t>
      </w:r>
      <w:r w:rsidR="008E459A" w:rsidRPr="00FB1617">
        <w:fldChar w:fldCharType="begin"/>
      </w:r>
      <w:r w:rsidR="00E17B41">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008E459A" w:rsidRPr="00FB1617">
        <w:fldChar w:fldCharType="separate"/>
      </w:r>
      <w:r w:rsidR="00E17B41">
        <w:rPr>
          <w:noProof/>
        </w:rPr>
        <w:t>[27,28]</w:t>
      </w:r>
      <w:r w:rsidR="008E459A" w:rsidRPr="00FB1617">
        <w:fldChar w:fldCharType="end"/>
      </w:r>
      <w:r w:rsidR="008E459A" w:rsidRPr="00FB1617">
        <w:t xml:space="preserve">, identifying six variants that have potential for filtering useful </w:t>
      </w:r>
      <w:r w:rsidR="008E459A">
        <w:t>reviews</w:t>
      </w:r>
      <w:r w:rsidR="008E459A" w:rsidRPr="00FB1617">
        <w:t>.</w:t>
      </w:r>
    </w:p>
    <w:p w14:paraId="2C1ACFC6" w14:textId="7926319F" w:rsidR="008E459A" w:rsidRPr="00050FFE" w:rsidRDefault="008E459A" w:rsidP="00050FFE">
      <w:pPr>
        <w:pStyle w:val="MDPI31text"/>
        <w:rPr>
          <w:iCs/>
        </w:rPr>
      </w:pP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w:t>
      </w:r>
      <w:r w:rsidR="00DB0509">
        <w:t>variations of the Naïve Bayes method</w:t>
      </w:r>
      <w:r w:rsidRPr="00FB1617">
        <w:t xml:space="preserve"> prime objective of examining the Naïve Bayes variants proposed in this research is to </w:t>
      </w:r>
      <w:r w:rsidR="00DB0509">
        <w:t>help</w:t>
      </w:r>
      <w:r w:rsidRPr="00FB1617">
        <w:t xml:space="preserve"> app developers in the accurate extraction of </w:t>
      </w:r>
      <w:r w:rsidR="008A0268">
        <w:t>valuable reviews for software maintenance and development</w:t>
      </w:r>
      <w:r>
        <w:t xml:space="preserve"> and extend academic knowledge around the application of IR approaches in software engineering</w:t>
      </w:r>
      <w:r w:rsidR="00E07564">
        <w:t>.</w:t>
      </w:r>
    </w:p>
    <w:p w14:paraId="61D52647" w14:textId="787E5B8B"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rsidR="00E17B41">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sidR="00E17B41">
        <w:rPr>
          <w:noProof/>
        </w:rPr>
        <w:t>[29]</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rsidR="00E17B41">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E17B41">
        <w:rPr>
          <w:noProof/>
        </w:rPr>
        <w:t>[24,30]</w:t>
      </w:r>
      <w:r w:rsidRPr="00FB1617">
        <w:fldChar w:fldCharType="end"/>
      </w:r>
      <w:r w:rsidRPr="00FB1617">
        <w:t xml:space="preserve">. In addition to these metrics, we also </w:t>
      </w:r>
      <w:r w:rsidRPr="00FB1617">
        <w:lastRenderedPageBreak/>
        <w:t xml:space="preserve">examine the </w:t>
      </w:r>
      <w:r w:rsidRPr="00FB1617">
        <w:rPr>
          <w:b/>
        </w:rPr>
        <w:t>time taken</w:t>
      </w:r>
      <w:r w:rsidRPr="00FB1617">
        <w:t xml:space="preserve"> by each variant for learning and prediction purposes </w:t>
      </w:r>
      <w:r w:rsidRPr="00FB1617">
        <w:fldChar w:fldCharType="begin"/>
      </w:r>
      <w:r w:rsidR="00E17B41">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sidR="00E17B41">
        <w:rPr>
          <w:noProof/>
        </w:rPr>
        <w:t>[24]</w:t>
      </w:r>
      <w:r w:rsidRPr="00FB1617">
        <w:fldChar w:fldCharType="end"/>
      </w:r>
      <w:r w:rsidRPr="00FB1617">
        <w:t xml:space="preserve">. </w:t>
      </w:r>
      <w:r w:rsidR="008A0268">
        <w:t>Since app developers must promptly address valuable reviews, time</w:t>
      </w:r>
      <w:r w:rsidRPr="00FB1617">
        <w:t xml:space="preserv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393F60DB" w:rsidR="008E459A" w:rsidRDefault="008E459A" w:rsidP="00D12EB8">
      <w:pPr>
        <w:pStyle w:val="MDPI31text"/>
        <w:rPr>
          <w:szCs w:val="16"/>
        </w:rPr>
      </w:pPr>
      <w:r>
        <w:t xml:space="preserve">It is to be noted that the studies reviewed in this Section have </w:t>
      </w:r>
      <w:r w:rsidR="008A0268">
        <w:t>various experimental setups (i.e., research methods, data for testing, validation procedures, and</w:t>
      </w:r>
      <w:r>
        <w:t xml:space="preserve"> outcomes), and have used non-identical metrics when evaluations were performed. For example, </w:t>
      </w:r>
      <w:proofErr w:type="spellStart"/>
      <w:r>
        <w:t>Keertipati</w:t>
      </w:r>
      <w:proofErr w:type="spellEnd"/>
      <w:r>
        <w:t xml:space="preserve"> et al. </w:t>
      </w:r>
      <w:r w:rsidRPr="00FB1617">
        <w:fldChar w:fldCharType="begin"/>
      </w:r>
      <w:r w:rsidR="00E17B41">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sidR="00E17B41">
        <w:rPr>
          <w:noProof/>
        </w:rPr>
        <w:t>[10]</w:t>
      </w:r>
      <w:r w:rsidRPr="00FB1617">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7A9D56CD" w14:textId="6BD4F1C9" w:rsidR="002A1084" w:rsidRDefault="002C080F" w:rsidP="00D12EB8">
      <w:pPr>
        <w:pStyle w:val="MDPI31text"/>
      </w:pPr>
      <w:r w:rsidRPr="00FB1617">
        <w:t xml:space="preserve">In this section, </w:t>
      </w:r>
      <w:r w:rsidR="002C2F6F">
        <w:t>introduces the</w:t>
      </w:r>
      <w:r w:rsidRPr="00FB1617">
        <w:t xml:space="preserve"> methods </w:t>
      </w:r>
      <w:r w:rsidR="00573FF4">
        <w:t>and ideas that helped us create the respective variants</w:t>
      </w:r>
      <w:r w:rsidRPr="00FB1617">
        <w:t xml:space="preserve"> of Naïve Bayes. </w:t>
      </w:r>
      <w:r w:rsidR="00573FF4">
        <w:t>The main goal of the variants is to automatically filter (through classification) valuable and irrelevant reviews</w:t>
      </w:r>
      <w:r w:rsidRPr="00FB1617">
        <w:t xml:space="preserve"> present in a vast app reviews corpus expressed in natural language. </w:t>
      </w:r>
    </w:p>
    <w:p w14:paraId="21816E34" w14:textId="186697F4" w:rsidR="002A1084" w:rsidRDefault="002C080F" w:rsidP="00D12EB8">
      <w:pPr>
        <w:pStyle w:val="MDPI31text"/>
      </w:pPr>
      <w:r w:rsidRPr="00FB1617">
        <w:t xml:space="preserve">An initial </w:t>
      </w:r>
      <w:r w:rsidR="00573FF4">
        <w:t>collection of valuable and irrelevant</w:t>
      </w:r>
      <w:r w:rsidRPr="00FB1617">
        <w:t xml:space="preserve"> reviews </w:t>
      </w:r>
      <w:r w:rsidR="003D42AF">
        <w:t>can be manually recognized using a predefined set of filtering rules proposed</w:t>
      </w:r>
      <w:r w:rsidRPr="00FB1617">
        <w:t xml:space="preserve"> in </w:t>
      </w:r>
      <w:r w:rsidRPr="00FB1617">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sidR="00E17B41">
        <w:rPr>
          <w:noProof/>
        </w:rPr>
        <w:t>[12]</w:t>
      </w:r>
      <w:r w:rsidRPr="00FB1617">
        <w:fldChar w:fldCharType="end"/>
      </w:r>
      <w:r w:rsidRPr="00FB1617">
        <w:t xml:space="preserve">. Rules pertaining </w:t>
      </w:r>
      <w:r w:rsidR="003D42AF">
        <w:t>valuable reviews reflect feature requests (e.g., ‘please add feature</w:t>
      </w:r>
      <w:r>
        <w:t xml:space="preserve"> A’)</w:t>
      </w:r>
      <w:r w:rsidRPr="00FB1617">
        <w:t>, issues or bugs related to the app</w:t>
      </w:r>
      <w:r>
        <w:t xml:space="preserve"> </w:t>
      </w:r>
      <w:r w:rsidRPr="0006512E">
        <w:t>(</w:t>
      </w:r>
      <w:r w:rsidR="00A72316" w:rsidRPr="00A72316">
        <w:t>for example</w:t>
      </w:r>
      <w:r w:rsidR="00A72316" w:rsidRPr="00A72316">
        <w:t xml:space="preserve"> </w:t>
      </w:r>
      <w:r w:rsidRPr="0006512E">
        <w:t>‘the app crashes</w:t>
      </w:r>
      <w:r>
        <w:t xml:space="preserve"> at the checkout screen</w:t>
      </w:r>
      <w:r w:rsidRPr="0006512E">
        <w:t>’)</w:t>
      </w:r>
      <w:r w:rsidRPr="00FB1617">
        <w:t>, or suggestions for app improvements</w:t>
      </w:r>
      <w:r>
        <w:t xml:space="preserve"> </w:t>
      </w:r>
      <w:r w:rsidRPr="0006512E">
        <w:t>(</w:t>
      </w:r>
      <w:r w:rsidR="00EB404D" w:rsidRPr="00EB404D">
        <w:t>for example</w:t>
      </w:r>
      <w:r w:rsidR="00EB404D" w:rsidRPr="00EB404D">
        <w:t xml:space="preserve"> </w:t>
      </w:r>
      <w:r w:rsidRPr="0006512E">
        <w:t>‘I suggest you increase the font</w:t>
      </w:r>
      <w:r>
        <w:t xml:space="preserve"> size for a better view</w:t>
      </w:r>
      <w:r w:rsidRPr="0006512E">
        <w:t>’)</w:t>
      </w:r>
      <w:r w:rsidRPr="00FB1617">
        <w:t xml:space="preserve">. On the other hand, </w:t>
      </w:r>
      <w:r w:rsidR="00270DCE">
        <w:t>irrelevant reviews contain unnecessary and unwanted information (e.g., ‘this app is useless, uninstalling asap!’). Once the specific variant of</w:t>
      </w:r>
      <w:r w:rsidRPr="00FB1617">
        <w:t xml:space="preserve"> Naïve Bayes has been trained, it can </w:t>
      </w:r>
      <w:r w:rsidR="00AA6092">
        <w:t>separate valuable reviews from irrelevant</w:t>
      </w:r>
      <w:r w:rsidRPr="00FB1617">
        <w:t xml:space="preserve"> reviews by classifying each review into the appropriate category. Thus, for the given problem of classifying useful and non-useful reviews, </w:t>
      </w:r>
      <w:r w:rsidR="0075237E">
        <w:t>the purpose of the specific Naïve Bayes variant is to allocate</w:t>
      </w:r>
      <w:r w:rsidRPr="00FB1617">
        <w:t xml:space="preserve"> a set of reviews to one of the two defined categories (useful and non-useful</w:t>
      </w:r>
      <w:r>
        <w:t xml:space="preserve"> reviews</w:t>
      </w:r>
      <w:r w:rsidRPr="00FB1617">
        <w:t>, wherein each category is expected to contain reviews with properties reflecting the filtering rules</w:t>
      </w:r>
      <w:r w:rsidR="002A1084">
        <w:t>)</w:t>
      </w:r>
      <w:r w:rsidRPr="00FB1617">
        <w:t xml:space="preserve">. </w:t>
      </w:r>
    </w:p>
    <w:p w14:paraId="509428C3" w14:textId="4D31538B" w:rsidR="002C080F" w:rsidRDefault="002C080F" w:rsidP="00D12EB8">
      <w:pPr>
        <w:pStyle w:val="MDPI31text"/>
      </w:pPr>
      <w:r w:rsidRPr="00FB1617">
        <w:t xml:space="preserve">In the learning (training) phase, the </w:t>
      </w:r>
      <w:r w:rsidR="00CD054C" w:rsidRPr="00FB1617">
        <w:t>Naïve</w:t>
      </w:r>
      <w:r w:rsidRPr="00FB1617">
        <w:t xml:space="preserve"> Bayes variant is utilized to generate a classifier </w:t>
      </w:r>
      <w:r w:rsidR="004B00ED">
        <w:t>that forecasts the categories of new reviews during the classification (prediction/testing) phase. In the</w:t>
      </w:r>
      <w:r w:rsidRPr="00FB1617">
        <w:t xml:space="preserv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w:t>
      </w:r>
      <w:r w:rsidR="00512F3C">
        <w:t>followed by the ideas of Laplace Smoothing and Expectation</w:t>
      </w:r>
      <w:r w:rsidRPr="00FB1617">
        <w:t xml:space="preserve">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rsidR="00E17B41">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sidR="00E17B41">
        <w:rPr>
          <w:noProof/>
        </w:rPr>
        <w:t>[31]</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47EAF88E"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rsidR="00E17B41">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sidR="00E17B41">
        <w:rPr>
          <w:noProof/>
        </w:rPr>
        <w:t>[32]</w:t>
      </w:r>
      <w:r w:rsidRPr="00652E0E">
        <w:fldChar w:fldCharType="end"/>
      </w:r>
      <w:r w:rsidRPr="00652E0E">
        <w:t xml:space="preserve">. We perform review pre-processing </w:t>
      </w:r>
      <w:r w:rsidR="00512F3C">
        <w:t>by eliminating whitespaces, numbers, special characters (e.g., $, #) and punctuation marks (e.g</w:t>
      </w:r>
      <w:r>
        <w:t>., !, ?)</w:t>
      </w:r>
      <w:r w:rsidRPr="00652E0E">
        <w:t xml:space="preserve"> present in the reviews</w:t>
      </w:r>
      <w:r>
        <w:t>,</w:t>
      </w:r>
      <w:r w:rsidRPr="00652E0E">
        <w:t xml:space="preserve"> before converting them into lower case </w:t>
      </w:r>
      <w:r w:rsidRPr="00652E0E">
        <w:fldChar w:fldCharType="begin"/>
      </w:r>
      <w:r w:rsidR="00E17B41">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E17B41">
        <w:rPr>
          <w:noProof/>
        </w:rPr>
        <w:t>[33]</w:t>
      </w:r>
      <w:r w:rsidRPr="00652E0E">
        <w:fldChar w:fldCharType="end"/>
      </w:r>
      <w:r w:rsidRPr="00652E0E">
        <w:t xml:space="preserve">. Finally, we perform removal of </w:t>
      </w:r>
      <w:r w:rsidR="006B1AE6">
        <w:t>stop words (e.g., is, and</w:t>
      </w:r>
      <w:r>
        <w:t>)</w:t>
      </w:r>
      <w:r>
        <w:rPr>
          <w:lang w:val="en-NZ"/>
        </w:rPr>
        <w:t xml:space="preserve"> </w:t>
      </w:r>
      <w:r w:rsidRPr="00652E0E">
        <w:t xml:space="preserve">followed by lemmatization of the pre-processed reviews </w:t>
      </w:r>
      <w:r w:rsidR="004C5369">
        <w:t>to create the full dictionary form of words in the pre-processed reviews</w:t>
      </w:r>
      <w:r w:rsidRPr="00652E0E">
        <w:t xml:space="preserve"> </w:t>
      </w:r>
      <w:r w:rsidRPr="00652E0E">
        <w:fldChar w:fldCharType="begin"/>
      </w:r>
      <w:r w:rsidR="00E17B41">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sidR="00E17B41">
        <w:rPr>
          <w:noProof/>
        </w:rPr>
        <w:t>[34]</w:t>
      </w:r>
      <w:r w:rsidRPr="00652E0E">
        <w:fldChar w:fldCharType="end"/>
      </w:r>
      <w:r w:rsidRPr="00652E0E">
        <w:t xml:space="preserve">. The </w:t>
      </w:r>
      <w:r>
        <w:t>afore</w:t>
      </w:r>
      <w:r w:rsidRPr="00652E0E">
        <w:t xml:space="preserve">mentioned </w:t>
      </w:r>
      <w:r w:rsidR="0007259D">
        <w:t>steps are typical text preprocessing methods used by researchers to</w:t>
      </w:r>
      <w:r w:rsidRPr="00652E0E">
        <w:t xml:space="preserve"> avoid </w:t>
      </w:r>
      <w:r w:rsidR="00D74A23">
        <w:t>the creation of unreliable noisy outcomes</w:t>
      </w:r>
      <w:r w:rsidRPr="00652E0E">
        <w:t xml:space="preserve">, and at the same time shortlist the reliable features (words) for learning and prediction purposes </w:t>
      </w:r>
      <w:r w:rsidRPr="00652E0E">
        <w:fldChar w:fldCharType="begin"/>
      </w:r>
      <w:r w:rsidR="00E17B41">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00E17B41">
        <w:rPr>
          <w:noProof/>
        </w:rPr>
        <w:t>[9]</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rsidR="00E17B41">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sidR="00E17B41">
        <w:rPr>
          <w:noProof/>
        </w:rPr>
        <w:t>[33]</w:t>
      </w:r>
      <w:r w:rsidRPr="00652E0E">
        <w:fldChar w:fldCharType="end"/>
      </w:r>
      <w:r>
        <w:t xml:space="preserve">. </w:t>
      </w:r>
      <w:r w:rsidRPr="00652E0E">
        <w:t xml:space="preserve">Finally, these pre-processed reviews form the Vocabulary (V) </w:t>
      </w:r>
      <w:r w:rsidR="00BA07F1">
        <w:t>that gives the essential word frequency data for the Naïve Bayes variants</w:t>
      </w:r>
      <w:r w:rsidRPr="00652E0E">
        <w:t xml:space="preserve"> </w:t>
      </w:r>
      <w:r w:rsidRPr="00652E0E">
        <w:fldChar w:fldCharType="begin"/>
      </w:r>
      <w:r w:rsidR="00E17B41">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E17B41">
        <w:rPr>
          <w:noProof/>
        </w:rPr>
        <w:t>[27]</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669C6105" w:rsidR="002C080F" w:rsidRDefault="002C080F" w:rsidP="00D12EB8">
      <w:pPr>
        <w:pStyle w:val="MDPI31text"/>
      </w:pPr>
      <w:r w:rsidRPr="00652E0E">
        <w:t xml:space="preserve">Multinomial Naïve Bayes is a customized version of the basic Naïve Bayes </w:t>
      </w:r>
      <w:r>
        <w:t>method</w:t>
      </w:r>
      <w:r w:rsidRPr="00652E0E">
        <w:t xml:space="preserve"> which is specialized for text classification </w:t>
      </w:r>
      <w:r w:rsidRPr="00652E0E">
        <w:fldChar w:fldCharType="begin"/>
      </w:r>
      <w:r w:rsidR="00E17B41">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sidR="00E17B41">
        <w:rPr>
          <w:noProof/>
        </w:rPr>
        <w:t>[27]</w:t>
      </w:r>
      <w:r w:rsidRPr="00652E0E">
        <w:fldChar w:fldCharType="end"/>
      </w:r>
      <w:r w:rsidRPr="00652E0E">
        <w:t xml:space="preserve">. This method works </w:t>
      </w:r>
      <w:r w:rsidR="00945634">
        <w:t>on the principle of maximum likelihood estimates. This means it uses</w:t>
      </w:r>
      <w:r w:rsidRPr="00652E0E">
        <w:t xml:space="preserve"> the information on word frequencies extracted from a text corpus for the required learning and prediction tasks. For the given problem statement, the objective of the Multinomial Naïve Bayes is to compute the probability of a review belonging to a particular category (</w:t>
      </w:r>
      <w:proofErr w:type="spellStart"/>
      <w:r w:rsidRPr="00652E0E">
        <w:t>c</w:t>
      </w:r>
      <w:r w:rsidRPr="00652E0E">
        <w:rPr>
          <w:vertAlign w:val="subscript"/>
        </w:rPr>
        <w:t>n</w:t>
      </w:r>
      <w:proofErr w:type="spellEnd"/>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t>P(</w:t>
            </w:r>
            <w:proofErr w:type="spellStart"/>
            <w:r w:rsidRPr="00463412">
              <w:t>c</w:t>
            </w:r>
            <w:r w:rsidRPr="00DC0B65">
              <w:rPr>
                <w:vertAlign w:val="subscript"/>
              </w:rPr>
              <w:t>n</w:t>
            </w:r>
            <w:proofErr w:type="spellEnd"/>
            <w:r w:rsidRPr="00463412">
              <w:t xml:space="preserve">) = </w:t>
            </w:r>
            <w:proofErr w:type="spellStart"/>
            <w:r w:rsidRPr="00463412">
              <w:t>N</w:t>
            </w:r>
            <w:r w:rsidRPr="00DC0B65">
              <w:rPr>
                <w:vertAlign w:val="subscript"/>
              </w:rPr>
              <w:t>reviews</w:t>
            </w:r>
            <w:proofErr w:type="spellEnd"/>
            <w:r w:rsidRPr="00463412">
              <w:t>(r=</w:t>
            </w:r>
            <w:proofErr w:type="spellStart"/>
            <w:r w:rsidRPr="00463412">
              <w:t>c</w:t>
            </w:r>
            <w:r w:rsidRPr="00DC0B65">
              <w:rPr>
                <w:vertAlign w:val="subscript"/>
              </w:rPr>
              <w:t>n</w:t>
            </w:r>
            <w:proofErr w:type="spellEnd"/>
            <w:r w:rsidRPr="00463412">
              <w:t>)/</w:t>
            </w:r>
            <w:proofErr w:type="spellStart"/>
            <w:r w:rsidRPr="00463412">
              <w:t>N</w:t>
            </w:r>
            <w:r w:rsidRPr="00DC0B65">
              <w:rPr>
                <w:vertAlign w:val="subscript"/>
              </w:rPr>
              <w:t>reviews</w:t>
            </w:r>
            <w:proofErr w:type="spellEnd"/>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50DE712D" w:rsidR="002C080F" w:rsidRPr="00463412" w:rsidRDefault="00463412" w:rsidP="00463412">
      <w:pPr>
        <w:pStyle w:val="MDPI31text"/>
        <w:ind w:firstLine="0"/>
      </w:pPr>
      <w:r w:rsidRPr="00463412">
        <w:t xml:space="preserve">Where, </w:t>
      </w:r>
      <w:proofErr w:type="spellStart"/>
      <w:r w:rsidRPr="00463412">
        <w:t>N</w:t>
      </w:r>
      <w:r w:rsidRPr="00463412">
        <w:rPr>
          <w:vertAlign w:val="subscript"/>
        </w:rPr>
        <w:t>reviews</w:t>
      </w:r>
      <w:proofErr w:type="spellEnd"/>
      <w:r w:rsidRPr="00463412">
        <w:rPr>
          <w:vertAlign w:val="subscript"/>
        </w:rPr>
        <w:t xml:space="preserve"> </w:t>
      </w:r>
      <w:r w:rsidRPr="00463412">
        <w:t xml:space="preserve">indicates the number of reviews present in the app reviews corpus, and </w:t>
      </w:r>
      <w:proofErr w:type="spellStart"/>
      <w:r w:rsidRPr="00463412">
        <w:t>N</w:t>
      </w:r>
      <w:r w:rsidRPr="00463412">
        <w:rPr>
          <w:vertAlign w:val="subscript"/>
        </w:rPr>
        <w:t>reviews</w:t>
      </w:r>
      <w:proofErr w:type="spellEnd"/>
      <w:r w:rsidRPr="00463412">
        <w:t xml:space="preserve"> (r = </w:t>
      </w:r>
      <w:proofErr w:type="spellStart"/>
      <w:r w:rsidRPr="00463412">
        <w:t>c</w:t>
      </w:r>
      <w:r w:rsidRPr="00463412">
        <w:rPr>
          <w:vertAlign w:val="subscript"/>
        </w:rPr>
        <w:t>n</w:t>
      </w:r>
      <w:proofErr w:type="spellEnd"/>
      <w:r w:rsidRPr="00463412">
        <w:t xml:space="preserve">) </w:t>
      </w:r>
      <w:r w:rsidR="00793E09">
        <w:t>shows the number of reviews in a category</w:t>
      </w:r>
      <w:r w:rsidRPr="00463412">
        <w:t xml:space="preserve"> </w:t>
      </w:r>
      <w:proofErr w:type="spellStart"/>
      <w:r w:rsidRPr="00463412">
        <w:t>c</w:t>
      </w:r>
      <w:r w:rsidRPr="00463412">
        <w:rPr>
          <w:vertAlign w:val="subscript"/>
        </w:rPr>
        <w:t>n</w:t>
      </w:r>
      <w:proofErr w:type="spellEnd"/>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t>
            </w:r>
            <w:proofErr w:type="spellStart"/>
            <w:r w:rsidRPr="00463412">
              <w:t>w</w:t>
            </w:r>
            <w:r w:rsidRPr="00DC0B65">
              <w:rPr>
                <w:vertAlign w:val="subscript"/>
              </w:rPr>
              <w:t>i</w:t>
            </w:r>
            <w:r w:rsidRPr="00463412">
              <w:t>|c</w:t>
            </w:r>
            <w:r w:rsidRPr="00DC0B65">
              <w:rPr>
                <w:vertAlign w:val="subscript"/>
              </w:rPr>
              <w:t>n</w:t>
            </w:r>
            <w:proofErr w:type="spellEnd"/>
            <w:r w:rsidRPr="00463412">
              <w:t xml:space="preserve">) = </w:t>
            </w:r>
            <w:proofErr w:type="gramStart"/>
            <w:r w:rsidRPr="00463412">
              <w:t>count(</w:t>
            </w:r>
            <w:proofErr w:type="spellStart"/>
            <w:proofErr w:type="gramEnd"/>
            <w:r w:rsidRPr="00463412">
              <w:t>w</w:t>
            </w:r>
            <w:r w:rsidRPr="00DC0B65">
              <w:rPr>
                <w:vertAlign w:val="subscript"/>
              </w:rPr>
              <w:t>i</w:t>
            </w:r>
            <w:proofErr w:type="spellEnd"/>
            <w:r w:rsidRPr="00463412">
              <w:t xml:space="preserve">, </w:t>
            </w:r>
            <w:proofErr w:type="spellStart"/>
            <w:r w:rsidRPr="00463412">
              <w:t>c</w:t>
            </w:r>
            <w:r w:rsidRPr="00DC0B65">
              <w:rPr>
                <w:vertAlign w:val="subscript"/>
              </w:rPr>
              <w:t>n</w:t>
            </w:r>
            <w:proofErr w:type="spellEnd"/>
            <w:r w:rsidRPr="00463412">
              <w:t>)/ ∑</w:t>
            </w:r>
            <w:proofErr w:type="spellStart"/>
            <w:r w:rsidRPr="00DC0B65">
              <w:rPr>
                <w:vertAlign w:val="subscript"/>
              </w:rPr>
              <w:t>w</w:t>
            </w:r>
            <w:r w:rsidRPr="00DC0B65">
              <w:rPr>
                <w:rFonts w:ascii="Cambria Math" w:hAnsi="Cambria Math" w:cs="Cambria Math"/>
                <w:vertAlign w:val="subscript"/>
              </w:rPr>
              <w:t>∊</w:t>
            </w:r>
            <w:r w:rsidRPr="00DC0B65">
              <w:rPr>
                <w:vertAlign w:val="subscript"/>
              </w:rPr>
              <w:t>V</w:t>
            </w:r>
            <w:proofErr w:type="spellEnd"/>
            <w:r w:rsidRPr="00463412">
              <w:t xml:space="preserve"> count(w, </w:t>
            </w:r>
            <w:proofErr w:type="spellStart"/>
            <w:r w:rsidRPr="00463412">
              <w:t>c</w:t>
            </w:r>
            <w:r w:rsidRPr="00DC0B65">
              <w:rPr>
                <w:vertAlign w:val="subscript"/>
              </w:rPr>
              <w:t>n</w:t>
            </w:r>
            <w:proofErr w:type="spellEnd"/>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12B53612" w:rsidR="00463412" w:rsidRPr="00463412" w:rsidRDefault="00463412" w:rsidP="00463412">
      <w:pPr>
        <w:pStyle w:val="MDPI31text"/>
        <w:ind w:firstLine="0"/>
        <w:rPr>
          <w:iCs/>
        </w:rPr>
      </w:pPr>
      <w:r w:rsidRPr="00463412">
        <w:t xml:space="preserve">Where, </w:t>
      </w:r>
      <w:proofErr w:type="gramStart"/>
      <w:r w:rsidRPr="00463412">
        <w:t>P(</w:t>
      </w:r>
      <w:proofErr w:type="spellStart"/>
      <w:proofErr w:type="gramEnd"/>
      <w:r w:rsidRPr="00463412">
        <w:t>w</w:t>
      </w:r>
      <w:r w:rsidRPr="00463412">
        <w:rPr>
          <w:vertAlign w:val="subscript"/>
        </w:rPr>
        <w:t>i</w:t>
      </w:r>
      <w:proofErr w:type="spellEnd"/>
      <w:r w:rsidRPr="00463412">
        <w:t xml:space="preserve"> | </w:t>
      </w:r>
      <w:proofErr w:type="spellStart"/>
      <w:r w:rsidRPr="00463412">
        <w:t>c</w:t>
      </w:r>
      <w:r w:rsidRPr="00463412">
        <w:rPr>
          <w:vertAlign w:val="subscript"/>
        </w:rPr>
        <w:t>n</w:t>
      </w:r>
      <w:proofErr w:type="spellEnd"/>
      <w:r w:rsidRPr="00463412">
        <w:t xml:space="preserve">) denotes the conditional probability of the word </w:t>
      </w:r>
      <w:proofErr w:type="spellStart"/>
      <w:r w:rsidRPr="00463412">
        <w:t>w</w:t>
      </w:r>
      <w:r w:rsidRPr="00463412">
        <w:rPr>
          <w:vertAlign w:val="subscript"/>
        </w:rPr>
        <w:t>i</w:t>
      </w:r>
      <w:proofErr w:type="spellEnd"/>
      <w:r w:rsidRPr="00463412">
        <w:rPr>
          <w:vertAlign w:val="subscript"/>
        </w:rPr>
        <w:t xml:space="preserve"> </w:t>
      </w:r>
      <w:r w:rsidRPr="00463412">
        <w:t xml:space="preserve">given the probability of category </w:t>
      </w:r>
      <w:proofErr w:type="spellStart"/>
      <w:r w:rsidRPr="00463412">
        <w:t>c</w:t>
      </w:r>
      <w:r w:rsidRPr="00463412">
        <w:rPr>
          <w:vertAlign w:val="subscript"/>
        </w:rPr>
        <w:t>n</w:t>
      </w:r>
      <w:proofErr w:type="spellEnd"/>
      <w:r w:rsidRPr="00463412">
        <w:rPr>
          <w:vertAlign w:val="subscript"/>
        </w:rPr>
        <w:t xml:space="preserve"> </w:t>
      </w:r>
      <w:r w:rsidR="00544CBF">
        <w:rPr>
          <w:vertAlign w:val="subscript"/>
        </w:rPr>
        <w:t xml:space="preserve"> </w:t>
      </w:r>
      <w:r w:rsidRPr="00463412">
        <w:t xml:space="preserve">that </w:t>
      </w:r>
      <w:r w:rsidR="00544CBF">
        <w:t xml:space="preserve">is expressed as the ratio of the total occurrences of a word </w:t>
      </w:r>
      <w:proofErr w:type="spellStart"/>
      <w:r w:rsidR="00991D17" w:rsidRPr="00463412">
        <w:t>w</w:t>
      </w:r>
      <w:r w:rsidR="00991D17" w:rsidRPr="00463412">
        <w:rPr>
          <w:vertAlign w:val="subscript"/>
        </w:rPr>
        <w:t>i</w:t>
      </w:r>
      <w:proofErr w:type="spellEnd"/>
      <w:r w:rsidR="00544CBF">
        <w:t xml:space="preserve"> in category </w:t>
      </w:r>
      <w:proofErr w:type="spellStart"/>
      <w:r w:rsidR="005158D7" w:rsidRPr="00463412">
        <w:t>c</w:t>
      </w:r>
      <w:r w:rsidR="005158D7" w:rsidRPr="00463412">
        <w:rPr>
          <w:vertAlign w:val="subscript"/>
        </w:rPr>
        <w:t>n</w:t>
      </w:r>
      <w:proofErr w:type="spellEnd"/>
      <w:r w:rsidR="005158D7">
        <w:t xml:space="preserve">  </w:t>
      </w:r>
      <w:r w:rsidR="00544CBF">
        <w:t xml:space="preserve">to the total words w in the reviews of category </w:t>
      </w:r>
      <w:proofErr w:type="spellStart"/>
      <w:r w:rsidR="005158D7" w:rsidRPr="00463412">
        <w:t>c</w:t>
      </w:r>
      <w:r w:rsidR="005158D7" w:rsidRPr="00463412">
        <w:rPr>
          <w:vertAlign w:val="subscript"/>
        </w:rPr>
        <w:t>n</w:t>
      </w:r>
      <w:proofErr w:type="spellEnd"/>
      <w:r w:rsidR="00544CBF">
        <w:t>. Thus, the</w:t>
      </w:r>
      <w:r w:rsidRPr="00463412">
        <w:t xml:space="preserve"> fraction </w:t>
      </w:r>
      <w:r w:rsidR="005158D7">
        <w:t xml:space="preserve">of times word </w:t>
      </w:r>
      <w:proofErr w:type="spellStart"/>
      <w:r w:rsidR="005158D7">
        <w:t>wi</w:t>
      </w:r>
      <w:proofErr w:type="spellEnd"/>
      <w:r w:rsidR="005158D7">
        <w:t xml:space="preserve"> appears among all words (V) in the reviews of category </w:t>
      </w:r>
      <w:proofErr w:type="spellStart"/>
      <w:r w:rsidR="005158D7" w:rsidRPr="00463412">
        <w:t>c</w:t>
      </w:r>
      <w:r w:rsidR="005158D7" w:rsidRPr="00463412">
        <w:rPr>
          <w:vertAlign w:val="subscript"/>
        </w:rPr>
        <w:t>n</w:t>
      </w:r>
      <w:proofErr w:type="spellEnd"/>
      <w:r w:rsidR="005158D7">
        <w:t xml:space="preserve">. Thus, Multinomial Naïve Bayes constructs a word space for category </w:t>
      </w:r>
      <w:proofErr w:type="spellStart"/>
      <w:r w:rsidR="005158D7" w:rsidRPr="00463412">
        <w:t>c</w:t>
      </w:r>
      <w:r w:rsidR="005158D7" w:rsidRPr="00463412">
        <w:rPr>
          <w:vertAlign w:val="subscript"/>
        </w:rPr>
        <w:t>n</w:t>
      </w:r>
      <w:proofErr w:type="spellEnd"/>
      <w:r w:rsidR="005158D7">
        <w:t xml:space="preserve"> by forming a dictionary of words from the reviews of category</w:t>
      </w:r>
      <w:r w:rsidRPr="00463412">
        <w:t xml:space="preserve"> </w:t>
      </w:r>
      <w:proofErr w:type="spellStart"/>
      <w:r w:rsidRPr="00463412">
        <w:t>c</w:t>
      </w:r>
      <w:r w:rsidRPr="00463412">
        <w:rPr>
          <w:vertAlign w:val="subscript"/>
        </w:rPr>
        <w:t>n</w:t>
      </w:r>
      <w:proofErr w:type="spellEnd"/>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w:t>
            </w:r>
            <w:proofErr w:type="spellStart"/>
            <w:r w:rsidRPr="00463412">
              <w:t>argmax</w:t>
            </w:r>
            <w:r w:rsidRPr="00DC0B65">
              <w:rPr>
                <w:vertAlign w:val="subscript"/>
              </w:rPr>
              <w:t>cn</w:t>
            </w:r>
            <w:proofErr w:type="spellEnd"/>
            <w:r w:rsidRPr="00463412">
              <w:t xml:space="preserve"> (P(</w:t>
            </w:r>
            <w:proofErr w:type="spellStart"/>
            <w:r w:rsidRPr="00463412">
              <w:t>c</w:t>
            </w:r>
            <w:r w:rsidRPr="00DC0B65">
              <w:rPr>
                <w:vertAlign w:val="subscript"/>
              </w:rPr>
              <w:t>n</w:t>
            </w:r>
            <w:proofErr w:type="spellEnd"/>
            <w:r w:rsidRPr="00463412">
              <w:t xml:space="preserve">) * </w:t>
            </w:r>
            <w:proofErr w:type="spellStart"/>
            <w:r w:rsidRPr="00463412">
              <w:t>Π</w:t>
            </w:r>
            <w:r w:rsidRPr="00DC0B65">
              <w:rPr>
                <w:vertAlign w:val="subscript"/>
              </w:rPr>
              <w:t>i</w:t>
            </w:r>
            <w:proofErr w:type="spellEnd"/>
            <w:r w:rsidRPr="00463412">
              <w:t xml:space="preserve"> P(</w:t>
            </w:r>
            <w:proofErr w:type="spellStart"/>
            <w:r w:rsidRPr="00463412">
              <w:t>w</w:t>
            </w:r>
            <w:r w:rsidRPr="00DC0B65">
              <w:rPr>
                <w:vertAlign w:val="subscript"/>
              </w:rPr>
              <w:t>i</w:t>
            </w:r>
            <w:r w:rsidRPr="00463412">
              <w:t>|c</w:t>
            </w:r>
            <w:r w:rsidRPr="00DC0B65">
              <w:rPr>
                <w:vertAlign w:val="subscript"/>
              </w:rPr>
              <w:t>n</w:t>
            </w:r>
            <w:proofErr w:type="spellEnd"/>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w:t>
      </w:r>
      <w:proofErr w:type="spellStart"/>
      <w:r w:rsidRPr="00C56807">
        <w:t>c</w:t>
      </w:r>
      <w:r w:rsidRPr="00DA44C5">
        <w:rPr>
          <w:vertAlign w:val="subscript"/>
        </w:rPr>
        <w:t>n</w:t>
      </w:r>
      <w:proofErr w:type="spellEnd"/>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color w:val="auto"/>
                <w:sz w:val="18"/>
                <w:lang w:eastAsia="en-US"/>
              </w:rPr>
            </w:pPr>
            <w:r w:rsidRPr="004770A7">
              <w:rPr>
                <w:b/>
                <w:color w:val="auto"/>
                <w:sz w:val="18"/>
                <w:lang w:eastAsia="en-US"/>
              </w:rPr>
              <w:t xml:space="preserve">Begin </w:t>
            </w:r>
          </w:p>
          <w:p w14:paraId="70203BE0" w14:textId="477F5FA5" w:rsidR="004770A7" w:rsidRPr="004770A7" w:rsidRDefault="004770A7" w:rsidP="004770A7">
            <w:pPr>
              <w:spacing w:line="228" w:lineRule="auto"/>
              <w:ind w:left="174" w:hanging="174"/>
              <w:jc w:val="left"/>
              <w:rPr>
                <w:color w:val="auto"/>
                <w:sz w:val="18"/>
                <w:lang w:eastAsia="en-US"/>
              </w:rPr>
            </w:pPr>
            <w:r w:rsidRPr="004770A7">
              <w:rPr>
                <w:color w:val="auto"/>
                <w:sz w:val="18"/>
                <w:lang w:eastAsia="en-US"/>
              </w:rPr>
              <w:t xml:space="preserve">1. </w:t>
            </w:r>
            <w:r w:rsidR="000717A8">
              <w:rPr>
                <w:color w:val="auto"/>
                <w:sz w:val="18"/>
                <w:lang w:eastAsia="en-US"/>
              </w:rPr>
              <w:t>From the manually classified pre-processed app reviews</w:t>
            </w:r>
            <w:r w:rsidRPr="004770A7">
              <w:rPr>
                <w:color w:val="auto"/>
                <w:sz w:val="18"/>
                <w:lang w:eastAsia="en-US"/>
              </w:rPr>
              <w:t>, extract Vocabulary (V)</w:t>
            </w:r>
          </w:p>
          <w:p w14:paraId="1FA5FF15" w14:textId="77777777" w:rsidR="004770A7" w:rsidRPr="004770A7" w:rsidRDefault="004770A7" w:rsidP="004770A7">
            <w:pPr>
              <w:spacing w:line="228" w:lineRule="auto"/>
              <w:jc w:val="left"/>
              <w:rPr>
                <w:color w:val="auto"/>
                <w:sz w:val="18"/>
                <w:lang w:eastAsia="en-US"/>
              </w:rPr>
            </w:pPr>
            <w:r w:rsidRPr="004770A7">
              <w:rPr>
                <w:color w:val="auto"/>
                <w:sz w:val="18"/>
                <w:lang w:eastAsia="en-US"/>
              </w:rPr>
              <w:t>2. Calculate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terms</w:t>
            </w:r>
          </w:p>
          <w:p w14:paraId="3E378219" w14:textId="0B99B3CE" w:rsidR="004770A7" w:rsidRPr="004770A7" w:rsidRDefault="004770A7" w:rsidP="004770A7">
            <w:pPr>
              <w:spacing w:line="228" w:lineRule="auto"/>
              <w:ind w:firstLine="225"/>
              <w:jc w:val="left"/>
              <w:rPr>
                <w:color w:val="auto"/>
                <w:sz w:val="18"/>
                <w:lang w:eastAsia="en-US"/>
              </w:rPr>
            </w:pPr>
            <w:r w:rsidRPr="004770A7">
              <w:rPr>
                <w:color w:val="auto"/>
                <w:sz w:val="18"/>
                <w:lang w:eastAsia="en-US"/>
              </w:rPr>
              <w:t xml:space="preserve">2.1 For each </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in C do:</w:t>
            </w:r>
          </w:p>
          <w:p w14:paraId="7286DF22" w14:textId="2293ADD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2.1.1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all reviews with category = </w:t>
            </w:r>
            <w:proofErr w:type="spellStart"/>
            <w:r w:rsidRPr="004770A7">
              <w:rPr>
                <w:color w:val="auto"/>
                <w:sz w:val="18"/>
                <w:lang w:eastAsia="en-US"/>
              </w:rPr>
              <w:t>c</w:t>
            </w:r>
            <w:r w:rsidRPr="004770A7">
              <w:rPr>
                <w:color w:val="auto"/>
                <w:sz w:val="18"/>
                <w:vertAlign w:val="subscript"/>
                <w:lang w:eastAsia="en-US"/>
              </w:rPr>
              <w:t>n</w:t>
            </w:r>
            <w:proofErr w:type="spellEnd"/>
          </w:p>
          <w:p w14:paraId="3B2B0454" w14:textId="1681004D"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2.1.2 P(</w:t>
            </w:r>
            <w:proofErr w:type="spellStart"/>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t>
            </w:r>
            <w:proofErr w:type="spellStart"/>
            <w:r w:rsidRPr="004770A7">
              <w:rPr>
                <w:color w:val="auto"/>
                <w:sz w:val="18"/>
                <w:lang w:eastAsia="en-US"/>
              </w:rPr>
              <w:t>reviews</w:t>
            </w:r>
            <w:r w:rsidRPr="004770A7">
              <w:rPr>
                <w:color w:val="auto"/>
                <w:sz w:val="18"/>
                <w:vertAlign w:val="subscript"/>
                <w:lang w:eastAsia="en-US"/>
              </w:rPr>
              <w:t>n</w:t>
            </w:r>
            <w:proofErr w:type="spellEnd"/>
            <w:r w:rsidRPr="004770A7">
              <w:rPr>
                <w:color w:val="auto"/>
                <w:sz w:val="18"/>
                <w:lang w:eastAsia="en-US"/>
              </w:rPr>
              <w:t>| / |Total reviews|</w:t>
            </w:r>
          </w:p>
          <w:p w14:paraId="7C51D06C" w14:textId="77777777" w:rsidR="004770A7" w:rsidRPr="004770A7" w:rsidRDefault="004770A7" w:rsidP="004770A7">
            <w:pPr>
              <w:spacing w:line="228" w:lineRule="auto"/>
              <w:jc w:val="left"/>
              <w:rPr>
                <w:color w:val="auto"/>
                <w:sz w:val="18"/>
                <w:lang w:eastAsia="en-US"/>
              </w:rPr>
            </w:pPr>
            <w:r w:rsidRPr="004770A7">
              <w:rPr>
                <w:color w:val="auto"/>
                <w:sz w:val="18"/>
                <w:lang w:eastAsia="en-US"/>
              </w:rPr>
              <w:t xml:space="preserve">3. For every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w:t>
            </w:r>
            <w:r w:rsidRPr="004770A7">
              <w:rPr>
                <w:color w:val="auto"/>
                <w:sz w:val="18"/>
                <w:vertAlign w:val="subscript"/>
                <w:lang w:eastAsia="en-US"/>
              </w:rPr>
              <w:t xml:space="preserve"> </w:t>
            </w:r>
            <w:r w:rsidRPr="004770A7">
              <w:rPr>
                <w:color w:val="auto"/>
                <w:sz w:val="18"/>
                <w:lang w:eastAsia="en-US"/>
              </w:rPr>
              <w:t xml:space="preserve">given every category </w:t>
            </w:r>
            <w:proofErr w:type="spellStart"/>
            <w:r w:rsidRPr="004770A7">
              <w:rPr>
                <w:color w:val="auto"/>
                <w:sz w:val="18"/>
                <w:lang w:eastAsia="en-US"/>
              </w:rPr>
              <w:t>c</w:t>
            </w:r>
            <w:r w:rsidRPr="004770A7">
              <w:rPr>
                <w:color w:val="auto"/>
                <w:sz w:val="18"/>
                <w:vertAlign w:val="subscript"/>
                <w:lang w:eastAsia="en-US"/>
              </w:rPr>
              <w:t>n</w:t>
            </w:r>
            <w:proofErr w:type="spellEnd"/>
          </w:p>
          <w:p w14:paraId="69B5AB21" w14:textId="6DF552BA" w:rsidR="004770A7" w:rsidRPr="004770A7" w:rsidRDefault="004770A7" w:rsidP="004770A7">
            <w:pPr>
              <w:tabs>
                <w:tab w:val="left" w:pos="270"/>
              </w:tabs>
              <w:spacing w:line="228" w:lineRule="auto"/>
              <w:ind w:firstLine="225"/>
              <w:jc w:val="left"/>
              <w:rPr>
                <w:color w:val="auto"/>
                <w:sz w:val="18"/>
                <w:lang w:eastAsia="en-US"/>
              </w:rPr>
            </w:pPr>
            <w:r w:rsidRPr="004770A7">
              <w:rPr>
                <w:color w:val="auto"/>
                <w:sz w:val="18"/>
                <w:lang w:eastAsia="en-US"/>
              </w:rPr>
              <w:t>3.1 Calculate P(</w:t>
            </w:r>
            <w:proofErr w:type="spellStart"/>
            <w:r w:rsidRPr="004770A7">
              <w:rPr>
                <w:color w:val="auto"/>
                <w:sz w:val="18"/>
                <w:lang w:eastAsia="en-US"/>
              </w:rPr>
              <w:t>w</w:t>
            </w:r>
            <w:r w:rsidRPr="004770A7">
              <w:rPr>
                <w:color w:val="auto"/>
                <w:sz w:val="18"/>
                <w:vertAlign w:val="subscript"/>
                <w:lang w:eastAsia="en-US"/>
              </w:rPr>
              <w:t>i</w:t>
            </w:r>
            <w:r w:rsidRPr="004770A7">
              <w:rPr>
                <w:color w:val="auto"/>
                <w:sz w:val="18"/>
                <w:lang w:eastAsia="en-US"/>
              </w:rPr>
              <w:t>|c</w:t>
            </w:r>
            <w:r w:rsidRPr="004770A7">
              <w:rPr>
                <w:color w:val="auto"/>
                <w:sz w:val="18"/>
                <w:vertAlign w:val="subscript"/>
                <w:lang w:eastAsia="en-US"/>
              </w:rPr>
              <w:t>n</w:t>
            </w:r>
            <w:proofErr w:type="spellEnd"/>
            <w:r w:rsidRPr="004770A7">
              <w:rPr>
                <w:color w:val="auto"/>
                <w:sz w:val="18"/>
                <w:lang w:eastAsia="en-US"/>
              </w:rPr>
              <w:t>) (maximum likelihood estimates)</w:t>
            </w:r>
          </w:p>
          <w:p w14:paraId="79730067" w14:textId="777391B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 xml:space="preserve">3.1.1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words belonging to </w:t>
            </w:r>
            <w:proofErr w:type="spellStart"/>
            <w:r w:rsidRPr="004770A7">
              <w:rPr>
                <w:color w:val="auto"/>
                <w:sz w:val="18"/>
                <w:lang w:eastAsia="en-US"/>
              </w:rPr>
              <w:t>reviews</w:t>
            </w:r>
            <w:r w:rsidRPr="004770A7">
              <w:rPr>
                <w:color w:val="auto"/>
                <w:sz w:val="18"/>
                <w:vertAlign w:val="subscript"/>
                <w:lang w:eastAsia="en-US"/>
              </w:rPr>
              <w:t>n</w:t>
            </w:r>
            <w:proofErr w:type="spellEnd"/>
          </w:p>
          <w:p w14:paraId="4BE37371" w14:textId="7447A8EE"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 xml:space="preserve">3.1.2 For each word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t>in the Vocabulary (V)</w:t>
            </w:r>
          </w:p>
          <w:p w14:paraId="6FD091FC" w14:textId="358F18F9" w:rsidR="004770A7" w:rsidRPr="004770A7" w:rsidRDefault="004770A7" w:rsidP="004770A7">
            <w:pPr>
              <w:spacing w:line="228" w:lineRule="auto"/>
              <w:ind w:left="1450" w:hanging="941"/>
              <w:jc w:val="left"/>
              <w:rPr>
                <w:color w:val="auto"/>
                <w:sz w:val="18"/>
                <w:lang w:eastAsia="en-US"/>
              </w:rPr>
            </w:pPr>
            <w:r w:rsidRPr="004770A7">
              <w:rPr>
                <w:color w:val="auto"/>
                <w:sz w:val="18"/>
                <w:lang w:eastAsia="en-US"/>
              </w:rPr>
              <w:t xml:space="preserve">3.1.2.1 </w:t>
            </w:r>
            <w:proofErr w:type="spellStart"/>
            <w:r w:rsidRPr="004770A7">
              <w:rPr>
                <w:color w:val="auto"/>
                <w:sz w:val="18"/>
                <w:lang w:eastAsia="en-US"/>
              </w:rPr>
              <w:t>n</w:t>
            </w:r>
            <w:r w:rsidRPr="004770A7">
              <w:rPr>
                <w:color w:val="auto"/>
                <w:sz w:val="18"/>
                <w:vertAlign w:val="subscript"/>
                <w:lang w:eastAsia="en-US"/>
              </w:rPr>
              <w:t>i</w:t>
            </w:r>
            <w:proofErr w:type="spellEnd"/>
            <w:r w:rsidRPr="004770A7">
              <w:rPr>
                <w:color w:val="auto"/>
                <w:sz w:val="18"/>
                <w:vertAlign w:val="subscript"/>
                <w:lang w:eastAsia="en-US"/>
              </w:rPr>
              <w:t xml:space="preserve"> </w:t>
            </w:r>
            <w:r w:rsidRPr="004770A7">
              <w:rPr>
                <w:color w:val="auto"/>
                <w:sz w:val="18"/>
                <w:lang w:eastAsia="en-US"/>
              </w:rPr>
              <w:sym w:font="Wingdings" w:char="F0DF"/>
            </w:r>
            <w:r w:rsidRPr="004770A7">
              <w:rPr>
                <w:color w:val="auto"/>
                <w:sz w:val="18"/>
                <w:lang w:eastAsia="en-US"/>
              </w:rPr>
              <w:t xml:space="preserve"> Total occurrences of </w:t>
            </w:r>
            <w:proofErr w:type="spellStart"/>
            <w:r w:rsidRPr="004770A7">
              <w:rPr>
                <w:color w:val="auto"/>
                <w:sz w:val="18"/>
                <w:lang w:eastAsia="en-US"/>
              </w:rPr>
              <w:t>w</w:t>
            </w:r>
            <w:r w:rsidRPr="004770A7">
              <w:rPr>
                <w:color w:val="auto"/>
                <w:sz w:val="18"/>
                <w:vertAlign w:val="subscript"/>
                <w:lang w:eastAsia="en-US"/>
              </w:rPr>
              <w:t>i</w:t>
            </w:r>
            <w:proofErr w:type="spellEnd"/>
            <w:r w:rsidRPr="004770A7">
              <w:rPr>
                <w:color w:val="auto"/>
                <w:sz w:val="18"/>
                <w:lang w:eastAsia="en-US"/>
              </w:rPr>
              <w:t xml:space="preserve"> in Word </w:t>
            </w:r>
            <w:proofErr w:type="spellStart"/>
            <w:r w:rsidRPr="004770A7">
              <w:rPr>
                <w:color w:val="auto"/>
                <w:sz w:val="18"/>
                <w:lang w:eastAsia="en-US"/>
              </w:rPr>
              <w:t>space</w:t>
            </w:r>
            <w:r w:rsidRPr="004770A7">
              <w:rPr>
                <w:color w:val="auto"/>
                <w:sz w:val="18"/>
                <w:vertAlign w:val="subscript"/>
                <w:lang w:eastAsia="en-US"/>
              </w:rPr>
              <w:t>n</w:t>
            </w:r>
            <w:proofErr w:type="spellEnd"/>
            <w:r w:rsidRPr="004770A7">
              <w:rPr>
                <w:color w:val="auto"/>
                <w:sz w:val="18"/>
                <w:lang w:eastAsia="en-US"/>
              </w:rPr>
              <w:t xml:space="preserve"> consisting of a total of n words</w:t>
            </w:r>
          </w:p>
          <w:p w14:paraId="3168E24C" w14:textId="5973D23E" w:rsidR="004770A7" w:rsidRPr="00DC0B65" w:rsidRDefault="004770A7" w:rsidP="004770A7">
            <w:pPr>
              <w:pStyle w:val="MDPI39equation"/>
              <w:spacing w:before="0" w:after="0" w:line="228" w:lineRule="auto"/>
              <w:ind w:left="708" w:hanging="198"/>
              <w:jc w:val="left"/>
              <w:rPr>
                <w:rFonts w:eastAsia="SimSun"/>
                <w:snapToGrid/>
                <w:color w:val="auto"/>
                <w:sz w:val="18"/>
                <w:szCs w:val="20"/>
                <w:lang w:eastAsia="en-US" w:bidi="ar-SA"/>
              </w:rPr>
            </w:pPr>
            <w:r w:rsidRPr="00DC0B65">
              <w:rPr>
                <w:rFonts w:eastAsia="SimSun"/>
                <w:snapToGrid/>
                <w:color w:val="auto"/>
                <w:sz w:val="18"/>
                <w:szCs w:val="20"/>
                <w:lang w:eastAsia="en-US" w:bidi="ar-SA"/>
              </w:rPr>
              <w:t>3.1.2.2 P(</w:t>
            </w:r>
            <w:proofErr w:type="spellStart"/>
            <w:r w:rsidRPr="00DC0B65">
              <w:rPr>
                <w:rFonts w:eastAsia="SimSun"/>
                <w:snapToGrid/>
                <w:color w:val="auto"/>
                <w:sz w:val="18"/>
                <w:szCs w:val="20"/>
                <w:lang w:eastAsia="en-US" w:bidi="ar-SA"/>
              </w:rPr>
              <w:t>w</w:t>
            </w:r>
            <w:r w:rsidRPr="00DC0B65">
              <w:rPr>
                <w:rFonts w:eastAsia="SimSun"/>
                <w:snapToGrid/>
                <w:color w:val="auto"/>
                <w:sz w:val="18"/>
                <w:szCs w:val="20"/>
                <w:vertAlign w:val="subscript"/>
                <w:lang w:eastAsia="en-US" w:bidi="ar-SA"/>
              </w:rPr>
              <w:t>i</w:t>
            </w:r>
            <w:r w:rsidRPr="00DC0B65">
              <w:rPr>
                <w:rFonts w:eastAsia="SimSun"/>
                <w:snapToGrid/>
                <w:color w:val="auto"/>
                <w:sz w:val="18"/>
                <w:szCs w:val="20"/>
                <w:lang w:eastAsia="en-US" w:bidi="ar-SA"/>
              </w:rPr>
              <w:t>|c</w:t>
            </w:r>
            <w:r w:rsidRPr="00DC0B65">
              <w:rPr>
                <w:rFonts w:eastAsia="SimSun"/>
                <w:snapToGrid/>
                <w:color w:val="auto"/>
                <w:sz w:val="18"/>
                <w:szCs w:val="20"/>
                <w:vertAlign w:val="subscript"/>
                <w:lang w:eastAsia="en-US" w:bidi="ar-SA"/>
              </w:rPr>
              <w:t>n</w:t>
            </w:r>
            <w:proofErr w:type="spellEnd"/>
            <w:r w:rsidRPr="00DC0B65">
              <w:rPr>
                <w:rFonts w:eastAsia="SimSun"/>
                <w:snapToGrid/>
                <w:color w:val="auto"/>
                <w:sz w:val="18"/>
                <w:szCs w:val="20"/>
                <w:lang w:eastAsia="en-US" w:bidi="ar-SA"/>
              </w:rPr>
              <w:t xml:space="preserve">) </w:t>
            </w:r>
            <w:r w:rsidRPr="00DC0B65">
              <w:rPr>
                <w:rFonts w:eastAsia="SimSun"/>
                <w:snapToGrid/>
                <w:color w:val="auto"/>
                <w:sz w:val="18"/>
                <w:szCs w:val="20"/>
                <w:lang w:eastAsia="en-US" w:bidi="ar-SA"/>
              </w:rPr>
              <w:sym w:font="Wingdings" w:char="F0DF"/>
            </w:r>
            <w:r w:rsidRPr="00DC0B65">
              <w:rPr>
                <w:rFonts w:eastAsia="SimSun"/>
                <w:snapToGrid/>
                <w:color w:val="auto"/>
                <w:sz w:val="18"/>
                <w:szCs w:val="20"/>
                <w:lang w:eastAsia="en-US" w:bidi="ar-SA"/>
              </w:rPr>
              <w:t xml:space="preserve"> </w:t>
            </w:r>
            <w:proofErr w:type="spellStart"/>
            <w:r w:rsidRPr="00DC0B65">
              <w:rPr>
                <w:rFonts w:eastAsia="SimSun"/>
                <w:snapToGrid/>
                <w:color w:val="auto"/>
                <w:sz w:val="18"/>
                <w:szCs w:val="20"/>
                <w:lang w:eastAsia="en-US" w:bidi="ar-SA"/>
              </w:rPr>
              <w:t>n</w:t>
            </w:r>
            <w:r w:rsidRPr="00DC0B65">
              <w:rPr>
                <w:rFonts w:eastAsia="SimSun"/>
                <w:snapToGrid/>
                <w:color w:val="auto"/>
                <w:sz w:val="18"/>
                <w:szCs w:val="20"/>
                <w:vertAlign w:val="subscript"/>
                <w:lang w:eastAsia="en-US" w:bidi="ar-SA"/>
              </w:rPr>
              <w:t>i</w:t>
            </w:r>
            <w:proofErr w:type="spellEnd"/>
            <w:r w:rsidRPr="00DC0B65">
              <w:rPr>
                <w:rFonts w:eastAsia="SimSun"/>
                <w:snapToGrid/>
                <w:color w:val="auto"/>
                <w:sz w:val="18"/>
                <w:szCs w:val="20"/>
                <w:vertAlign w:val="subscript"/>
                <w:lang w:eastAsia="en-US" w:bidi="ar-SA"/>
              </w:rPr>
              <w:t xml:space="preserve"> </w:t>
            </w:r>
            <w:r w:rsidRPr="00DC0B65">
              <w:rPr>
                <w:rFonts w:eastAsia="SimSun"/>
                <w:snapToGrid/>
                <w:color w:val="auto"/>
                <w:sz w:val="18"/>
                <w:szCs w:val="20"/>
                <w:lang w:eastAsia="en-US" w:bidi="ar-SA"/>
              </w:rPr>
              <w:t>/ n</w:t>
            </w:r>
          </w:p>
          <w:p w14:paraId="06289F31" w14:textId="208535AD" w:rsidR="004770A7" w:rsidRPr="00463412" w:rsidRDefault="004770A7" w:rsidP="004770A7">
            <w:pPr>
              <w:pStyle w:val="MDPI39equation"/>
              <w:ind w:hanging="709"/>
              <w:jc w:val="left"/>
            </w:pPr>
            <w:r w:rsidRPr="00DC0B65">
              <w:rPr>
                <w:rFonts w:eastAsia="SimSun"/>
                <w:b/>
                <w:snapToGrid/>
                <w:color w:val="auto"/>
                <w:sz w:val="18"/>
                <w:szCs w:val="20"/>
                <w:lang w:eastAsia="en-US" w:bidi="ar-SA"/>
              </w:rPr>
              <w:t>End</w:t>
            </w:r>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315D09B2" w:rsidR="00DC0B65" w:rsidRDefault="00DC0B65" w:rsidP="00D12EB8">
      <w:pPr>
        <w:pStyle w:val="MDPI31text"/>
      </w:pPr>
      <w:r w:rsidRPr="003E1E84">
        <w:t xml:space="preserve">In this sub-section, we discuss the Complement Naïve Bayes, which is a modified version of the Multinomial </w:t>
      </w:r>
      <w:r w:rsidR="001B3AB9">
        <w:t xml:space="preserve">Naïve Bayes. Complement Naïve Bayes deals with the limitations of Multinomial Naïve </w:t>
      </w:r>
      <w:proofErr w:type="spellStart"/>
      <w:r w:rsidR="001B3AB9">
        <w:t>Bayes</w:t>
      </w:r>
      <w:r w:rsidRPr="003E1E84">
        <w:t>’s</w:t>
      </w:r>
      <w:proofErr w:type="spellEnd"/>
      <w:r w:rsidRPr="003E1E84">
        <w:t xml:space="preserve"> to perform well when trained with imbalanced data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 xml:space="preserve">different types of categories. Complement Naïve Bayes addresses this drawback by estimating </w:t>
      </w:r>
      <w:r w:rsidR="00772E21">
        <w:t xml:space="preserve">the probability of a category </w:t>
      </w:r>
      <w:proofErr w:type="spellStart"/>
      <w:r w:rsidR="00772E21" w:rsidRPr="003E1E84">
        <w:t>c</w:t>
      </w:r>
      <w:r w:rsidR="00772E21" w:rsidRPr="003E1E84">
        <w:rPr>
          <w:vertAlign w:val="subscript"/>
        </w:rPr>
        <w:t>n</w:t>
      </w:r>
      <w:proofErr w:type="spellEnd"/>
      <w:r w:rsidR="00772E21">
        <w:t xml:space="preserve"> using training data from the other</w:t>
      </w:r>
      <w:r w:rsidRPr="003E1E84">
        <w:t xml:space="preserve"> categor</w:t>
      </w:r>
      <w:r>
        <w:t>y(</w:t>
      </w:r>
      <w:proofErr w:type="spellStart"/>
      <w:r w:rsidRPr="003E1E84">
        <w:t>ies</w:t>
      </w:r>
      <w:proofErr w:type="spellEnd"/>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 xml:space="preserve">In case of </w:t>
      </w:r>
      <w:r w:rsidR="00510292">
        <w:t>Complement Naïve Bayes, the initial probability</w:t>
      </w:r>
      <w:r w:rsidRPr="003E1E84">
        <w:t xml:space="preserve"> is computed using equation (1). Unlike </w:t>
      </w:r>
      <w:r w:rsidR="00587263" w:rsidRPr="00587263">
        <w:t xml:space="preserve">Multinomial Naïve Bayes, Complement Naïve Bayes computes the likelihood of a word </w:t>
      </w:r>
      <w:proofErr w:type="spellStart"/>
      <w:r w:rsidR="00587263" w:rsidRPr="003E1E84">
        <w:t>w</w:t>
      </w:r>
      <w:r w:rsidR="00587263" w:rsidRPr="003E1E84">
        <w:rPr>
          <w:vertAlign w:val="subscript"/>
        </w:rPr>
        <w:t>i</w:t>
      </w:r>
      <w:proofErr w:type="spellEnd"/>
      <w:r w:rsidR="00587263" w:rsidRPr="00587263">
        <w:t xml:space="preserve"> by considering its occurrences in categories</w:t>
      </w:r>
      <w:r w:rsidR="00587263">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 xml:space="preserve">(i.e., computing the likelihood of </w:t>
      </w:r>
      <w:proofErr w:type="spellStart"/>
      <w:r w:rsidRPr="003E1E84">
        <w:t>w</w:t>
      </w:r>
      <w:r w:rsidRPr="003E1E84">
        <w:rPr>
          <w:vertAlign w:val="subscript"/>
        </w:rPr>
        <w:t>i</w:t>
      </w:r>
      <w:proofErr w:type="spellEnd"/>
      <w:r w:rsidRPr="003E1E84">
        <w:rPr>
          <w:vertAlign w:val="subscript"/>
        </w:rPr>
        <w:t xml:space="preserve"> </w:t>
      </w:r>
      <w:r w:rsidRPr="003E1E84">
        <w:t>occurring in other categor</w:t>
      </w:r>
      <w:r>
        <w:t>y(</w:t>
      </w:r>
      <w:proofErr w:type="spellStart"/>
      <w:r w:rsidRPr="003E1E84">
        <w:t>ies</w:t>
      </w:r>
      <w:proofErr w:type="spellEnd"/>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t>P(</w:t>
            </w:r>
            <w:proofErr w:type="spellStart"/>
            <w:r w:rsidRPr="003E1E84">
              <w:t>w</w:t>
            </w:r>
            <w:r w:rsidRPr="003E1E84">
              <w:rPr>
                <w:vertAlign w:val="subscript"/>
              </w:rPr>
              <w:t>i</w:t>
            </w:r>
            <w:proofErr w:type="spellEnd"/>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gramStart"/>
            <w:r>
              <w:t>count(</w:t>
            </w:r>
            <w:proofErr w:type="spellStart"/>
            <w:proofErr w:type="gramEnd"/>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 xml:space="preserve">Where, </w:t>
      </w:r>
      <w:proofErr w:type="gramStart"/>
      <w:r w:rsidRPr="003E1E84">
        <w:t>P(</w:t>
      </w:r>
      <w:proofErr w:type="spellStart"/>
      <w:proofErr w:type="gramEnd"/>
      <w:r w:rsidRPr="003E1E84">
        <w:t>w</w:t>
      </w:r>
      <w:r w:rsidRPr="003E1E84">
        <w:rPr>
          <w:vertAlign w:val="subscript"/>
        </w:rPr>
        <w:t>i</w:t>
      </w:r>
      <w:proofErr w:type="spellEnd"/>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denotes the probability of word w</w:t>
      </w:r>
      <w:proofErr w:type="spellStart"/>
      <w:r w:rsidRPr="003E1E84">
        <w:rPr>
          <w:vertAlign w:val="subscript"/>
        </w:rPr>
        <w:t>i</w:t>
      </w:r>
      <w:proofErr w:type="spellEnd"/>
      <w:r w:rsidRPr="003E1E84">
        <w:rPr>
          <w:vertAlign w:val="subscript"/>
        </w:rPr>
        <w:t xml:space="preserve"> </w:t>
      </w:r>
      <w:r w:rsidRPr="003E1E84">
        <w:t>given it belongs to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is given as the ratio of the total number of times a word </w:t>
      </w:r>
      <w:proofErr w:type="spellStart"/>
      <w:r w:rsidRPr="003E1E84">
        <w:t>w</w:t>
      </w:r>
      <w:r w:rsidRPr="003E1E84">
        <w:rPr>
          <w:vertAlign w:val="subscript"/>
        </w:rPr>
        <w:t>i</w:t>
      </w:r>
      <w:proofErr w:type="spellEnd"/>
      <w:r w:rsidRPr="003E1E84">
        <w:t xml:space="preserve"> occurs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to the total number of words w in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Thus, in contrast to Multinomial Naïve Bayes, the Complement Naïve Bayes creates a word space for category c</w:t>
      </w:r>
      <w:r w:rsidRPr="003E1E84">
        <w:rPr>
          <w:vertAlign w:val="subscript"/>
        </w:rPr>
        <w:t>n</w:t>
      </w:r>
      <w:r w:rsidRPr="003E1E84">
        <w:t xml:space="preserve"> by creating a dictionary of words belonging to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w:t>
            </w:r>
            <w:proofErr w:type="spellStart"/>
            <w:r w:rsidRPr="003E1E84">
              <w:rPr>
                <w:lang w:val="en-NZ"/>
              </w:rPr>
              <w:t>argmin</w:t>
            </w:r>
            <w:r w:rsidRPr="003E1E84">
              <w:rPr>
                <w:vertAlign w:val="subscript"/>
                <w:lang w:val="en-NZ"/>
              </w:rPr>
              <w:t>cn</w:t>
            </w:r>
            <w:proofErr w:type="spellEnd"/>
            <w:r w:rsidRPr="003E1E84">
              <w:rPr>
                <w:lang w:val="en-NZ"/>
              </w:rPr>
              <w:t xml:space="preserve"> </w:t>
            </w:r>
            <w:r>
              <w:rPr>
                <w:lang w:val="en-NZ"/>
              </w:rPr>
              <w:t>(</w:t>
            </w:r>
            <w:r w:rsidRPr="003E1E84">
              <w:rPr>
                <w:lang w:val="en-NZ"/>
              </w:rPr>
              <w:t>P(</w:t>
            </w:r>
            <w:proofErr w:type="spellStart"/>
            <w:r w:rsidRPr="003E1E84">
              <w:rPr>
                <w:lang w:val="en-NZ"/>
              </w:rPr>
              <w:t>c</w:t>
            </w:r>
            <w:r w:rsidRPr="003E1E84">
              <w:rPr>
                <w:vertAlign w:val="subscript"/>
                <w:lang w:val="en-NZ"/>
              </w:rPr>
              <w:t>n</w:t>
            </w:r>
            <w:proofErr w:type="spellEnd"/>
            <w:r w:rsidRPr="003E1E84">
              <w:rPr>
                <w:lang w:val="en-NZ"/>
              </w:rPr>
              <w:t xml:space="preserve">) * </w:t>
            </w:r>
            <w:proofErr w:type="spellStart"/>
            <w:r w:rsidRPr="003E1E84">
              <w:rPr>
                <w:lang w:val="en-NZ"/>
              </w:rPr>
              <w:t>Π</w:t>
            </w:r>
            <w:r w:rsidRPr="003E1E84">
              <w:rPr>
                <w:vertAlign w:val="subscript"/>
                <w:lang w:val="en-NZ"/>
              </w:rPr>
              <w:t>i</w:t>
            </w:r>
            <w:proofErr w:type="spellEnd"/>
            <w:r w:rsidRPr="003E1E84">
              <w:rPr>
                <w:vertAlign w:val="subscript"/>
                <w:lang w:val="en-NZ"/>
              </w:rPr>
              <w:t xml:space="preserve"> </w:t>
            </w:r>
            <w:r w:rsidRPr="003E1E84">
              <w:rPr>
                <w:lang w:val="en-NZ"/>
              </w:rPr>
              <w:t>(1/ (P(</w:t>
            </w:r>
            <w:proofErr w:type="spellStart"/>
            <w:r w:rsidRPr="003E1E84">
              <w:rPr>
                <w:lang w:val="en-NZ"/>
              </w:rPr>
              <w:t>w</w:t>
            </w:r>
            <w:r w:rsidRPr="003E1E84">
              <w:rPr>
                <w:vertAlign w:val="subscript"/>
                <w:lang w:val="en-NZ"/>
              </w:rPr>
              <w:t>i</w:t>
            </w:r>
            <w:proofErr w:type="spellEnd"/>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2CC7AF23" w:rsidR="00DC0B65" w:rsidRDefault="00DC0B65" w:rsidP="00DC0B65">
      <w:pPr>
        <w:pStyle w:val="MDPI31text"/>
        <w:ind w:firstLine="0"/>
        <w:rPr>
          <w:iCs/>
        </w:rPr>
      </w:pPr>
      <w:r w:rsidRPr="003E1E84">
        <w:t>Where C</w:t>
      </w:r>
      <w:r w:rsidRPr="003E1E84">
        <w:rPr>
          <w:vertAlign w:val="subscript"/>
        </w:rPr>
        <w:t xml:space="preserve">MAP </w:t>
      </w:r>
      <w:r w:rsidRPr="003E1E84">
        <w:t xml:space="preserve">(R) denotes the most likely category </w:t>
      </w:r>
      <w:proofErr w:type="spellStart"/>
      <w:r w:rsidRPr="003E1E84">
        <w:t>c</w:t>
      </w:r>
      <w:r w:rsidRPr="003E1E84">
        <w:rPr>
          <w:vertAlign w:val="subscript"/>
        </w:rPr>
        <w:t>n</w:t>
      </w:r>
      <w:proofErr w:type="spellEnd"/>
      <w:r w:rsidRPr="003E1E84">
        <w:t xml:space="preserve"> for a review R which is </w:t>
      </w:r>
      <w:r w:rsidR="00AC15CA">
        <w:t>given as the argument of the minimum likelihood estimates of the category calculated as prior times the inverse likelihood</w:t>
      </w:r>
      <w:r w:rsidRPr="003E1E84">
        <w:t xml:space="preserve">. Based on this, we provide the learning phase for Complement Naïve Bayes for classifying the app reviews into the relevant categories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BodyText"/>
              <w:spacing w:after="0"/>
              <w:jc w:val="left"/>
              <w:rPr>
                <w:sz w:val="18"/>
                <w:szCs w:val="16"/>
              </w:rPr>
            </w:pPr>
            <w:r w:rsidRPr="004F08D0">
              <w:rPr>
                <w:b/>
                <w:sz w:val="18"/>
                <w:szCs w:val="16"/>
              </w:rPr>
              <w:t xml:space="preserve">Begin </w:t>
            </w:r>
          </w:p>
          <w:p w14:paraId="1F2CBCEF" w14:textId="72D2A0A2" w:rsidR="00DC0B65" w:rsidRPr="004F08D0" w:rsidRDefault="00DC0B65" w:rsidP="00DC0B65">
            <w:pPr>
              <w:pStyle w:val="BodyText"/>
              <w:spacing w:after="0"/>
              <w:ind w:left="174" w:hanging="174"/>
              <w:jc w:val="left"/>
              <w:rPr>
                <w:sz w:val="18"/>
                <w:szCs w:val="16"/>
              </w:rPr>
            </w:pPr>
            <w:r w:rsidRPr="004F08D0">
              <w:rPr>
                <w:sz w:val="18"/>
                <w:szCs w:val="16"/>
              </w:rPr>
              <w:t xml:space="preserve">1. </w:t>
            </w:r>
            <w:r w:rsidR="00D91778">
              <w:rPr>
                <w:sz w:val="18"/>
                <w:szCs w:val="16"/>
              </w:rPr>
              <w:t>From the manually classified pre-processed app reviews</w:t>
            </w:r>
            <w:r w:rsidRPr="004F08D0">
              <w:rPr>
                <w:sz w:val="18"/>
                <w:szCs w:val="16"/>
              </w:rPr>
              <w:t>, extract Vocabulary (V)</w:t>
            </w:r>
          </w:p>
          <w:p w14:paraId="1258ED86" w14:textId="77777777" w:rsidR="00DC0B65" w:rsidRPr="004F08D0" w:rsidRDefault="00DC0B65" w:rsidP="00DC0B65">
            <w:pPr>
              <w:pStyle w:val="BodyText"/>
              <w:spacing w:after="0"/>
              <w:jc w:val="left"/>
              <w:rPr>
                <w:sz w:val="18"/>
                <w:szCs w:val="16"/>
              </w:rPr>
            </w:pPr>
            <w:r w:rsidRPr="004F08D0">
              <w:rPr>
                <w:sz w:val="18"/>
                <w:szCs w:val="16"/>
              </w:rPr>
              <w:t>2. Calculate P(</w:t>
            </w:r>
            <w:proofErr w:type="spellStart"/>
            <w:r w:rsidRPr="004F08D0">
              <w:rPr>
                <w:sz w:val="18"/>
                <w:szCs w:val="16"/>
              </w:rPr>
              <w:t>c</w:t>
            </w:r>
            <w:r w:rsidRPr="004F08D0">
              <w:rPr>
                <w:sz w:val="18"/>
                <w:szCs w:val="16"/>
                <w:vertAlign w:val="subscript"/>
              </w:rPr>
              <w:t>n</w:t>
            </w:r>
            <w:proofErr w:type="spellEnd"/>
            <w:r w:rsidRPr="004F08D0">
              <w:rPr>
                <w:sz w:val="18"/>
                <w:szCs w:val="16"/>
              </w:rPr>
              <w:t>) terms</w:t>
            </w:r>
          </w:p>
          <w:p w14:paraId="789CF934" w14:textId="0A26C5C8" w:rsidR="00DC0B65" w:rsidRPr="004F08D0" w:rsidRDefault="00DC0B65" w:rsidP="00DC0B65">
            <w:pPr>
              <w:pStyle w:val="BodyText"/>
              <w:spacing w:after="0"/>
              <w:ind w:firstLine="225"/>
              <w:jc w:val="left"/>
              <w:rPr>
                <w:sz w:val="18"/>
                <w:szCs w:val="16"/>
              </w:rPr>
            </w:pPr>
            <w:r w:rsidRPr="004F08D0">
              <w:rPr>
                <w:sz w:val="18"/>
                <w:szCs w:val="16"/>
              </w:rPr>
              <w:t xml:space="preserve">2.1 For each </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in C do:</w:t>
            </w:r>
          </w:p>
          <w:p w14:paraId="391143B1" w14:textId="61262917" w:rsidR="00DC0B65" w:rsidRPr="004F08D0" w:rsidRDefault="00DC0B65" w:rsidP="00DC0B65">
            <w:pPr>
              <w:pStyle w:val="BodyText"/>
              <w:spacing w:after="0"/>
              <w:ind w:firstLine="367"/>
              <w:jc w:val="left"/>
              <w:rPr>
                <w:sz w:val="18"/>
                <w:szCs w:val="16"/>
                <w:vertAlign w:val="subscript"/>
              </w:rPr>
            </w:pPr>
            <w:r w:rsidRPr="004F08D0">
              <w:rPr>
                <w:sz w:val="18"/>
                <w:szCs w:val="16"/>
              </w:rPr>
              <w:t xml:space="preserve">2.1.1 </w:t>
            </w:r>
            <w:proofErr w:type="spellStart"/>
            <w:r w:rsidRPr="004F08D0">
              <w:rPr>
                <w:sz w:val="18"/>
                <w:szCs w:val="16"/>
              </w:rPr>
              <w:t>reviews</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all reviews with category = </w:t>
            </w:r>
            <w:proofErr w:type="spellStart"/>
            <w:r w:rsidRPr="004F08D0">
              <w:rPr>
                <w:sz w:val="18"/>
                <w:szCs w:val="16"/>
              </w:rPr>
              <w:t>c</w:t>
            </w:r>
            <w:r w:rsidRPr="004F08D0">
              <w:rPr>
                <w:sz w:val="18"/>
                <w:szCs w:val="16"/>
                <w:vertAlign w:val="subscript"/>
              </w:rPr>
              <w:t>n</w:t>
            </w:r>
            <w:proofErr w:type="spellEnd"/>
          </w:p>
          <w:p w14:paraId="665EA442" w14:textId="06670DE2" w:rsidR="00DC0B65" w:rsidRPr="004F08D0" w:rsidRDefault="00DC0B65" w:rsidP="00DC0B65">
            <w:pPr>
              <w:pStyle w:val="BodyText"/>
              <w:spacing w:after="0"/>
              <w:ind w:firstLine="367"/>
              <w:jc w:val="left"/>
              <w:rPr>
                <w:sz w:val="18"/>
                <w:szCs w:val="16"/>
              </w:rPr>
            </w:pPr>
            <w:r w:rsidRPr="004F08D0">
              <w:rPr>
                <w:sz w:val="18"/>
                <w:szCs w:val="16"/>
              </w:rPr>
              <w:t>2.1.2 P(</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reviews</w:t>
            </w:r>
            <w:r w:rsidRPr="004F08D0">
              <w:rPr>
                <w:sz w:val="18"/>
                <w:szCs w:val="16"/>
                <w:vertAlign w:val="subscript"/>
              </w:rPr>
              <w:t>n</w:t>
            </w:r>
            <w:proofErr w:type="spellEnd"/>
            <w:r w:rsidRPr="004F08D0">
              <w:rPr>
                <w:sz w:val="18"/>
                <w:szCs w:val="16"/>
              </w:rPr>
              <w:t>| / |Total reviews|</w:t>
            </w:r>
          </w:p>
          <w:p w14:paraId="57D05257" w14:textId="77777777" w:rsidR="00DC0B65" w:rsidRPr="004F08D0" w:rsidRDefault="00DC0B65" w:rsidP="00DC0B65">
            <w:pPr>
              <w:pStyle w:val="BodyText"/>
              <w:spacing w:after="0"/>
              <w:jc w:val="left"/>
              <w:rPr>
                <w:sz w:val="18"/>
                <w:szCs w:val="16"/>
              </w:rPr>
            </w:pPr>
            <w:r w:rsidRPr="004F08D0">
              <w:rPr>
                <w:sz w:val="18"/>
                <w:szCs w:val="16"/>
              </w:rPr>
              <w:t xml:space="preserve">3. For every word </w:t>
            </w:r>
            <w:proofErr w:type="spellStart"/>
            <w:r w:rsidRPr="004F08D0">
              <w:rPr>
                <w:sz w:val="18"/>
                <w:szCs w:val="16"/>
              </w:rPr>
              <w:t>w</w:t>
            </w:r>
            <w:r w:rsidRPr="004F08D0">
              <w:rPr>
                <w:sz w:val="18"/>
                <w:szCs w:val="16"/>
                <w:vertAlign w:val="subscript"/>
              </w:rPr>
              <w:t>i</w:t>
            </w:r>
            <w:proofErr w:type="spellEnd"/>
            <w:r w:rsidRPr="004F08D0">
              <w:rPr>
                <w:sz w:val="18"/>
                <w:szCs w:val="16"/>
              </w:rPr>
              <w:t>,</w:t>
            </w:r>
            <w:r w:rsidRPr="004F08D0">
              <w:rPr>
                <w:sz w:val="18"/>
                <w:szCs w:val="16"/>
                <w:vertAlign w:val="subscript"/>
              </w:rPr>
              <w:t xml:space="preserve"> </w:t>
            </w:r>
            <w:r w:rsidRPr="004F08D0">
              <w:rPr>
                <w:sz w:val="18"/>
                <w:szCs w:val="16"/>
              </w:rPr>
              <w:t xml:space="preserve">given every category </w:t>
            </w:r>
            <w:proofErr w:type="spellStart"/>
            <w:r w:rsidRPr="004F08D0">
              <w:rPr>
                <w:sz w:val="18"/>
                <w:szCs w:val="16"/>
              </w:rPr>
              <w:t>c</w:t>
            </w:r>
            <w:r w:rsidRPr="004F08D0">
              <w:rPr>
                <w:sz w:val="18"/>
                <w:szCs w:val="16"/>
                <w:vertAlign w:val="subscript"/>
              </w:rPr>
              <w:t>n</w:t>
            </w:r>
            <w:proofErr w:type="spellEnd"/>
          </w:p>
          <w:p w14:paraId="6DF3AFB1" w14:textId="3C736C2F" w:rsidR="00DC0B65" w:rsidRPr="004F08D0" w:rsidRDefault="00DC0B65" w:rsidP="00DC0B65">
            <w:pPr>
              <w:pStyle w:val="BodyText"/>
              <w:spacing w:after="0"/>
              <w:ind w:firstLine="225"/>
              <w:jc w:val="left"/>
              <w:rPr>
                <w:sz w:val="18"/>
                <w:szCs w:val="16"/>
              </w:rPr>
            </w:pPr>
            <w:r w:rsidRPr="004F08D0">
              <w:rPr>
                <w:sz w:val="18"/>
                <w:szCs w:val="16"/>
              </w:rPr>
              <w:t xml:space="preserve">3.1 Calculate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BodyText"/>
              <w:spacing w:after="0"/>
              <w:ind w:left="883" w:hanging="516"/>
              <w:jc w:val="left"/>
              <w:rPr>
                <w:sz w:val="18"/>
                <w:szCs w:val="16"/>
              </w:rPr>
            </w:pPr>
            <w:r w:rsidRPr="004F08D0">
              <w:rPr>
                <w:sz w:val="18"/>
                <w:szCs w:val="16"/>
              </w:rPr>
              <w:t xml:space="preserve">3.1.1 Word </w:t>
            </w:r>
            <w:proofErr w:type="spellStart"/>
            <w:r w:rsidRPr="004F08D0">
              <w:rPr>
                <w:sz w:val="18"/>
                <w:szCs w:val="16"/>
              </w:rPr>
              <w:t>space</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words belonging to reviews of category(</w:t>
            </w:r>
            <w:proofErr w:type="spellStart"/>
            <w:r w:rsidRPr="004F08D0">
              <w:rPr>
                <w:sz w:val="18"/>
                <w:szCs w:val="16"/>
              </w:rPr>
              <w:t>ies</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BodyText"/>
              <w:spacing w:after="0"/>
              <w:ind w:firstLine="367"/>
              <w:jc w:val="left"/>
              <w:rPr>
                <w:sz w:val="18"/>
                <w:szCs w:val="16"/>
              </w:rPr>
            </w:pPr>
            <w:proofErr w:type="gramStart"/>
            <w:r w:rsidRPr="004F08D0">
              <w:rPr>
                <w:sz w:val="18"/>
                <w:szCs w:val="16"/>
              </w:rPr>
              <w:t>3.1.2  For</w:t>
            </w:r>
            <w:proofErr w:type="gramEnd"/>
            <w:r w:rsidRPr="004F08D0">
              <w:rPr>
                <w:sz w:val="18"/>
                <w:szCs w:val="16"/>
              </w:rPr>
              <w:t xml:space="preserve"> each word </w:t>
            </w:r>
            <w:proofErr w:type="spellStart"/>
            <w:r w:rsidRPr="004F08D0">
              <w:rPr>
                <w:sz w:val="18"/>
                <w:szCs w:val="16"/>
              </w:rPr>
              <w:t>w</w:t>
            </w:r>
            <w:r w:rsidRPr="004F08D0">
              <w:rPr>
                <w:sz w:val="18"/>
                <w:szCs w:val="16"/>
                <w:vertAlign w:val="subscript"/>
              </w:rPr>
              <w:t>i</w:t>
            </w:r>
            <w:proofErr w:type="spellEnd"/>
            <w:r w:rsidRPr="004F08D0">
              <w:rPr>
                <w:sz w:val="18"/>
                <w:szCs w:val="16"/>
                <w:vertAlign w:val="subscript"/>
              </w:rPr>
              <w:t xml:space="preserve"> </w:t>
            </w:r>
            <w:r w:rsidRPr="004F08D0">
              <w:rPr>
                <w:sz w:val="18"/>
                <w:szCs w:val="16"/>
              </w:rPr>
              <w:t>in the Vocabulary (V)</w:t>
            </w:r>
          </w:p>
          <w:p w14:paraId="0B5814EA" w14:textId="4C002CAC" w:rsidR="00DC0B65" w:rsidRPr="004F08D0" w:rsidRDefault="00DC0B65" w:rsidP="00DC0B65">
            <w:pPr>
              <w:pStyle w:val="BodyText"/>
              <w:spacing w:after="0"/>
              <w:ind w:left="1450" w:hanging="941"/>
              <w:jc w:val="left"/>
              <w:rPr>
                <w:sz w:val="18"/>
                <w:szCs w:val="16"/>
              </w:rPr>
            </w:pPr>
            <w:r w:rsidRPr="004F08D0">
              <w:rPr>
                <w:sz w:val="18"/>
                <w:szCs w:val="16"/>
              </w:rPr>
              <w:t xml:space="preserve">3.1.2.1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sym w:font="Wingdings" w:char="F0DF"/>
            </w:r>
            <w:r w:rsidRPr="004F08D0">
              <w:rPr>
                <w:sz w:val="18"/>
                <w:szCs w:val="16"/>
              </w:rPr>
              <w:t xml:space="preserve"> Total occurrences of </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in Word </w:t>
            </w:r>
            <w:proofErr w:type="spellStart"/>
            <w:r w:rsidRPr="004F08D0">
              <w:rPr>
                <w:sz w:val="18"/>
                <w:szCs w:val="16"/>
              </w:rPr>
              <w:t>space</w:t>
            </w:r>
            <w:r w:rsidRPr="004F08D0">
              <w:rPr>
                <w:sz w:val="18"/>
                <w:szCs w:val="16"/>
                <w:vertAlign w:val="subscript"/>
              </w:rPr>
              <w:t>n</w:t>
            </w:r>
            <w:proofErr w:type="spellEnd"/>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 xml:space="preserve">3.1.2.2 </w:t>
            </w:r>
            <w:proofErr w:type="gramStart"/>
            <w:r w:rsidRPr="004F08D0">
              <w:rPr>
                <w:sz w:val="18"/>
                <w:szCs w:val="16"/>
              </w:rPr>
              <w:t>P(</w:t>
            </w:r>
            <w:proofErr w:type="spellStart"/>
            <w:proofErr w:type="gramEnd"/>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719117E8"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rsidR="00E17B41">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sidR="00E17B41">
        <w:rPr>
          <w:noProof/>
        </w:rPr>
        <w:t>[36]</w:t>
      </w:r>
      <w:r w:rsidRPr="007D2DFB">
        <w:fldChar w:fldCharType="end"/>
      </w:r>
      <w:r w:rsidRPr="007D2DFB">
        <w:t xml:space="preserve">. For example, if a word has not been observed in the learning phase, both Naïve Bayes (Multinomial and Complement) methods would generate a </w:t>
      </w:r>
      <w:proofErr w:type="gramStart"/>
      <w:r w:rsidRPr="007D2DFB">
        <w:t>zero probability</w:t>
      </w:r>
      <w:proofErr w:type="gramEnd"/>
      <w:r w:rsidRPr="007D2DFB">
        <w:t xml:space="preserve"> </w:t>
      </w:r>
      <w:r>
        <w:t>value</w:t>
      </w:r>
      <w:r w:rsidRPr="007D2DFB">
        <w:t xml:space="preserve"> for that word, </w:t>
      </w:r>
      <w:r w:rsidR="000B7A17">
        <w:t>which subsequently impacts classification accuracy. This issue is addressed by applying Laplace Smoothing to the parameters</w:t>
      </w:r>
      <w:r w:rsidRPr="007D2DFB">
        <w:t xml:space="preserve"> </w:t>
      </w:r>
      <w:r w:rsidRPr="007D2DFB">
        <w:fldChar w:fldCharType="begin"/>
      </w:r>
      <w:r w:rsidR="00E17B41">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sidR="00E17B41">
        <w:rPr>
          <w:noProof/>
        </w:rPr>
        <w:t>[28,37]</w:t>
      </w:r>
      <w:r w:rsidRPr="007D2DFB">
        <w:fldChar w:fldCharType="end"/>
      </w:r>
      <w:r w:rsidRPr="007D2DFB">
        <w:t xml:space="preserve">, which instructs the parameters to add 1 to  handle the zero counts of words efficiently, thus allowing the particular </w:t>
      </w:r>
      <w:r w:rsidR="0048537D">
        <w:t>Naïve Bayes method to monitor the word count in identifying the relevant category</w:t>
      </w:r>
      <w:r w:rsidRPr="007D2DFB">
        <w:t xml:space="preserve">. Therefore, such a strategy </w:t>
      </w:r>
      <w:r w:rsidR="00547415">
        <w:t>is crucial, particularly when the specific Naïve Bayes method encounters a word during the classification phase (prediction/testing) that was not present during the learning (training) phase. Thus, we</w:t>
      </w:r>
      <w:r w:rsidRPr="007D2DFB">
        <w:t xml:space="preserve"> modify the parameters of the Multinomial and Complement Naïve Bayes methods that perform the maximum likelihood estimation to incorporate the Laplace smoothing functionality for handling information related to missing word </w:t>
      </w:r>
      <w:proofErr w:type="spellStart"/>
      <w:r w:rsidRPr="007D2DFB">
        <w:t>w</w:t>
      </w:r>
      <w:r w:rsidRPr="007D2DFB">
        <w:rPr>
          <w:vertAlign w:val="subscript"/>
        </w:rPr>
        <w:t>i</w:t>
      </w:r>
      <w:proofErr w:type="spellEnd"/>
      <w:r w:rsidRPr="007D2DFB">
        <w:t>.</w:t>
      </w:r>
      <w:r>
        <w:t xml:space="preserve"> </w:t>
      </w:r>
      <w:r w:rsidRPr="007D2DFB">
        <w:t>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t>P(</w:t>
            </w:r>
            <w:proofErr w:type="spellStart"/>
            <w:r>
              <w:t>w</w:t>
            </w:r>
            <w:r w:rsidRPr="00652E0E">
              <w:rPr>
                <w:vertAlign w:val="subscript"/>
              </w:rPr>
              <w:t>i</w:t>
            </w:r>
            <w:r>
              <w:t>|</w:t>
            </w:r>
            <w:proofErr w:type="gramStart"/>
            <w:r>
              <w:t>c</w:t>
            </w:r>
            <w:r w:rsidRPr="00652E0E">
              <w:rPr>
                <w:vertAlign w:val="subscript"/>
              </w:rPr>
              <w:t>n</w:t>
            </w:r>
            <w:proofErr w:type="spellEnd"/>
            <w:r>
              <w:t>)=</w:t>
            </w:r>
            <w:proofErr w:type="gramEnd"/>
            <w:r>
              <w:t>(count(</w:t>
            </w:r>
            <w:proofErr w:type="spellStart"/>
            <w:r>
              <w:t>w</w:t>
            </w:r>
            <w:r w:rsidRPr="00A13960">
              <w:rPr>
                <w:vertAlign w:val="subscript"/>
              </w:rPr>
              <w:t>i</w:t>
            </w:r>
            <w:proofErr w:type="spellEnd"/>
            <w:r>
              <w:t xml:space="preserve">, </w:t>
            </w:r>
            <w:proofErr w:type="spellStart"/>
            <w:r>
              <w:t>c</w:t>
            </w:r>
            <w:r w:rsidRPr="00652E0E">
              <w:rPr>
                <w:vertAlign w:val="subscript"/>
              </w:rPr>
              <w:t>n</w:t>
            </w:r>
            <w:proofErr w:type="spellEnd"/>
            <w:r>
              <w:t>) + 1)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Pr>
                <w:vertAlign w:val="subscript"/>
              </w:rPr>
              <w:t xml:space="preserve"> </w:t>
            </w:r>
            <w:r>
              <w:t>(count(</w:t>
            </w:r>
            <w:proofErr w:type="spellStart"/>
            <w:r>
              <w:t>w,c</w:t>
            </w:r>
            <w:r w:rsidRPr="00652E0E">
              <w:rPr>
                <w:vertAlign w:val="subscript"/>
              </w:rPr>
              <w:t>n</w:t>
            </w:r>
            <w:proofErr w:type="spellEnd"/>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43B3A715" w:rsidR="00BE015D" w:rsidRDefault="00580209" w:rsidP="00D12EB8">
      <w:pPr>
        <w:pStyle w:val="MDPI31text"/>
      </w:pPr>
      <w:r>
        <w:t>Likewise, for Complement Naïve Bayes, using equation (4</w:t>
      </w:r>
      <w:r w:rsidR="00BE015D" w:rsidRPr="00DA44C5">
        <w:t xml:space="preserve">), we generate its new parameter </w:t>
      </w:r>
      <w:r w:rsidR="00845307">
        <w:t>that performs maximum likelihood estimation using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proofErr w:type="gramStart"/>
            <w:r w:rsidRPr="003E1E84">
              <w:t>P(</w:t>
            </w:r>
            <w:proofErr w:type="spellStart"/>
            <w:proofErr w:type="gramEnd"/>
            <w:r w:rsidRPr="003E1E84">
              <w:t>w</w:t>
            </w:r>
            <w:r w:rsidRPr="003E1E84">
              <w:rPr>
                <w:vertAlign w:val="subscript"/>
              </w:rPr>
              <w:t>i</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t>
            </w:r>
            <w:proofErr w:type="spellStart"/>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5DAE7BD1"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r w:rsidR="00A6669C" w:rsidRPr="00321092">
        <w:t>) and</w:t>
      </w:r>
      <w:r w:rsidRPr="00321092">
        <w:t xml:space="preserve">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1A977F0B"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w:t>
      </w:r>
      <w:r w:rsidR="00103474">
        <w:t>need a significant amount of manually labeled reviews to train a classifier that can accurately predict the category of a new review</w:t>
      </w:r>
      <w:r w:rsidRPr="000548FB">
        <w:t xml:space="preserve">. Accordingly, manually labelling (categorizing) adequate amounts </w:t>
      </w:r>
      <w:r w:rsidR="00BE2BFB">
        <w:t>of reviews can be a time-consuming task prone to potential errors</w:t>
      </w:r>
      <w:r w:rsidRPr="000548FB">
        <w:t xml:space="preserve">, as it </w:t>
      </w:r>
      <w:r w:rsidR="00BE2BFB" w:rsidRPr="000548FB">
        <w:t>must</w:t>
      </w:r>
      <w:r w:rsidRPr="000548FB">
        <w:t xml:space="preserve"> be manually performed by </w:t>
      </w:r>
      <w:r>
        <w:t>app</w:t>
      </w:r>
      <w:r w:rsidRPr="000548FB">
        <w:t xml:space="preserve"> developers. Semi-supervised learning approaches assist in addressing this drawback </w:t>
      </w:r>
      <w:r w:rsidR="00186B70">
        <w:t>by lessening the labeling effort required from</w:t>
      </w:r>
      <w:r w:rsidRPr="000548FB">
        <w:t xml:space="preserve">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rsidR="00E17B41">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sidR="00E17B41">
        <w:rPr>
          <w:noProof/>
        </w:rPr>
        <w:t>[38,39]</w:t>
      </w:r>
      <w:r w:rsidRPr="000548FB">
        <w:fldChar w:fldCharType="end"/>
      </w:r>
      <w:r w:rsidRPr="000548FB">
        <w:t xml:space="preserve">. EM primarily consists </w:t>
      </w:r>
      <w:r w:rsidR="00242B99">
        <w:t>of two steps, Expectation (E) and Maximization (M). The Expectation step predicts and generates the missing information based on the current maximum likelihood estimation parameters set by the method</w:t>
      </w:r>
      <w:r w:rsidRPr="000548FB">
        <w:t xml:space="preserve"> in question (Multinomial Naïve Bayes), </w:t>
      </w:r>
      <w:r w:rsidR="00E67860" w:rsidRPr="00E67860">
        <w:t>while the Maximization step iteratively recalculates the parameters, thereby maximizing the overall likelihood</w:t>
      </w:r>
      <w:r w:rsidRPr="000548FB">
        <w:t xml:space="preserve"> </w:t>
      </w:r>
      <w:r w:rsidRPr="000548FB">
        <w:fldChar w:fldCharType="begin"/>
      </w:r>
      <w:r w:rsidR="00E17B41">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sidR="00E17B41">
        <w:rPr>
          <w:noProof/>
        </w:rPr>
        <w:t>[40]</w:t>
      </w:r>
      <w:r w:rsidRPr="000548FB">
        <w:fldChar w:fldCharType="end"/>
      </w:r>
      <w:r w:rsidRPr="000548FB">
        <w:t>.</w:t>
      </w:r>
    </w:p>
    <w:p w14:paraId="7BD0BC6E" w14:textId="5368C6AD" w:rsidR="00801595" w:rsidRDefault="00801595" w:rsidP="00D12EB8">
      <w:pPr>
        <w:pStyle w:val="MDPI31text"/>
        <w:rPr>
          <w:spacing w:val="-1"/>
          <w:lang w:eastAsia="x-none"/>
        </w:rPr>
      </w:pPr>
      <w:r>
        <w:t>Hence</w:t>
      </w:r>
      <w:r w:rsidRPr="000548FB">
        <w:t xml:space="preserve">, EM </w:t>
      </w:r>
      <w:r w:rsidR="00A42FA2">
        <w:t>enables the Multinomial Naïve Bayes method to</w:t>
      </w:r>
      <w:r w:rsidRPr="000548FB">
        <w:t xml:space="preserve"> run repeatedly until the parameters that estimate the total likelihood become constant </w:t>
      </w:r>
      <w:r w:rsidRPr="000548FB">
        <w:fldChar w:fldCharType="begin"/>
      </w:r>
      <w:r w:rsidR="00E17B41">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sidR="00E17B41">
        <w:rPr>
          <w:noProof/>
        </w:rPr>
        <w:t>[41]</w:t>
      </w:r>
      <w:r w:rsidRPr="000548FB">
        <w:fldChar w:fldCharType="end"/>
      </w:r>
      <w:r w:rsidRPr="000548FB">
        <w:t>.</w:t>
      </w:r>
      <w:r>
        <w:t xml:space="preserve"> </w:t>
      </w:r>
      <w:r w:rsidRPr="000548FB">
        <w:rPr>
          <w:spacing w:val="-1"/>
          <w:lang w:eastAsia="x-none"/>
        </w:rPr>
        <w:t xml:space="preserve">We utilize the EM strategy to develop the semi-supervised version of </w:t>
      </w:r>
      <w:r w:rsidR="001D23DE">
        <w:rPr>
          <w:spacing w:val="-1"/>
          <w:lang w:eastAsia="x-none"/>
        </w:rPr>
        <w:t xml:space="preserve">the Multinomial Naïve Bayes method discussed in subsections </w:t>
      </w:r>
      <w:r w:rsidR="00344690">
        <w:rPr>
          <w:spacing w:val="-1"/>
          <w:lang w:eastAsia="x-none"/>
        </w:rPr>
        <w:t>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w:t>
      </w:r>
      <w:r w:rsidR="00102F37">
        <w:rPr>
          <w:spacing w:val="-1"/>
          <w:lang w:eastAsia="x-none"/>
        </w:rPr>
        <w:t>EM concept for this study was devised based on the</w:t>
      </w:r>
      <w:r w:rsidRPr="000548FB">
        <w:rPr>
          <w:spacing w:val="-1"/>
          <w:lang w:eastAsia="x-none"/>
        </w:rPr>
        <w:t xml:space="preserve"> algorithm mentioned in </w:t>
      </w:r>
      <w:r w:rsidRPr="000548FB">
        <w:rPr>
          <w:spacing w:val="-1"/>
          <w:lang w:eastAsia="x-none"/>
        </w:rPr>
        <w:fldChar w:fldCharType="begin"/>
      </w:r>
      <w:r w:rsidR="00E17B41">
        <w:rPr>
          <w:spacing w:val="-1"/>
          <w:lang w:eastAsia="x-none"/>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sidR="00E17B41">
        <w:rPr>
          <w:noProof/>
          <w:spacing w:val="-1"/>
          <w:lang w:eastAsia="x-none"/>
        </w:rPr>
        <w:t>[40,41]</w:t>
      </w:r>
      <w:r w:rsidRPr="000548FB">
        <w:rPr>
          <w:spacing w:val="-1"/>
          <w:lang w:val="x-none" w:eastAsia="x-none"/>
        </w:rPr>
        <w:fldChar w:fldCharType="end"/>
      </w:r>
      <w:r w:rsidRPr="000548FB">
        <w:rPr>
          <w:spacing w:val="-1"/>
          <w:lang w:eastAsia="x-none"/>
        </w:rPr>
        <w:t xml:space="preserve">. The primary </w:t>
      </w:r>
      <w:proofErr w:type="gramStart"/>
      <w:r w:rsidRPr="000548FB">
        <w:rPr>
          <w:spacing w:val="-1"/>
          <w:lang w:eastAsia="x-none"/>
        </w:rPr>
        <w:t>steps</w:t>
      </w:r>
      <w:proofErr w:type="gramEnd"/>
      <w:r w:rsidRPr="000548FB">
        <w:rPr>
          <w:spacing w:val="-1"/>
          <w:lang w:eastAsia="x-none"/>
        </w:rPr>
        <w:t xml:space="preserve"> </w:t>
      </w:r>
      <w:r w:rsidR="006E74B6" w:rsidRPr="006E74B6">
        <w:rPr>
          <w:spacing w:val="-1"/>
          <w:lang w:eastAsia="x-none"/>
        </w:rPr>
        <w:t>of EM involves training the Multinomial Naïve Bayes method on known review categories, and then using the learned information to predict the categories of uncategorized reviews</w:t>
      </w:r>
      <w:r w:rsidRPr="000548FB">
        <w:rPr>
          <w:spacing w:val="-1"/>
          <w:lang w:eastAsia="x-none"/>
        </w:rPr>
        <w:t>. Hence, these predictions can later be transformed into categories, and therefore, can be utilized for subsequent training of the Multinomial Naïve Bayes method using the uncategorized reviews with the previously generated categories.</w:t>
      </w:r>
    </w:p>
    <w:p w14:paraId="39F5441B" w14:textId="22D7EA79"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w:t>
      </w:r>
      <w:r w:rsidR="009B6FCF">
        <w:rPr>
          <w:spacing w:val="-1"/>
          <w:lang w:eastAsia="x-none"/>
        </w:rPr>
        <w:t>stabilizes (likelihood is calculated using the whole collection of app reviews). The detailed explanation of the</w:t>
      </w:r>
      <w:r w:rsidRPr="000548FB">
        <w:rPr>
          <w:spacing w:val="-1"/>
          <w:lang w:eastAsia="x-none"/>
        </w:rPr>
        <w:t xml:space="preserve"> process mentioned above is as follows; consider an app reviews set AR consisting of </w:t>
      </w:r>
      <w:r w:rsidR="00677A20">
        <w:rPr>
          <w:spacing w:val="-1"/>
          <w:lang w:eastAsia="x-none"/>
        </w:rPr>
        <w:t>reviews where each review R is labeled with a category C (useful or non-useful). The main goal of EM is to determine the categories of uncategorized reviews using the Multinomial Naïve Bayes</w:t>
      </w:r>
      <w:r w:rsidRPr="000548FB">
        <w:rPr>
          <w:spacing w:val="-1"/>
          <w:lang w:eastAsia="x-none"/>
        </w:rPr>
        <w:t xml:space="preserve"> method’s prediction mechanism. In every cycle, EM calculates the relevant probabilistic category and assigns it to the </w:t>
      </w:r>
      <w:r w:rsidR="00CE707C" w:rsidRPr="000548FB">
        <w:rPr>
          <w:spacing w:val="-1"/>
          <w:lang w:eastAsia="x-none"/>
        </w:rPr>
        <w:t>uncategorized</w:t>
      </w:r>
      <w:r w:rsidRPr="000548FB">
        <w:rPr>
          <w:spacing w:val="-1"/>
          <w:lang w:eastAsia="x-none"/>
        </w:rPr>
        <w:t xml:space="preserve"> review, that is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which is estimated to be 0 or 1. Here</w:t>
      </w:r>
      <w:r>
        <w:rPr>
          <w:spacing w:val="-1"/>
          <w:lang w:eastAsia="x-none"/>
        </w:rPr>
        <w:t>,</w:t>
      </w:r>
      <w:r w:rsidRPr="000548FB">
        <w:rPr>
          <w:spacing w:val="-1"/>
          <w:lang w:eastAsia="x-none"/>
        </w:rPr>
        <w:t xml:space="preserve"> </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denotes the </w:t>
      </w:r>
      <w:r w:rsidR="00677A20" w:rsidRPr="000548FB">
        <w:rPr>
          <w:spacing w:val="-1"/>
          <w:lang w:eastAsia="x-none"/>
        </w:rPr>
        <w:t>category</w:t>
      </w:r>
      <w:r w:rsidRPr="000548FB">
        <w:rPr>
          <w:spacing w:val="-1"/>
          <w:lang w:eastAsia="x-none"/>
        </w:rPr>
        <w:t>, and R</w:t>
      </w:r>
      <w:r w:rsidRPr="000548FB">
        <w:rPr>
          <w:spacing w:val="-1"/>
          <w:vertAlign w:val="subscript"/>
          <w:lang w:eastAsia="x-none"/>
        </w:rPr>
        <w:t>i</w:t>
      </w:r>
      <w:r w:rsidRPr="000548FB">
        <w:rPr>
          <w:spacing w:val="-1"/>
          <w:lang w:eastAsia="x-none"/>
        </w:rPr>
        <w:t xml:space="preserve"> indicates the </w:t>
      </w:r>
      <w:proofErr w:type="gramStart"/>
      <w:r w:rsidRPr="000548FB">
        <w:rPr>
          <w:spacing w:val="-1"/>
          <w:lang w:eastAsia="x-none"/>
        </w:rPr>
        <w:t>particular review</w:t>
      </w:r>
      <w:proofErr w:type="gramEnd"/>
      <w:r w:rsidRPr="000548FB">
        <w:rPr>
          <w:spacing w:val="-1"/>
          <w:lang w:eastAsia="x-none"/>
        </w:rPr>
        <w:t>. The categorized revie</w:t>
      </w:r>
      <w:r>
        <w:rPr>
          <w:spacing w:val="-1"/>
          <w:lang w:eastAsia="x-none"/>
        </w:rPr>
        <w:t>ws having a specific category (x</w:t>
      </w:r>
      <w:r w:rsidRPr="000548FB">
        <w:rPr>
          <w:spacing w:val="-1"/>
          <w:lang w:eastAsia="x-none"/>
        </w:rPr>
        <w:t>) is known prior, hence P(</w:t>
      </w:r>
      <w:proofErr w:type="spellStart"/>
      <w:r w:rsidRPr="000548FB">
        <w:rPr>
          <w:spacing w:val="-1"/>
          <w:lang w:eastAsia="x-none"/>
        </w:rPr>
        <w:t>c</w:t>
      </w:r>
      <w:r>
        <w:rPr>
          <w:spacing w:val="-1"/>
          <w:vertAlign w:val="subscript"/>
          <w:lang w:eastAsia="x-none"/>
        </w:rPr>
        <w:t>x</w:t>
      </w:r>
      <w:r w:rsidRPr="000548FB">
        <w:rPr>
          <w:spacing w:val="-1"/>
          <w:lang w:eastAsia="x-none"/>
        </w:rPr>
        <w:t>|R</w:t>
      </w:r>
      <w:r w:rsidRPr="000548FB">
        <w:rPr>
          <w:spacing w:val="-1"/>
          <w:vertAlign w:val="subscript"/>
          <w:lang w:eastAsia="x-none"/>
        </w:rPr>
        <w:t>i</w:t>
      </w:r>
      <w:proofErr w:type="spellEnd"/>
      <w:r w:rsidRPr="000548FB">
        <w:rPr>
          <w:spacing w:val="-1"/>
          <w:lang w:eastAsia="x-none"/>
        </w:rPr>
        <w:t>) = 1 and P(</w:t>
      </w:r>
      <w:proofErr w:type="spellStart"/>
      <w:r w:rsidRPr="000548FB">
        <w:rPr>
          <w:spacing w:val="-1"/>
          <w:lang w:eastAsia="x-none"/>
        </w:rPr>
        <w:t>c</w:t>
      </w:r>
      <w:r>
        <w:rPr>
          <w:spacing w:val="-1"/>
          <w:vertAlign w:val="subscript"/>
          <w:lang w:eastAsia="x-none"/>
        </w:rPr>
        <w:t>y</w:t>
      </w:r>
      <w:r w:rsidRPr="000548FB">
        <w:rPr>
          <w:spacing w:val="-1"/>
          <w:lang w:eastAsia="x-none"/>
        </w:rPr>
        <w:t>|</w:t>
      </w:r>
      <w:proofErr w:type="gramStart"/>
      <w:r w:rsidRPr="000548FB">
        <w:rPr>
          <w:spacing w:val="-1"/>
          <w:lang w:eastAsia="x-none"/>
        </w:rPr>
        <w:t>R</w:t>
      </w:r>
      <w:r w:rsidRPr="000548FB">
        <w:rPr>
          <w:spacing w:val="-1"/>
          <w:vertAlign w:val="subscript"/>
          <w:lang w:eastAsia="x-none"/>
        </w:rPr>
        <w:t>i</w:t>
      </w:r>
      <w:proofErr w:type="spellEnd"/>
      <w:r>
        <w:rPr>
          <w:spacing w:val="-1"/>
          <w:lang w:eastAsia="x-none"/>
        </w:rPr>
        <w:t>)  =</w:t>
      </w:r>
      <w:proofErr w:type="gramEnd"/>
      <w:r>
        <w:rPr>
          <w:spacing w:val="-1"/>
          <w:lang w:eastAsia="x-none"/>
        </w:rPr>
        <w:t xml:space="preserve"> 0 for x ≠ y</w:t>
      </w:r>
      <w:r w:rsidRPr="000548FB">
        <w:rPr>
          <w:spacing w:val="-1"/>
          <w:lang w:eastAsia="x-none"/>
        </w:rPr>
        <w:t>. Using the information of categorized reviews, and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a new version of the Multinomial Naïve Bayes classifier is generated, which works in a recurring fashion until P(</w:t>
      </w:r>
      <w:proofErr w:type="spellStart"/>
      <w:r w:rsidRPr="000548FB">
        <w:rPr>
          <w:spacing w:val="-1"/>
          <w:lang w:eastAsia="x-none"/>
        </w:rPr>
        <w:t>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proofErr w:type="spellEnd"/>
      <w:r w:rsidRPr="000548FB">
        <w:rPr>
          <w:spacing w:val="-1"/>
          <w:lang w:eastAsia="x-none"/>
        </w:rPr>
        <w:t>) and P(</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become constant. We provide the pseudo-code of the EM concept </w:t>
      </w:r>
      <w:r w:rsidRPr="000548FB">
        <w:rPr>
          <w:spacing w:val="-1"/>
          <w:lang w:eastAsia="x-none"/>
        </w:rPr>
        <w:fldChar w:fldCharType="begin"/>
      </w:r>
      <w:r w:rsidR="00E17B41">
        <w:rPr>
          <w:spacing w:val="-1"/>
          <w:lang w:eastAsia="x-none"/>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sidR="00E17B41">
        <w:rPr>
          <w:noProof/>
          <w:spacing w:val="-1"/>
          <w:lang w:eastAsia="x-none"/>
        </w:rPr>
        <w:t>[41]</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BodyText"/>
              <w:spacing w:after="0"/>
              <w:jc w:val="left"/>
              <w:rPr>
                <w:sz w:val="18"/>
                <w:szCs w:val="16"/>
              </w:rPr>
            </w:pPr>
            <w:r w:rsidRPr="004F08D0">
              <w:rPr>
                <w:b/>
                <w:sz w:val="18"/>
                <w:szCs w:val="16"/>
              </w:rPr>
              <w:t xml:space="preserve">Begin </w:t>
            </w:r>
          </w:p>
          <w:p w14:paraId="69F877B6" w14:textId="46C7F240" w:rsidR="00801595" w:rsidRPr="004F08D0" w:rsidRDefault="00801595" w:rsidP="00DB7FCC">
            <w:pPr>
              <w:pStyle w:val="BodyText"/>
              <w:spacing w:after="0"/>
              <w:ind w:left="174" w:hanging="174"/>
              <w:jc w:val="left"/>
              <w:rPr>
                <w:sz w:val="18"/>
                <w:szCs w:val="16"/>
              </w:rPr>
            </w:pPr>
            <w:r w:rsidRPr="004F08D0">
              <w:rPr>
                <w:sz w:val="18"/>
                <w:szCs w:val="16"/>
              </w:rPr>
              <w:t xml:space="preserve">1. </w:t>
            </w:r>
            <w:r w:rsidR="00004D56" w:rsidRPr="00004D56">
              <w:rPr>
                <w:sz w:val="18"/>
                <w:szCs w:val="16"/>
              </w:rPr>
              <w:t xml:space="preserve">Train the Multinomial Naïve Bayes method </w:t>
            </w:r>
            <w:proofErr w:type="spellStart"/>
            <w:r w:rsidR="00004D56" w:rsidRPr="00004D56">
              <w:rPr>
                <w:sz w:val="18"/>
                <w:szCs w:val="16"/>
              </w:rPr>
              <w:t>mNB</w:t>
            </w:r>
            <w:proofErr w:type="spellEnd"/>
            <w:r w:rsidR="00004D56" w:rsidRPr="00004D56">
              <w:rPr>
                <w:sz w:val="18"/>
                <w:szCs w:val="16"/>
              </w:rPr>
              <w:t xml:space="preserve"> using the manually</w:t>
            </w:r>
            <w:r w:rsidR="00004D56" w:rsidRPr="00004D56">
              <w:rPr>
                <w:sz w:val="18"/>
                <w:szCs w:val="16"/>
              </w:rPr>
              <w:t xml:space="preserve"> </w:t>
            </w:r>
            <w:r w:rsidRPr="00801595">
              <w:rPr>
                <w:sz w:val="18"/>
                <w:szCs w:val="16"/>
              </w:rPr>
              <w:t>categorized set of reviews R.</w:t>
            </w:r>
          </w:p>
          <w:p w14:paraId="7C156EF5" w14:textId="75A6997D" w:rsidR="00801595" w:rsidRPr="004F08D0" w:rsidRDefault="00801595" w:rsidP="00DB7FCC">
            <w:pPr>
              <w:pStyle w:val="BodyText"/>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BodyText"/>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BodyText"/>
              <w:spacing w:after="0"/>
              <w:ind w:firstLine="367"/>
              <w:jc w:val="left"/>
              <w:rPr>
                <w:sz w:val="18"/>
                <w:szCs w:val="16"/>
                <w:vertAlign w:val="subscript"/>
              </w:rPr>
            </w:pPr>
            <w:r w:rsidRPr="004F08D0">
              <w:rPr>
                <w:sz w:val="18"/>
                <w:szCs w:val="16"/>
              </w:rPr>
              <w:t xml:space="preserve">2.1.1 </w:t>
            </w:r>
            <w:r w:rsidRPr="00801595">
              <w:rPr>
                <w:sz w:val="18"/>
                <w:szCs w:val="16"/>
              </w:rPr>
              <w:t xml:space="preserve">Using the method </w:t>
            </w:r>
            <w:proofErr w:type="spellStart"/>
            <w:r w:rsidRPr="00801595">
              <w:rPr>
                <w:sz w:val="18"/>
                <w:szCs w:val="16"/>
              </w:rPr>
              <w:t>mNB</w:t>
            </w:r>
            <w:proofErr w:type="spellEnd"/>
            <w:r w:rsidRPr="00801595">
              <w:rPr>
                <w:sz w:val="18"/>
                <w:szCs w:val="16"/>
              </w:rPr>
              <w:t>, calculate P(</w:t>
            </w:r>
            <w:proofErr w:type="spellStart"/>
            <w:r w:rsidRPr="00801595">
              <w:rPr>
                <w:sz w:val="18"/>
                <w:szCs w:val="16"/>
              </w:rPr>
              <w:t>c</w:t>
            </w:r>
            <w:r w:rsidRPr="00801595">
              <w:rPr>
                <w:sz w:val="18"/>
                <w:szCs w:val="16"/>
                <w:vertAlign w:val="subscript"/>
              </w:rPr>
              <w:t>n</w:t>
            </w:r>
            <w:r w:rsidRPr="00801595">
              <w:rPr>
                <w:sz w:val="18"/>
                <w:szCs w:val="16"/>
              </w:rPr>
              <w:t>|Ri</w:t>
            </w:r>
            <w:proofErr w:type="spellEnd"/>
            <w:r w:rsidRPr="00801595">
              <w:rPr>
                <w:sz w:val="18"/>
                <w:szCs w:val="16"/>
              </w:rPr>
              <w:t>)</w:t>
            </w:r>
          </w:p>
          <w:p w14:paraId="2E832D22" w14:textId="5F029437" w:rsidR="00801595" w:rsidRPr="004F08D0" w:rsidRDefault="00801595" w:rsidP="00DB7FCC">
            <w:pPr>
              <w:pStyle w:val="BodyText"/>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BodyText"/>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w:t>
            </w:r>
            <w:proofErr w:type="spellStart"/>
            <w:r w:rsidRPr="00801595">
              <w:rPr>
                <w:rFonts w:hint="eastAsia"/>
                <w:sz w:val="18"/>
                <w:szCs w:val="16"/>
              </w:rPr>
              <w:t>mNB</w:t>
            </w:r>
            <w:proofErr w:type="spellEnd"/>
            <w:r w:rsidRPr="00801595">
              <w:rPr>
                <w:rFonts w:hint="eastAsia"/>
                <w:sz w:val="18"/>
                <w:szCs w:val="16"/>
              </w:rPr>
              <w:t xml:space="preserve"> from R </w:t>
            </w:r>
            <w:r w:rsidRPr="00801595">
              <w:rPr>
                <w:rFonts w:hint="eastAsia"/>
                <w:sz w:val="18"/>
                <w:szCs w:val="16"/>
              </w:rPr>
              <w:t>∪</w:t>
            </w:r>
            <w:r w:rsidRPr="00801595">
              <w:rPr>
                <w:rFonts w:hint="eastAsia"/>
                <w:sz w:val="18"/>
                <w:szCs w:val="16"/>
              </w:rPr>
              <w:t xml:space="preserve"> AR by calculating P(</w:t>
            </w:r>
            <w:proofErr w:type="spellStart"/>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 and P(</w:t>
            </w:r>
            <w:proofErr w:type="spellStart"/>
            <w:r w:rsidRPr="00801595">
              <w:rPr>
                <w:rFonts w:hint="eastAsia"/>
                <w:sz w:val="18"/>
                <w:szCs w:val="16"/>
              </w:rPr>
              <w:t>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w:t>
            </w:r>
          </w:p>
          <w:p w14:paraId="4044C4D4" w14:textId="0DDB30C9" w:rsidR="00801595"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Repeat steps 2 and 3 until </w:t>
            </w:r>
            <w:proofErr w:type="spellStart"/>
            <w:r w:rsidRPr="00801595">
              <w:rPr>
                <w:sz w:val="18"/>
                <w:szCs w:val="16"/>
              </w:rPr>
              <w:t>mNB’s</w:t>
            </w:r>
            <w:proofErr w:type="spellEnd"/>
            <w:r w:rsidRPr="00801595">
              <w:rPr>
                <w:sz w:val="18"/>
                <w:szCs w:val="16"/>
              </w:rPr>
              <w:t xml:space="preserve"> parameters (maximum likelihood estimators) become constant.</w:t>
            </w:r>
          </w:p>
          <w:p w14:paraId="39C3B019" w14:textId="752728B9" w:rsidR="00801595" w:rsidRPr="004F08D0"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Return </w:t>
            </w:r>
            <w:proofErr w:type="spellStart"/>
            <w:r w:rsidRPr="00801595">
              <w:rPr>
                <w:sz w:val="18"/>
                <w:szCs w:val="16"/>
              </w:rPr>
              <w:t>mNB</w:t>
            </w:r>
            <w:proofErr w:type="spellEnd"/>
            <w:r w:rsidRPr="00801595">
              <w:rPr>
                <w:sz w:val="18"/>
                <w:szCs w:val="16"/>
              </w:rPr>
              <w:t xml:space="preserve">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15E508ED" w:rsidR="00801595" w:rsidRDefault="00801595" w:rsidP="00801595">
      <w:pPr>
        <w:pStyle w:val="MDPI31text"/>
        <w:ind w:firstLine="0"/>
        <w:rPr>
          <w:sz w:val="16"/>
          <w:szCs w:val="16"/>
          <w:lang w:val="en-NZ"/>
        </w:rPr>
      </w:pPr>
      <w:r w:rsidRPr="00A13960">
        <w:rPr>
          <w:szCs w:val="16"/>
          <w:lang w:val="en-NZ"/>
        </w:rPr>
        <w:t xml:space="preserve">That said, as </w:t>
      </w:r>
      <w:r w:rsidR="00C52DE3">
        <w:rPr>
          <w:szCs w:val="16"/>
          <w:lang w:val="en-NZ"/>
        </w:rPr>
        <w:t>Complement Naïve Bayes method does not allow for generative interpretations, hence creating its EM variant is not feasible</w:t>
      </w:r>
      <w:r w:rsidRPr="00A13960">
        <w:rPr>
          <w:szCs w:val="16"/>
          <w:lang w:val="en-NZ"/>
        </w:rPr>
        <w:t xml:space="preserve"> </w:t>
      </w:r>
      <w:r w:rsidRPr="003E1E84">
        <w:fldChar w:fldCharType="begin"/>
      </w:r>
      <w:r w:rsidR="00E17B41">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sidR="00E17B41">
        <w:rPr>
          <w:noProof/>
        </w:rPr>
        <w:t>[35]</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226260BF" w14:textId="6A80E083" w:rsidR="00ED533F" w:rsidRDefault="00D14CE4" w:rsidP="00801595">
      <w:pPr>
        <w:pStyle w:val="MDPI31text"/>
        <w:ind w:firstLine="0"/>
      </w:pPr>
      <w:r w:rsidRPr="00407F6B">
        <w:t xml:space="preserve">In this subsection, we review the </w:t>
      </w:r>
      <w:r w:rsidR="00B06D5D">
        <w:t xml:space="preserve">Naïve Bayes variants </w:t>
      </w:r>
      <w:r w:rsidR="0017547C">
        <w:t>because of</w:t>
      </w:r>
      <w:r w:rsidR="00B06D5D">
        <w:t xml:space="preserve"> the</w:t>
      </w:r>
      <w:r w:rsidRPr="00407F6B">
        <w:t xml:space="preserv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w:t>
      </w:r>
      <w:proofErr w:type="gramStart"/>
      <w:r w:rsidRPr="00407F6B">
        <w:t>particular Naïve</w:t>
      </w:r>
      <w:proofErr w:type="gramEnd"/>
      <w:r w:rsidRPr="00407F6B">
        <w:t xml:space="preserve"> Bayes </w:t>
      </w:r>
      <w:r w:rsidR="0017547C">
        <w:t>variants. The main goal in developing these variants is to</w:t>
      </w:r>
      <w:r w:rsidRPr="00407F6B">
        <w:t xml:space="preserve"> investigate their performance related to the prediction of review categories for a set of </w:t>
      </w:r>
      <w:r w:rsidR="002D5D32">
        <w:t>reviews related to an app. To</w:t>
      </w:r>
      <w:r w:rsidRPr="00407F6B">
        <w:t xml:space="preserve"> begin, we first formulate the Naïve Bayes </w:t>
      </w:r>
      <w:r w:rsidR="00C80A8E">
        <w:t>variants of the Multinomial Naïve Bayes method. Based on the method described in subsection 3.2, and the concepts discussed in sub</w:t>
      </w:r>
      <w:r>
        <w:t>-section</w:t>
      </w:r>
      <w:r w:rsidR="003D22E3">
        <w:t xml:space="preserve"> 3.4</w:t>
      </w:r>
      <w:r>
        <w:t xml:space="preserve"> and sub-section</w:t>
      </w:r>
      <w:r w:rsidR="003D22E3">
        <w:t xml:space="preserve"> 3.5</w:t>
      </w:r>
      <w:r w:rsidRPr="00407F6B">
        <w:t xml:space="preserve">, there are four possible variants </w:t>
      </w:r>
      <w:r w:rsidR="00FA626F">
        <w:t>concerning the Multinomial Naïve Bayes method. We present the</w:t>
      </w:r>
      <w:r w:rsidRPr="00407F6B">
        <w:t xml:space="preserve"> first Naïve Bayes variant (I) that incorporates the functionality </w:t>
      </w:r>
      <w:r w:rsidR="002F7398">
        <w:t>of the Multinomial Naïve Bayes method discussed in subsection 3.2</w:t>
      </w:r>
      <w:r w:rsidRPr="00407F6B">
        <w:t xml:space="preserve">. </w:t>
      </w:r>
    </w:p>
    <w:p w14:paraId="7DFA6103" w14:textId="0B64BAAD" w:rsidR="00D14CE4" w:rsidRDefault="00D14CE4" w:rsidP="00801595">
      <w:pPr>
        <w:pStyle w:val="MDPI31text"/>
        <w:ind w:firstLine="0"/>
      </w:pPr>
      <w:r w:rsidRPr="00407F6B">
        <w:t xml:space="preserve">Next, as the EM mechanism </w:t>
      </w:r>
      <w:r w:rsidR="00A42FA2">
        <w:t>enables the Multinomial Naïve Bayes method to</w:t>
      </w:r>
      <w:r w:rsidRPr="00407F6B">
        <w:t xml:space="preserve"> deal with unlabeled </w:t>
      </w:r>
      <w:proofErr w:type="gramStart"/>
      <w:r w:rsidRPr="00407F6B">
        <w:t>reviews</w:t>
      </w:r>
      <w:proofErr w:type="gramEnd"/>
      <w:r w:rsidRPr="00407F6B">
        <w:t xml:space="preserve">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w:t>
      </w:r>
      <w:r w:rsidR="005B5621">
        <w:t>semi-supervised version of III, and a subsequent version of II</w:t>
      </w:r>
      <w:r w:rsidRPr="00407F6B">
        <w:t xml:space="preserve">. Next, we highlight </w:t>
      </w:r>
      <w:r w:rsidR="00283549">
        <w:t>the variants of the Complement Naïve Bayes method. Based on the method described in subsection 3.3, we develop the</w:t>
      </w:r>
      <w:r w:rsidRPr="00407F6B">
        <w:t xml:space="preserve"> Naïve Bayes variant (V) that implements the functionality </w:t>
      </w:r>
      <w:r w:rsidR="00283549">
        <w:t>of the Complement Naïve Bayes method. Next, based on subsections 3</w:t>
      </w:r>
      <w:r w:rsidR="003D22E3">
        <w:t>.3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w:t>
            </w:r>
            <w:proofErr w:type="gramStart"/>
            <w:r w:rsidRPr="00DB7FCC">
              <w:t>I.</w:t>
            </w:r>
            <w:proofErr w:type="gramEnd"/>
            <w:r w:rsidRPr="00DB7FCC">
              <w:t xml:space="preserve">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The Multinomial Naïve Bayes method has been incorporated with the concept of Laplace 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2FFA903D" w:rsidR="00DB7FCC" w:rsidRDefault="00FB2190" w:rsidP="00FB2190">
      <w:pPr>
        <w:pStyle w:val="MDPI22heading2"/>
      </w:pPr>
      <w:r>
        <w:t>3.7</w:t>
      </w:r>
      <w:r w:rsidR="00FC3589">
        <w:t xml:space="preserve"> </w:t>
      </w:r>
      <w:r w:rsidR="00A53F1D" w:rsidRPr="00FC3589">
        <w:t>Experimental</w:t>
      </w:r>
      <w:r w:rsidR="00A53F1D">
        <w:t xml:space="preserve"> Setting</w:t>
      </w:r>
    </w:p>
    <w:p w14:paraId="7F46F50B" w14:textId="5217C5B2"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ootnoteReference"/>
        </w:rPr>
        <w:footnoteReference w:id="3"/>
      </w:r>
      <w:r w:rsidRPr="00BF07EA">
        <w:t xml:space="preserve"> </w:t>
      </w:r>
      <w:r>
        <w:t xml:space="preserve">programming language </w:t>
      </w:r>
      <w:r w:rsidRPr="00BF07EA">
        <w:t>with suitable libraries provided by the Natural Language Tool Kit (NLTK)</w:t>
      </w:r>
      <w:r>
        <w:rPr>
          <w:rStyle w:val="FootnoteReference"/>
        </w:rPr>
        <w:footnoteReference w:id="4"/>
      </w:r>
      <w:r w:rsidRPr="00BF07EA">
        <w:t>,</w:t>
      </w:r>
      <w:r>
        <w:t xml:space="preserve"> </w:t>
      </w:r>
      <w:proofErr w:type="spellStart"/>
      <w:r>
        <w:t>numpy</w:t>
      </w:r>
      <w:proofErr w:type="spellEnd"/>
      <w:r>
        <w:rPr>
          <w:rStyle w:val="FootnoteReference"/>
        </w:rPr>
        <w:footnoteReference w:id="5"/>
      </w:r>
      <w:r w:rsidRPr="00BF07EA">
        <w:t xml:space="preserve"> and the scikit-learn</w:t>
      </w:r>
      <w:r>
        <w:rPr>
          <w:rStyle w:val="FootnoteReference"/>
        </w:rPr>
        <w:footnoteReference w:id="6"/>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 xml:space="preserve">implementation was used to carry out an experimental </w:t>
      </w:r>
      <w:r w:rsidR="001C4407">
        <w:t>evaluation of all six Naïve Bayes variants on datasets comprising app reviews</w:t>
      </w:r>
      <w:r w:rsidRPr="00BF07EA">
        <w:t xml:space="preserve"> belonging to five different apps obtained from Google Play Store</w:t>
      </w:r>
      <w:r>
        <w:t xml:space="preserve"> (i.e., public software repository)</w:t>
      </w:r>
      <w:r w:rsidRPr="00BF07EA">
        <w:t xml:space="preserve">. These datasets belonged to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rsidR="00E17B41">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sidR="00E17B41">
        <w:rPr>
          <w:noProof/>
        </w:rPr>
        <w:t>[25,42]</w:t>
      </w:r>
      <w:r>
        <w:fldChar w:fldCharType="end"/>
      </w:r>
      <w:r>
        <w:t xml:space="preserve">. </w:t>
      </w:r>
      <w:r w:rsidRPr="00BF07EA">
        <w:t xml:space="preserve">All the datasets consisted of reviews submitted by end-users written in natural language. </w:t>
      </w:r>
      <w:proofErr w:type="spellStart"/>
      <w:r w:rsidRPr="00BF07EA">
        <w:t>TradeMe</w:t>
      </w:r>
      <w:proofErr w:type="spellEnd"/>
      <w:r w:rsidRPr="00BF07EA">
        <w:t xml:space="preserve"> consisted of 4559 reviews, </w:t>
      </w:r>
      <w:proofErr w:type="spellStart"/>
      <w:r w:rsidRPr="00BF07EA">
        <w:t>MyTracks</w:t>
      </w:r>
      <w:proofErr w:type="spellEnd"/>
      <w:r w:rsidRPr="00BF07EA">
        <w:t xml:space="preserve"> </w:t>
      </w:r>
      <w:r w:rsidR="00AA5B37">
        <w:t xml:space="preserve">dataset included 4003 reviews, </w:t>
      </w:r>
      <w:proofErr w:type="spellStart"/>
      <w:r w:rsidR="00AA5B37">
        <w:t>VodafoneNZ</w:t>
      </w:r>
      <w:proofErr w:type="spellEnd"/>
      <w:r w:rsidR="00AA5B37">
        <w:t xml:space="preserve"> had</w:t>
      </w:r>
      <w:r w:rsidRPr="00BF07EA">
        <w:t xml:space="preserve"> 6583, </w:t>
      </w:r>
      <w:proofErr w:type="spellStart"/>
      <w:r w:rsidRPr="00BF07EA">
        <w:t>ThreeNow</w:t>
      </w:r>
      <w:proofErr w:type="spellEnd"/>
      <w:r w:rsidRPr="00BF07EA">
        <w:t xml:space="preserve"> consisted of 3683 reviews and Flutter dataset consisted of 3483 reviews.</w:t>
      </w:r>
    </w:p>
    <w:p w14:paraId="442F5BD3" w14:textId="68A41DDA" w:rsidR="00A53F1D" w:rsidRDefault="00A53F1D" w:rsidP="00801595">
      <w:pPr>
        <w:pStyle w:val="MDPI31text"/>
        <w:ind w:firstLine="0"/>
      </w:pPr>
      <w:r w:rsidRPr="00BF07EA">
        <w:t xml:space="preserve">Using the set of rules defined in </w:t>
      </w:r>
      <w:r w:rsidRPr="00BF07EA">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7B41">
        <w:rPr>
          <w:noProof/>
        </w:rPr>
        <w:t>[12]</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rsidR="00E17B41">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w:t>
      </w:r>
      <w:r>
        <w:fldChar w:fldCharType="end"/>
      </w:r>
      <w:r w:rsidRPr="00BF07EA">
        <w:t>.</w:t>
      </w:r>
      <w:r>
        <w:t xml:space="preserve"> </w:t>
      </w:r>
      <w:r w:rsidRPr="00BF07EA">
        <w:t xml:space="preserve">The labels associated with the </w:t>
      </w:r>
      <w:r>
        <w:t xml:space="preserve">app </w:t>
      </w:r>
      <w:r w:rsidRPr="00BF07EA">
        <w:t xml:space="preserve">reviews indicated whether the </w:t>
      </w:r>
      <w:proofErr w:type="gramStart"/>
      <w:r w:rsidRPr="00BF07EA">
        <w:t xml:space="preserve">particular </w:t>
      </w:r>
      <w:r>
        <w:t>app</w:t>
      </w:r>
      <w:proofErr w:type="gramEnd"/>
      <w:r>
        <w:t xml:space="preserve"> </w:t>
      </w:r>
      <w:r w:rsidRPr="00BF07EA">
        <w:t>review was useful or non-useful.</w:t>
      </w:r>
      <w:r>
        <w:t xml:space="preserve"> The inherited rules associated with the specific label are described in Table </w:t>
      </w:r>
      <w:r w:rsidR="00485C3F">
        <w:t>2</w:t>
      </w:r>
      <w:r>
        <w:t xml:space="preserve">. Here the first column indicates the label, the second column indicates the rules associated with the </w:t>
      </w:r>
      <w:proofErr w:type="gramStart"/>
      <w:r>
        <w:t>particular label</w:t>
      </w:r>
      <w:proofErr w:type="gramEnd"/>
      <w:r>
        <w:t xml:space="preserve"> and the third column shows the examples of app reviews that are covered by the relevant rule.</w:t>
      </w:r>
    </w:p>
    <w:p w14:paraId="6CF450AB" w14:textId="2D38527A" w:rsidR="00E563F9" w:rsidRDefault="00E563F9" w:rsidP="00E563F9">
      <w:pPr>
        <w:pStyle w:val="MDPI41tablecaption"/>
      </w:pPr>
      <w:r w:rsidRPr="00E563F9">
        <w:rPr>
          <w:b/>
          <w:bCs/>
        </w:rPr>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w:t>
      </w:r>
      <w:r w:rsidR="007A4FC4">
        <w:t>Reviews as Valuable or Irrelevant</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0648312C" w:rsidR="00B91758" w:rsidRDefault="00E821D0" w:rsidP="00801595">
      <w:pPr>
        <w:pStyle w:val="MDPI31text"/>
        <w:ind w:firstLine="0"/>
      </w:pPr>
      <w:r>
        <w:t xml:space="preserve">Following </w:t>
      </w:r>
      <w:r w:rsidR="001E08D3">
        <w:t>the suggested validation practices of the software engineering field</w:t>
      </w:r>
      <w:r>
        <w:t>,</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rsidR="00E17B41">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[43,44]</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rsidR="00E17B41">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sidR="00E17B41">
        <w:rPr>
          <w:noProof/>
        </w:rPr>
        <w:t>[43,44]</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xml:space="preserve">, </w:t>
      </w:r>
      <w:proofErr w:type="spellStart"/>
      <w:r w:rsidRPr="00BF07EA">
        <w:t>TradeMe</w:t>
      </w:r>
      <w:proofErr w:type="spellEnd"/>
      <w:r w:rsidRPr="00BF07EA">
        <w:t xml:space="preserve"> </w:t>
      </w:r>
      <w:r w:rsidR="00300767">
        <w:t>dataset contained 1154 (25%) valuable reviews and 3405 (75%) irrelevant reviews</w:t>
      </w:r>
      <w:r w:rsidRPr="00BF07EA">
        <w:t>, making it imbalanced</w:t>
      </w:r>
      <w:r>
        <w:t xml:space="preserve"> (imbalance scale: 0.7)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rsidRPr="00BF07EA">
        <w:t xml:space="preserve">. </w:t>
      </w:r>
      <w:proofErr w:type="spellStart"/>
      <w:r w:rsidRPr="00BF07EA">
        <w:t>MyTracks</w:t>
      </w:r>
      <w:proofErr w:type="spellEnd"/>
      <w:r w:rsidRPr="00BF07EA">
        <w:t xml:space="preserve"> </w:t>
      </w:r>
      <w:r w:rsidR="00573DD5">
        <w:t>dataset included 1638 (41%) valuable reviews and 2365 (59%) irrelevant reviews</w:t>
      </w:r>
      <w:r>
        <w:t xml:space="preserve"> (imbalance scale: 0.3) </w:t>
      </w:r>
      <w:r w:rsidRPr="00BF07EA">
        <w:t xml:space="preserve">whereas </w:t>
      </w:r>
      <w:proofErr w:type="spellStart"/>
      <w:r w:rsidRPr="00BF07EA">
        <w:t>VodafoneNZ</w:t>
      </w:r>
      <w:proofErr w:type="spellEnd"/>
      <w:r w:rsidRPr="00BF07EA">
        <w:t xml:space="preserve"> consisted of 1120 (17%) </w:t>
      </w:r>
      <w:r w:rsidR="00E3705D">
        <w:t>valuable reviews and 5463 (83%) irrelevant reviews</w:t>
      </w:r>
      <w:r w:rsidRPr="00BF07EA">
        <w:t xml:space="preserve"> making it imbalanced</w:t>
      </w:r>
      <w:r>
        <w:t xml:space="preserve"> (imbalance scale: 0.8) </w:t>
      </w:r>
      <w:r>
        <w:fldChar w:fldCharType="begin"/>
      </w:r>
      <w:r w:rsidR="00E17B41">
        <w:instrText xml:space="preserve"> ADDIN EN.CITE &lt;EndNote&gt;&lt;Cite&gt;&lt;Year&gt;!!! INVALID CITATION !!!&lt;/Year&gt;&lt;RecNum&gt;2088&lt;/RecNum&gt;&lt;DisplayText&gt;&lt;style size="10"&gt;[47]&lt;/style&gt;&lt;/DisplayText&gt;&lt;record&gt;&lt;rec-number&gt;2088&lt;/rec-number&gt;&lt;foreign-keys&gt;&lt;key app="EN" db-id="aea2tx091fwxe5ee0f6xrds4sdpww9sz9spt" timestamp="1719123907"&gt;2088&lt;/key&gt;&lt;/foreign-keys&gt;&lt;ref-type name="Journal Article"&gt;17&lt;/ref-type&gt;&lt;contributors&gt;&lt;/contributors&gt;&lt;titles&gt;&lt;/titles&gt;&lt;dates&gt;&lt;year&gt;!!! INVALID CITATION !!!&lt;/year&gt;&lt;/dates&gt;&lt;urls&gt;&lt;/urls&gt;&lt;/record&gt;&lt;/Cite&gt;&lt;/EndNote&gt;</w:instrText>
      </w:r>
      <w:r>
        <w:fldChar w:fldCharType="separate"/>
      </w:r>
      <w:r w:rsidR="00E17B41">
        <w:rPr>
          <w:noProof/>
        </w:rPr>
        <w:t>[47]</w:t>
      </w:r>
      <w:r>
        <w:fldChar w:fldCharType="end"/>
      </w:r>
      <w:r w:rsidRPr="00BF07EA">
        <w:t xml:space="preserve">. </w:t>
      </w:r>
      <w:proofErr w:type="spellStart"/>
      <w:r w:rsidRPr="00BF07EA">
        <w:t>ThreeNow</w:t>
      </w:r>
      <w:proofErr w:type="spellEnd"/>
      <w:r w:rsidRPr="00BF07EA">
        <w:t xml:space="preserve"> consisted of 1760 (48%) useful reviews and 1923 (52%) non-useful reviews</w:t>
      </w:r>
      <w:r>
        <w:t xml:space="preserve"> (imbalance scale: 0.1)</w:t>
      </w:r>
      <w:r w:rsidRPr="00BF07EA">
        <w:t xml:space="preserve">, and </w:t>
      </w:r>
      <w:r w:rsidR="00D02F21">
        <w:t>Flutter dataset included 2433 (70%) valuable reviews and 1063 (30%) irrelevant reviews, making it imbalanced</w:t>
      </w:r>
      <w:r>
        <w:t xml:space="preserve"> (imbalance scale: 0.7)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rsidRPr="00BF07EA">
        <w:t>.</w:t>
      </w:r>
      <w:r>
        <w:t xml:space="preserve"> It is to be noted that we followed the guidelines mentioned in </w:t>
      </w:r>
      <w:r>
        <w:fldChar w:fldCharType="begin"/>
      </w:r>
      <w:r w:rsidR="00E17B41">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sidR="00E17B41">
        <w:rPr>
          <w:noProof/>
        </w:rPr>
        <w:t>[45,46]</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096DCABB" w:rsidR="00E821D0" w:rsidRDefault="00E821D0" w:rsidP="00801595">
      <w:pPr>
        <w:pStyle w:val="MDPI31text"/>
        <w:ind w:firstLine="0"/>
      </w:pPr>
      <w:r>
        <w:t>Of note is that t</w:t>
      </w:r>
      <w:r w:rsidRPr="00BF07EA">
        <w:t>he</w:t>
      </w:r>
      <w:r>
        <w:t>se</w:t>
      </w:r>
      <w:r w:rsidRPr="00BF07EA">
        <w:t xml:space="preserve"> </w:t>
      </w:r>
      <w:r>
        <w:t xml:space="preserve">app </w:t>
      </w:r>
      <w:r w:rsidR="00F57922">
        <w:t>reviews were independently labeled valuable or irrelevant by the</w:t>
      </w:r>
      <w:r w:rsidRPr="00BF07EA">
        <w:t xml:space="preserve"> three authors (refer to </w:t>
      </w:r>
      <w:r>
        <w:t>Table 2</w:t>
      </w:r>
      <w:r w:rsidRPr="00BF07EA">
        <w:t xml:space="preserve"> and </w:t>
      </w:r>
      <w:r w:rsidRPr="00BF07EA">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sidR="00E17B41">
        <w:rPr>
          <w:noProof/>
        </w:rPr>
        <w:t>[12]</w:t>
      </w:r>
      <w:r w:rsidRPr="00BF07EA">
        <w:fldChar w:fldCharType="end"/>
      </w:r>
      <w:r w:rsidRPr="00BF07EA">
        <w:t xml:space="preserve"> for rules). To perform the reliability assessments we utilized </w:t>
      </w:r>
      <w:r w:rsidR="005C71A4">
        <w:t>Fleiss’ Kappa, an extended version of Cohen’s Kappa, supports the evaluations of three or more human assessors</w:t>
      </w:r>
      <w:r w:rsidRPr="00BF07EA">
        <w:fldChar w:fldCharType="begin"/>
      </w:r>
      <w:r w:rsidR="00E17B41">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sidR="00E17B41">
        <w:rPr>
          <w:noProof/>
        </w:rPr>
        <w:t>[48]</w:t>
      </w:r>
      <w:r w:rsidRPr="00BF07EA">
        <w:fldChar w:fldCharType="end"/>
      </w:r>
      <w:r w:rsidRPr="00BF07EA">
        <w:t xml:space="preserve">. The Fleiss </w:t>
      </w:r>
      <w:r w:rsidR="006658DA">
        <w:t>coefficients were 0.68 (substantial agreement), 0.74 (substantial agreement), 0.71 (substantial agreement</w:t>
      </w:r>
      <w:r w:rsidRPr="00BF07EA">
        <w:t xml:space="preserve">), </w:t>
      </w:r>
      <w:r>
        <w:t xml:space="preserve">0.65 </w:t>
      </w:r>
      <w:r w:rsidRPr="00BF07EA">
        <w:t>(</w:t>
      </w:r>
      <w:r>
        <w:t>substantial agreement), and 0.78</w:t>
      </w:r>
      <w:r w:rsidRPr="00BF07EA">
        <w:t xml:space="preserve"> (substantial agreement) for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datasets</w:t>
      </w:r>
      <w:r>
        <w:t xml:space="preserve"> respectively</w:t>
      </w:r>
      <w:r w:rsidRPr="00BF07EA">
        <w:t xml:space="preserve"> </w:t>
      </w:r>
      <w:r w:rsidRPr="00BF07EA">
        <w:fldChar w:fldCharType="begin"/>
      </w:r>
      <w:r w:rsidR="00E17B41">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rsidRPr="00BF07EA">
        <w:fldChar w:fldCharType="separate"/>
      </w:r>
      <w:r w:rsidR="00E17B41">
        <w:rPr>
          <w:noProof/>
        </w:rPr>
        <w:t>[49]</w:t>
      </w:r>
      <w:r w:rsidRPr="00BF07EA">
        <w:fldChar w:fldCharType="end"/>
      </w:r>
      <w:r w:rsidRPr="00BF07EA">
        <w:t xml:space="preserve">. </w:t>
      </w:r>
      <w:r w:rsidR="004629ED">
        <w:t>Follow-up discussions were conducted among the authors to resolve any disagreements and reach a consensus for a reliable manual labeling process</w:t>
      </w:r>
      <w:r>
        <w:t xml:space="preserve"> that</w:t>
      </w:r>
      <w:r w:rsidRPr="00BF07EA">
        <w:t xml:space="preserve"> </w:t>
      </w:r>
      <w:r>
        <w:t>led to 100%</w:t>
      </w:r>
      <w:r w:rsidRPr="00BF07EA">
        <w:t xml:space="preserve"> agreement</w:t>
      </w:r>
      <w:r>
        <w:t>.</w:t>
      </w:r>
    </w:p>
    <w:p w14:paraId="031C4978" w14:textId="18FE00FA" w:rsidR="00E821D0" w:rsidRDefault="00E821D0" w:rsidP="00801595">
      <w:pPr>
        <w:pStyle w:val="MDPI31text"/>
        <w:ind w:firstLine="0"/>
      </w:pPr>
      <w:r w:rsidRPr="00BF07EA">
        <w:t xml:space="preserve">The objective of </w:t>
      </w:r>
      <w:r>
        <w:t xml:space="preserve">app </w:t>
      </w:r>
      <w:r w:rsidRPr="00BF07EA">
        <w:t xml:space="preserve">review classification </w:t>
      </w:r>
      <w:r w:rsidR="002371FF">
        <w:t>using the specific Naïve Bayes variant is to accurately identify the type of each review</w:t>
      </w:r>
      <w:r w:rsidRPr="00BF07EA">
        <w:t xml:space="preserve">,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rsidR="00EF5209">
        <w:t>F-Measure and time metrics. Accuracy defined as</w:t>
      </w:r>
      <w:r w:rsidRPr="00BF07EA">
        <w:t xml:space="preserve"> a metric determines the correctness of the </w:t>
      </w:r>
      <w:proofErr w:type="gramStart"/>
      <w:r w:rsidRPr="00BF07EA">
        <w:t>particular Naïve</w:t>
      </w:r>
      <w:proofErr w:type="gramEnd"/>
      <w:r w:rsidRPr="00BF07EA">
        <w:t xml:space="preserve"> Bayes </w:t>
      </w:r>
      <w:r w:rsidR="0076753A">
        <w:t>defined as the number of correctly classified reviews out of the total classified reviews</w:t>
      </w:r>
      <w:r w:rsidRPr="00BF07EA">
        <w:t xml:space="preserve">. In the field of machine learning the accuracy metric is interpreted as the sum of true positives and true negatives to the total number of entries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 xml:space="preserve">. Recall is </w:t>
      </w:r>
      <w:r w:rsidR="003E167D">
        <w:t>defined as the correctly classified valuable reviews to the total number of reviews</w:t>
      </w:r>
      <w:r w:rsidRPr="00BF07EA">
        <w:t xml:space="preserve"> that were </w:t>
      </w:r>
      <w:r w:rsidR="00C029BD" w:rsidRPr="00BF07EA">
        <w:t>useful</w:t>
      </w:r>
      <w:r w:rsidRPr="00BF07EA">
        <w:t xml:space="preserve">. Therefore, recall indicates the true positives to the total number of true positives and false negatives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w:t>
      </w:r>
      <w:r>
        <w:t xml:space="preserve"> </w:t>
      </w:r>
      <w:r w:rsidR="00460F53" w:rsidRPr="00460F53">
        <w:t>Finally, F-Measure is calculated as the harmonic mean of precision and recall, which confirms the robustness of the variants</w:t>
      </w:r>
      <w:r w:rsidR="00460F53" w:rsidRPr="00460F53">
        <w:t xml:space="preserve"> </w:t>
      </w:r>
      <w:r w:rsidRPr="00BF07EA">
        <w:fldChar w:fldCharType="begin"/>
      </w:r>
      <w:r w:rsidR="00E17B41">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sidR="00E17B41">
        <w:rPr>
          <w:noProof/>
        </w:rPr>
        <w:t>[30]</w:t>
      </w:r>
      <w:r w:rsidRPr="00BF07EA">
        <w:fldChar w:fldCharType="end"/>
      </w:r>
      <w:r w:rsidRPr="00BF07EA">
        <w:t>.</w:t>
      </w:r>
      <w:r>
        <w:t xml:space="preserve"> </w:t>
      </w:r>
      <w:r w:rsidRPr="00BF07EA">
        <w:t xml:space="preserve">Furthermore, the time metric measures the time (in seconds) required for a particular Naïve Bayes variant to learn </w:t>
      </w:r>
      <w:r w:rsidR="00FC776D">
        <w:t>from a set of manually labeled reviews</w:t>
      </w:r>
      <w:r w:rsidRPr="00BF07EA">
        <w:t xml:space="preserve"> (training data) to predict the category of unknown reviews (test data) </w:t>
      </w:r>
      <w:r w:rsidRPr="00BF07EA">
        <w:fldChar w:fldCharType="begin"/>
      </w:r>
      <w:r w:rsidR="00E17B41">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sidR="00E17B41">
        <w:rPr>
          <w:noProof/>
        </w:rPr>
        <w:t>[50]</w:t>
      </w:r>
      <w:r w:rsidRPr="00BF07EA">
        <w:fldChar w:fldCharType="end"/>
      </w:r>
      <w:r w:rsidRPr="00BF07EA">
        <w:t>. The computer used for our experiments had 14</w:t>
      </w:r>
      <w:r>
        <w:t xml:space="preserve"> </w:t>
      </w:r>
      <w:r w:rsidRPr="00BF07EA">
        <w:t xml:space="preserve">GB RAM and </w:t>
      </w:r>
      <w:r w:rsidR="0029735C">
        <w:t>a CORE i5 CPU. For each experiment, we randomly divided the respective dataset into a training set (90%) used to train the relevant Naïve Bayes variant for reviews, and a testing set (10%) used to evaluate their performance in</w:t>
      </w:r>
      <w:r w:rsidRPr="00BF07EA">
        <w:t xml:space="preserve"> classifying </w:t>
      </w:r>
      <w:r w:rsidR="00513E72">
        <w:t>undisclosed reviews. Each experiment was conducted 100 times using ten-fold cross</w:t>
      </w:r>
      <w:r w:rsidRPr="00BF07EA">
        <w:t>-validation</w:t>
      </w:r>
      <w:r>
        <w:t xml:space="preserve"> (i.e., </w:t>
      </w:r>
      <w:r w:rsidRPr="007D2F53">
        <w:rPr>
          <w:i/>
        </w:rPr>
        <w:t>k</w:t>
      </w:r>
      <w:r>
        <w:t>=10)</w:t>
      </w:r>
      <w:r w:rsidRPr="00BF07EA">
        <w:t xml:space="preserve"> to obtain average scores for the metrics mentioned above </w:t>
      </w:r>
      <w:r w:rsidRPr="00BF07EA">
        <w:fldChar w:fldCharType="begin"/>
      </w:r>
      <w:r w:rsidR="00E17B41">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sidR="00E17B41">
        <w:rPr>
          <w:noProof/>
        </w:rPr>
        <w:t>[51]</w:t>
      </w:r>
      <w:r w:rsidRPr="00BF07EA">
        <w:fldChar w:fldCharType="end"/>
      </w:r>
      <w:r w:rsidRPr="00BF07EA">
        <w:t xml:space="preserve">. This process </w:t>
      </w:r>
      <w:r w:rsidR="009D107A">
        <w:t>is commonly used by researchers to verify the stability of the methods</w:t>
      </w:r>
      <w:r w:rsidRPr="00BF07EA">
        <w:t xml:space="preserve"> </w:t>
      </w:r>
      <w:r w:rsidRPr="00BF07EA">
        <w:fldChar w:fldCharType="begin"/>
      </w:r>
      <w:r w:rsidR="00E17B41">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sidR="00E17B41">
        <w:rPr>
          <w:noProof/>
        </w:rPr>
        <w:t>[52]</w:t>
      </w:r>
      <w:r w:rsidRPr="00BF07EA">
        <w:fldChar w:fldCharType="end"/>
      </w:r>
      <w:r w:rsidRPr="00BF07EA">
        <w:t xml:space="preserve">.  That said, the same pattern of results was observed for every execution of our algorithms (all 100), and thus, even a </w:t>
      </w:r>
      <w:r w:rsidR="001B0527" w:rsidRPr="00BF07EA">
        <w:t>single- or ten-times</w:t>
      </w:r>
      <w:r>
        <w:t xml:space="preserve"> </w:t>
      </w:r>
      <w:r w:rsidRPr="00BF07EA">
        <w:t>execution of our methods would support our stated conclusions.</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7B5EBAB6" w:rsidR="003548C6" w:rsidRDefault="008B3BA1" w:rsidP="00801595">
      <w:pPr>
        <w:pStyle w:val="MDPI31text"/>
        <w:ind w:firstLine="0"/>
        <w:rPr>
          <w:iCs/>
        </w:rPr>
      </w:pPr>
      <w:r w:rsidRPr="008B3BA1">
        <w:t>We display the results of the experiments performed on the five datasets in</w:t>
      </w:r>
      <w:r w:rsidR="003548C6">
        <w:t xml:space="preserve"> Table </w:t>
      </w:r>
      <w:r w:rsidR="00FC3589">
        <w:t>3</w:t>
      </w:r>
      <w:r w:rsidR="003548C6">
        <w:t>,</w:t>
      </w:r>
      <w:r w:rsidR="003548C6" w:rsidRPr="00BF07EA">
        <w:t xml:space="preserve"> </w:t>
      </w:r>
      <w:r w:rsidR="003548C6">
        <w:t xml:space="preserve">wherein, </w:t>
      </w:r>
      <w:r>
        <w:t>we present the average results of 100 ten-fold cross-validation operations performed on</w:t>
      </w:r>
      <w:r w:rsidR="003548C6" w:rsidRPr="00BF07EA">
        <w:t xml:space="preserve"> the </w:t>
      </w:r>
      <w:proofErr w:type="spellStart"/>
      <w:r w:rsidR="003548C6" w:rsidRPr="00BF07EA">
        <w:t>TradeMe</w:t>
      </w:r>
      <w:proofErr w:type="spellEnd"/>
      <w:r w:rsidR="003548C6" w:rsidRPr="00BF07EA">
        <w:t xml:space="preserve">, </w:t>
      </w:r>
      <w:proofErr w:type="spellStart"/>
      <w:r w:rsidR="003548C6" w:rsidRPr="00BF07EA">
        <w:t>MyTracks</w:t>
      </w:r>
      <w:proofErr w:type="spellEnd"/>
      <w:r w:rsidR="003548C6" w:rsidRPr="00BF07EA">
        <w:t>, Vodafone</w:t>
      </w:r>
      <w:r w:rsidR="00745D9B">
        <w:t xml:space="preserve"> </w:t>
      </w:r>
      <w:r w:rsidR="003548C6" w:rsidRPr="00BF07EA">
        <w:t xml:space="preserve">NZ, </w:t>
      </w:r>
      <w:proofErr w:type="spellStart"/>
      <w:r w:rsidR="003548C6" w:rsidRPr="00BF07EA">
        <w:t>ThreeNow</w:t>
      </w:r>
      <w:proofErr w:type="spellEnd"/>
      <w:r w:rsidR="003548C6" w:rsidRPr="00BF07EA">
        <w:t xml:space="preserve"> and Flutter datasets</w:t>
      </w:r>
      <w:r w:rsidR="003548C6">
        <w:t xml:space="preserve"> </w:t>
      </w:r>
      <w:r w:rsidR="00C24F4A">
        <w:t>according to the metrics listed in Section 4</w:t>
      </w:r>
      <w:r w:rsidR="003548C6" w:rsidRPr="00BF07EA">
        <w:t xml:space="preserve">. </w:t>
      </w:r>
      <w:r w:rsidR="003548C6">
        <w:t>It is to be noted that i</w:t>
      </w:r>
      <w:r w:rsidR="003548C6" w:rsidRPr="00BF07EA">
        <w:t xml:space="preserve">n examining statistically significant differences among our outcomes, we ran </w:t>
      </w:r>
      <w:r w:rsidR="007A14A7">
        <w:t>the Shapiro-Wilk test to examine the distribution of the results produced by each Naïve Bayes variant</w:t>
      </w:r>
      <w:r w:rsidR="003548C6" w:rsidRPr="00BF07EA">
        <w:t xml:space="preserve"> for normality assumption </w:t>
      </w:r>
      <w:r w:rsidR="003548C6" w:rsidRPr="00BF07EA">
        <w:fldChar w:fldCharType="begin"/>
      </w:r>
      <w:r w:rsidR="00E17B41">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3548C6" w:rsidRPr="00BF07EA">
        <w:fldChar w:fldCharType="separate"/>
      </w:r>
      <w:r w:rsidR="00E17B41">
        <w:rPr>
          <w:noProof/>
        </w:rPr>
        <w:t>[53]</w:t>
      </w:r>
      <w:r w:rsidR="003548C6" w:rsidRPr="00BF07EA">
        <w:fldChar w:fldCharType="end"/>
      </w:r>
      <w:r w:rsidR="003548C6" w:rsidRPr="00BF07EA">
        <w:t xml:space="preserve">, finding no evidence confirming normality </w:t>
      </w:r>
      <w:r w:rsidR="003548C6">
        <w:t>(</w:t>
      </w:r>
      <w:r w:rsidR="007072AA">
        <w:t>p-value&lt;0.01). Consequently, we conducted the Kruskal-Wallis non-parametric test to detect potential statistically significant differences between the results of the Naïve Bayes variants</w:t>
      </w:r>
      <w:r w:rsidR="003548C6" w:rsidRPr="00BF07EA">
        <w:t xml:space="preserve"> </w:t>
      </w:r>
      <w:r w:rsidR="003548C6" w:rsidRPr="00BF07EA">
        <w:fldChar w:fldCharType="begin"/>
      </w:r>
      <w:r w:rsidR="00E17B41">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003548C6" w:rsidRPr="00BF07EA">
        <w:fldChar w:fldCharType="separate"/>
      </w:r>
      <w:r w:rsidR="00E17B41">
        <w:rPr>
          <w:noProof/>
        </w:rPr>
        <w:t>[53]</w:t>
      </w:r>
      <w:r w:rsidR="003548C6" w:rsidRPr="00BF07EA">
        <w:fldChar w:fldCharType="end"/>
      </w:r>
      <w:r w:rsidR="003548C6" w:rsidRPr="00BF07EA">
        <w:t xml:space="preserve">. On finding statistically significant differences </w:t>
      </w:r>
      <w:r w:rsidR="003548C6">
        <w:t>(p-value&lt;0.01)</w:t>
      </w:r>
      <w:r w:rsidR="003548C6" w:rsidRPr="00BF07EA">
        <w:t xml:space="preserve">, </w:t>
      </w:r>
      <w:r w:rsidR="00A02EC1">
        <w:t xml:space="preserve">pairwise Wilcoxon testing </w:t>
      </w:r>
      <w:r w:rsidR="00D07822">
        <w:t xml:space="preserve">was carried out </w:t>
      </w:r>
      <w:r w:rsidR="00A02EC1">
        <w:t>to assess pairwise</w:t>
      </w:r>
      <w:r w:rsidR="003548C6" w:rsidRPr="00BF07EA">
        <w:t xml:space="preserve"> comparisons, with corrections for multiple comparisons </w:t>
      </w:r>
      <w:r w:rsidR="003548C6" w:rsidRPr="00BF07EA">
        <w:fldChar w:fldCharType="begin"/>
      </w:r>
      <w:r w:rsidR="00E17B41">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003548C6" w:rsidRPr="00BF07EA">
        <w:fldChar w:fldCharType="separate"/>
      </w:r>
      <w:r w:rsidR="00E17B41">
        <w:rPr>
          <w:noProof/>
        </w:rPr>
        <w:t>[54]</w:t>
      </w:r>
      <w:r w:rsidR="003548C6" w:rsidRPr="00BF07EA">
        <w:fldChar w:fldCharType="end"/>
      </w:r>
      <w:r w:rsidR="003548C6" w:rsidRPr="00BF07EA">
        <w:t xml:space="preserve">, finding statistically significant differences for all comparisons </w:t>
      </w:r>
      <w:r w:rsidR="003548C6">
        <w:t>(p-value&lt;0.01)</w:t>
      </w:r>
      <w:r w:rsidR="003548C6"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proofErr w:type="spellStart"/>
            <w:r w:rsidRPr="0074640C">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proofErr w:type="spellStart"/>
            <w:r w:rsidRPr="0074640C">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3062D0">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proofErr w:type="spellStart"/>
            <w:r w:rsidRPr="0074640C">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3062D0">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3062D0">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3062D0">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3062D0">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3062D0">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5E5B32">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5E5B32">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5E5B32">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5E5B32">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5E5B32">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FD11AC">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1168D72C" w:rsidR="00D55768" w:rsidRDefault="00FC3589" w:rsidP="00801595">
      <w:pPr>
        <w:pStyle w:val="MDPI31text"/>
        <w:ind w:firstLine="0"/>
      </w:pPr>
      <w:r>
        <w:t xml:space="preserve">That said, </w:t>
      </w:r>
      <w:r w:rsidR="00AF2D10">
        <w:t>diverse performances shown by the Naïve Bayes variants</w:t>
      </w:r>
      <w:r>
        <w:t xml:space="preserve"> can be observed in Table </w:t>
      </w:r>
      <w:r w:rsidR="00133D94">
        <w:t>3</w:t>
      </w:r>
      <w:r w:rsidRPr="000243C0">
        <w:t>.</w:t>
      </w:r>
      <w:r>
        <w:t xml:space="preserve"> </w:t>
      </w:r>
      <w:r w:rsidRPr="000243C0">
        <w:t xml:space="preserve">Initially, we tested the six Naïve Bayes variants on the </w:t>
      </w:r>
      <w:proofErr w:type="spellStart"/>
      <w:r w:rsidRPr="000243C0">
        <w:t>TradeMe</w:t>
      </w:r>
      <w:proofErr w:type="spellEnd"/>
      <w:r w:rsidRPr="000243C0">
        <w:t xml:space="preserve"> dataset and evaluated their performances accordingly. Overall, </w:t>
      </w:r>
      <w:r w:rsidR="00C727D5">
        <w:t>variant I showed the lowest accuracy (59.3%) and F-Measure (0.57) compared to</w:t>
      </w:r>
      <w:r w:rsidRPr="000243C0">
        <w:t xml:space="preserve"> others, while VI </w:t>
      </w:r>
      <w:r w:rsidR="00C727D5">
        <w:t>demonstrated the highest accuracy (80.2%) and F-Measure (0.65). Variant VI also needed the least amount of time for learning and prediction (0.10 seconds), whereas variant II took the most time (0.29 seconds). Next, we tested the six variants</w:t>
      </w:r>
      <w:r w:rsidRPr="00ED16D0">
        <w:t xml:space="preserve"> on the </w:t>
      </w:r>
      <w:proofErr w:type="spellStart"/>
      <w:r w:rsidRPr="00ED16D0">
        <w:t>MyTracks</w:t>
      </w:r>
      <w:proofErr w:type="spellEnd"/>
      <w:r w:rsidRPr="00ED16D0">
        <w:t xml:space="preserve">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t xml:space="preserve">F-Measure </w:t>
      </w:r>
      <w:r w:rsidRPr="004C46EB">
        <w:t>(0.89). That said, variant VI required the least time for learning and prediction purposes (0.10 seconds), while variant II required most time (0.30 seconds)</w:t>
      </w:r>
      <w:r>
        <w:t>.</w:t>
      </w:r>
    </w:p>
    <w:p w14:paraId="39A78DB1" w14:textId="0CACC6D0"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w:t>
      </w:r>
      <w:r w:rsidR="00893810">
        <w:t>variant I showed the lowest accuracy and F-Measure</w:t>
      </w:r>
      <w:r>
        <w:t xml:space="preserv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w:t>
      </w:r>
      <w:r w:rsidR="006D7894">
        <w:t>variant II required the most time (0.40 seconds), and</w:t>
      </w:r>
      <w:r w:rsidRPr="004C46EB">
        <w:t xml:space="preserve"> variant IV was noted to be the second highest in terms of its performance based on accuracy (78.2%) and </w:t>
      </w:r>
      <w:r>
        <w:t xml:space="preserve">F-Measure </w:t>
      </w:r>
      <w:r w:rsidRPr="004C46EB">
        <w:t xml:space="preserve">(0.55). Further, based on the observations in Table </w:t>
      </w:r>
      <w:r>
        <w:t>III</w:t>
      </w:r>
      <w:r w:rsidRPr="004C46EB">
        <w:t xml:space="preserve">, the results for </w:t>
      </w:r>
      <w:r w:rsidR="00DA426F">
        <w:t>variants II and V show substantial differences in accuracy magnitude</w:t>
      </w:r>
      <w:r w:rsidRPr="004C46EB">
        <w:t xml:space="preserve"> (even though differences were statistically significant p&lt;0.01)</w:t>
      </w:r>
      <w:r>
        <w:t xml:space="preserve">. </w:t>
      </w:r>
      <w:r w:rsidRPr="004C46EB">
        <w:t xml:space="preserve">In following the trend of analyses above, we tested the six variants on the </w:t>
      </w:r>
      <w:proofErr w:type="spellStart"/>
      <w:r w:rsidRPr="004C46EB">
        <w:t>ThreeNow</w:t>
      </w:r>
      <w:proofErr w:type="spellEnd"/>
      <w:r w:rsidRPr="004C46EB">
        <w:t xml:space="preserve"> dataset and evaluated their performances accordingly</w:t>
      </w:r>
      <w:r>
        <w:t xml:space="preserve">. </w:t>
      </w:r>
      <w:r w:rsidRPr="004C46EB">
        <w:t xml:space="preserve">Overall, </w:t>
      </w:r>
      <w:r w:rsidR="00C77E73">
        <w:t>variant I showed the lowest accuracy (60.2%) and F-Measure (0.72) compared to</w:t>
      </w:r>
      <w:r w:rsidRPr="004C46EB">
        <w:t xml:space="preserve"> others, while </w:t>
      </w:r>
      <w:r w:rsidR="00EA7DDF">
        <w:t>variant IV showed the highest accuracy (78.2%) and F-Measure (0.81). However, variant VI required the least time</w:t>
      </w:r>
      <w:r w:rsidRPr="004C46EB">
        <w:t xml:space="preserve"> requirements (0.11 </w:t>
      </w:r>
      <w:r w:rsidR="00992D21">
        <w:t>seconds), whereas variant II needed more time</w:t>
      </w:r>
      <w:r w:rsidRPr="004C46EB">
        <w:t xml:space="preserve"> than others (0.28 seconds).</w:t>
      </w:r>
    </w:p>
    <w:p w14:paraId="66C22606" w14:textId="268BCF55"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w:t>
      </w:r>
      <w:r w:rsidR="00DD45C2">
        <w:rPr>
          <w:noProof/>
        </w:rPr>
        <w:t>variant I displayed the lowest accuracy (76.2%), whereas VI</w:t>
      </w:r>
      <w:r w:rsidRPr="004C46EB">
        <w:rPr>
          <w:noProof/>
        </w:rPr>
        <w:t xml:space="preserve">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w:t>
      </w:r>
      <w:r w:rsidR="00933AD2">
        <w:rPr>
          <w:noProof/>
        </w:rPr>
        <w:t>variants II, III, and V did not show substantial differences in accuracy and F-Measure magnitude (although these differences were statistically significant p-value&lt;0.01</w:t>
      </w:r>
      <w:r w:rsidRPr="004C46EB">
        <w:rPr>
          <w:noProof/>
        </w:rPr>
        <w:t>)</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1E7F2850"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Spearman’s Rho </w:t>
      </w:r>
      <w:r w:rsidR="00FD6031">
        <w:rPr>
          <w:noProof/>
        </w:rPr>
        <w:t>correlation test to explore the relationship between the degree of data imbalance and accuracy</w:t>
      </w:r>
      <w:r>
        <w:rPr>
          <w:noProof/>
          <w:lang w:val="en-NZ"/>
        </w:rPr>
        <w:t>, F-Measure, and time</w:t>
      </w:r>
      <w:r w:rsidRPr="0066374F">
        <w:rPr>
          <w:noProof/>
        </w:rPr>
        <w:t xml:space="preserve"> each variant</w:t>
      </w:r>
      <w:r>
        <w:rPr>
          <w:noProof/>
          <w:lang w:val="en-NZ"/>
        </w:rPr>
        <w:t xml:space="preserve"> took to classify reviews </w:t>
      </w:r>
      <w:r>
        <w:rPr>
          <w:noProof/>
          <w:lang w:val="en-NZ"/>
        </w:rPr>
        <w:fldChar w:fldCharType="begin"/>
      </w:r>
      <w:r w:rsidR="00E17B41">
        <w:rPr>
          <w:noProof/>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sidR="00E17B41">
        <w:rPr>
          <w:noProof/>
          <w:lang w:val="en-NZ"/>
        </w:rPr>
        <w:t>[55]</w:t>
      </w:r>
      <w:r>
        <w:rPr>
          <w:noProof/>
          <w:lang w:val="en-NZ"/>
        </w:rPr>
        <w:fldChar w:fldCharType="end"/>
      </w:r>
      <w:r w:rsidRPr="0066374F">
        <w:rPr>
          <w:noProof/>
        </w:rPr>
        <w:t>. W</w:t>
      </w:r>
      <w:r>
        <w:rPr>
          <w:noProof/>
        </w:rPr>
        <w:t>e report our findings in Table 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 xml:space="preserve">Expectation Maximization - </w:t>
      </w:r>
      <w:r w:rsidR="00957C84">
        <w:rPr>
          <w:noProof/>
        </w:rPr>
        <w:t>Multinomial Naïve Bayes with Laplace smoothing) and V (Complement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00B6317B">
        <w:rPr>
          <w:noProof/>
        </w:rPr>
        <w:t>Multinomial Naïve Bayes with Laplace smoothing) and VI (Complement Naïve Bayes with Laplace smoothing)</w:t>
      </w:r>
      <w:r w:rsidRPr="000519C4">
        <w:rPr>
          <w:noProof/>
        </w:rPr>
        <w:t>, no definitive inferences can be drawn from them.</w:t>
      </w:r>
    </w:p>
    <w:p w14:paraId="299AFCCC" w14:textId="7C0D1C72"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 xml:space="preserve">data imbalance increases, the F-Measure of variants I to V decrease. This divergence was particularly pronounced for variants I and II. On the contrary, the F-Measure of variant VI increases with the increase in data imbalance, indicating that variant VI (i.e., </w:t>
      </w:r>
      <w:r w:rsidR="000E5AE8">
        <w:rPr>
          <w:noProof/>
          <w:lang w:val="en-NZ"/>
        </w:rPr>
        <w:t>Complement Naïve Bayes with Laplace Smoothing) is</w:t>
      </w:r>
      <w:r>
        <w:rPr>
          <w:noProof/>
          <w:lang w:val="en-NZ"/>
        </w:rPr>
        <w:t xml:space="preserve"> effective at handling imbalance data. However, the decrease in F-Measure of the </w:t>
      </w:r>
      <w:r w:rsidR="00116F7E">
        <w:rPr>
          <w:noProof/>
          <w:lang w:val="en-NZ"/>
        </w:rPr>
        <w:t>the expectation maximization variants (II and IV</w:t>
      </w:r>
      <w:r>
        <w:rPr>
          <w:noProof/>
          <w:lang w:val="en-NZ"/>
        </w:rPr>
        <w:t xml:space="preserve">) was lesser </w:t>
      </w:r>
      <w:r w:rsidR="001A2636">
        <w:rPr>
          <w:noProof/>
          <w:lang w:val="en-NZ"/>
        </w:rPr>
        <w:t>compared to their predecessors (I and II)</w:t>
      </w:r>
      <w:r>
        <w:rPr>
          <w:noProof/>
          <w:lang w:val="en-NZ"/>
        </w:rPr>
        <w:t xml:space="preserve">. Similarly, the  variants incorporated with Laplace Smoothing were effective in handling the imbalanced data </w:t>
      </w:r>
      <w:r w:rsidR="005353E9">
        <w:rPr>
          <w:noProof/>
          <w:lang w:val="en-NZ"/>
        </w:rPr>
        <w:t>compared to their earlier versions (III-I, IV-II, and VI-V)</w:t>
      </w:r>
      <w:r>
        <w:rPr>
          <w:noProof/>
          <w:lang w:val="en-NZ"/>
        </w:rPr>
        <w:t>.</w:t>
      </w:r>
    </w:p>
    <w:p w14:paraId="3EB426EF" w14:textId="755C90CB" w:rsidR="006B38AD" w:rsidRDefault="006B38AD" w:rsidP="00D96ED3">
      <w:pPr>
        <w:pStyle w:val="MDPI31text"/>
        <w:rPr>
          <w:noProof/>
          <w:lang w:val="en-NZ"/>
        </w:rPr>
      </w:pPr>
      <w:r>
        <w:rPr>
          <w:noProof/>
          <w:lang w:val="en-NZ"/>
        </w:rPr>
        <w:t xml:space="preserve">In addition, </w:t>
      </w:r>
      <w:r w:rsidR="00566E5A">
        <w:rPr>
          <w:noProof/>
          <w:lang w:val="en-NZ"/>
        </w:rPr>
        <w:t>the expectation maximization variants (II and IV) took more time</w:t>
      </w:r>
      <w:r>
        <w:rPr>
          <w:noProof/>
          <w:lang w:val="en-NZ"/>
        </w:rPr>
        <w:t xml:space="preserve"> when handling imbalanced data compared to their predecessors (I and II). That said, the data imbalances does not seem to affect </w:t>
      </w:r>
      <w:r w:rsidR="00775540">
        <w:rPr>
          <w:noProof/>
          <w:lang w:val="en-NZ"/>
        </w:rPr>
        <w:t>the time needed for learning and prediction</w:t>
      </w:r>
      <w:r>
        <w:rPr>
          <w:noProof/>
          <w:lang w:val="en-NZ"/>
        </w:rPr>
        <w:t>. Even 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3D42E8">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062172">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062172">
            <w:pPr>
              <w:pStyle w:val="MDPI42tablebody"/>
              <w:spacing w:line="240" w:lineRule="auto"/>
              <w:rPr>
                <w:b/>
                <w:snapToGrid/>
              </w:rPr>
            </w:pPr>
            <w:r w:rsidRPr="00A8187A">
              <w:rPr>
                <w:b/>
                <w:snapToGrid/>
              </w:rPr>
              <w:t>Spearman’s Rho (r)</w:t>
            </w:r>
          </w:p>
        </w:tc>
      </w:tr>
      <w:tr w:rsidR="00A8187A" w:rsidRPr="008E459A" w14:paraId="178C2911" w14:textId="77777777" w:rsidTr="004F4FBA">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062172">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062172">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062172">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062172">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897F24">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64C808AC" w:rsidR="00A8187A" w:rsidRDefault="00206C58" w:rsidP="00D96ED3">
      <w:pPr>
        <w:pStyle w:val="MDPI31text"/>
        <w:rPr>
          <w:noProof/>
          <w:lang w:val="en-NZ"/>
        </w:rPr>
      </w:pPr>
      <w:r>
        <w:rPr>
          <w:noProof/>
          <w:lang w:val="en-NZ"/>
        </w:rPr>
        <w:t xml:space="preserve">Finally, </w:t>
      </w:r>
      <w:r w:rsidRPr="009C1510">
        <w:rPr>
          <w:noProof/>
          <w:lang w:val="en-NZ"/>
        </w:rPr>
        <w:t xml:space="preserve">we conducted the Spearman’s Rho correlation </w:t>
      </w:r>
      <w:r w:rsidR="007B6C0E">
        <w:rPr>
          <w:noProof/>
          <w:lang w:val="en-NZ"/>
        </w:rPr>
        <w:t>test to explore the relationship between the results</w:t>
      </w:r>
      <w:r>
        <w:rPr>
          <w:noProof/>
          <w:lang w:val="en-NZ"/>
        </w:rPr>
        <w:t xml:space="preserve"> of the F-Measure</w:t>
      </w:r>
      <w:r w:rsidRPr="009C1510">
        <w:rPr>
          <w:noProof/>
          <w:lang w:val="en-NZ"/>
        </w:rPr>
        <w:t xml:space="preserve"> a</w:t>
      </w:r>
      <w:r>
        <w:rPr>
          <w:noProof/>
          <w:lang w:val="en-NZ"/>
        </w:rPr>
        <w:t>nd time of each variant to further probe our outcomes</w:t>
      </w:r>
      <w:r w:rsidR="00D66229">
        <w:rPr>
          <w:noProof/>
          <w:lang w:val="en-NZ"/>
        </w:rPr>
        <w:fldChar w:fldCharType="begin"/>
      </w:r>
      <w:r w:rsidR="00D66229">
        <w:rPr>
          <w:noProof/>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sidR="00D66229">
        <w:rPr>
          <w:noProof/>
          <w:lang w:val="en-NZ"/>
        </w:rPr>
        <w:fldChar w:fldCharType="separate"/>
      </w:r>
      <w:r w:rsidR="00D66229">
        <w:rPr>
          <w:noProof/>
          <w:lang w:val="en-NZ"/>
        </w:rPr>
        <w:t>[55]</w:t>
      </w:r>
      <w:r w:rsidR="00D66229">
        <w:rPr>
          <w:noProof/>
          <w:lang w:val="en-NZ"/>
        </w:rPr>
        <w:fldChar w:fldCharType="end"/>
      </w:r>
      <w:r w:rsidRPr="009C1510">
        <w:rPr>
          <w:noProof/>
          <w:lang w:val="en-NZ"/>
        </w:rPr>
        <w:t>. W</w:t>
      </w:r>
      <w:r>
        <w:rPr>
          <w:noProof/>
          <w:lang w:val="en-NZ"/>
        </w:rPr>
        <w:t>e report our findings in Table 5</w:t>
      </w:r>
      <w:r w:rsidRPr="009C1510">
        <w:rPr>
          <w:noProof/>
          <w:lang w:val="en-NZ"/>
        </w:rPr>
        <w:t xml:space="preserve">. </w:t>
      </w:r>
      <w:r>
        <w:rPr>
          <w:noProof/>
          <w:lang w:val="en-NZ"/>
        </w:rPr>
        <w:t>The results reported in Table 5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062172">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062172">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48E8C9A2" w:rsidR="00315FD5" w:rsidRDefault="001C2775" w:rsidP="00D96ED3">
      <w:pPr>
        <w:pStyle w:val="MDPI31text"/>
      </w:pPr>
      <w:r>
        <w:rPr>
          <w:noProof/>
          <w:snapToGrid/>
          <w:lang w:val="de-DE" w:bidi="ar-SA"/>
        </w:rPr>
        <mc:AlternateContent>
          <mc:Choice Requires="wpg">
            <w:drawing>
              <wp:anchor distT="0" distB="0" distL="114300" distR="114300" simplePos="0" relativeHeight="251660288" behindDoc="0" locked="0" layoutInCell="1" allowOverlap="1" wp14:anchorId="6E576A33" wp14:editId="22795776">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3ED38008" w14:textId="0BD5D93E" w:rsidR="001C2775" w:rsidRPr="004D32C5" w:rsidRDefault="001C2775" w:rsidP="00CD2F94">
                              <w:pPr>
                                <w:pStyle w:val="MDPI51figurecaption"/>
                                <w:ind w:left="0"/>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004227B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E576A33" id="Gruppieren 7" o:spid="_x0000_s1026" style="position:absolute;left:0;text-align:left;margin-left:131.5pt;margin-top:338.7pt;width:392pt;height:327.3pt;z-index:251660288;mso-width-relative:margin" coordorigin="16700" coordsize="49784,4156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">
                  <v:imagedata r:id="rId14" o:title="Rplot28"/>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Rp0yAAAAN8AAAAPAAAAZHJzL2Rvd25yZXYueG1sRI9Pa8JA&#13;&#10;FMTvBb/D8oTe6sZS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DozRp0yAAAAN8A&#13;&#10;AAAPAAAAAAAAAAAAAAAAAAcCAABkcnMvZG93bnJldi54bWxQSwUGAAAAAAMAAwC3AAAA/AIAAAAA&#13;&#10;" filled="f" stroked="f">
                  <v:textbox inset="0,0,0,0">
                    <w:txbxContent>
                      <w:p w14:paraId="3ED38008" w14:textId="0BD5D93E" w:rsidR="001C2775" w:rsidRPr="004D32C5" w:rsidRDefault="001C2775" w:rsidP="00CD2F94">
                        <w:pPr>
                          <w:pStyle w:val="MDPI51figurecaption"/>
                          <w:ind w:left="0"/>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004227B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E803EF">
        <w:t>provides a summary of performance results (accuracy, F-Measure, and time metrics) of the six Naïve Bayes variants for the five datasets</w:t>
      </w:r>
      <w:r w:rsidR="00315FD5">
        <w:t xml:space="preserve">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w:t>
      </w:r>
      <w:proofErr w:type="spellStart"/>
      <w:r w:rsidR="00315FD5" w:rsidRPr="0006512E">
        <w:t>TradeMe</w:t>
      </w:r>
      <w:proofErr w:type="spellEnd"/>
      <w:r w:rsidR="00315FD5" w:rsidRPr="0006512E">
        <w:t xml:space="preserve">, </w:t>
      </w:r>
      <w:proofErr w:type="spellStart"/>
      <w:r w:rsidR="00315FD5" w:rsidRPr="0006512E">
        <w:t>MyTracks</w:t>
      </w:r>
      <w:proofErr w:type="spellEnd"/>
      <w:r w:rsidR="00315FD5" w:rsidRPr="0006512E">
        <w:t>, Vodafone</w:t>
      </w:r>
      <w:r w:rsidR="00315FD5">
        <w:t xml:space="preserve"> </w:t>
      </w:r>
      <w:r w:rsidR="00315FD5" w:rsidRPr="0006512E">
        <w:t xml:space="preserve">NZ, </w:t>
      </w:r>
      <w:proofErr w:type="spellStart"/>
      <w:r w:rsidR="00315FD5" w:rsidRPr="0006512E">
        <w:t>ThreeNow</w:t>
      </w:r>
      <w:proofErr w:type="spellEnd"/>
      <w:r w:rsidR="00315FD5" w:rsidRPr="0006512E">
        <w:t xml:space="preserve"> and Flutter), the six variants exhibited </w:t>
      </w:r>
      <w:r w:rsidR="00315FD5">
        <w:t>varied performances</w:t>
      </w:r>
      <w:r w:rsidR="00315FD5" w:rsidRPr="0006512E">
        <w:t xml:space="preserve">. This conclusion is drawn </w:t>
      </w:r>
      <w:r w:rsidR="00E213EE">
        <w:t>based on the results shown by the accuracy, F-Measure, 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w:t>
      </w:r>
      <w:r w:rsidR="00E22B7C">
        <w:t>an important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w:t>
      </w:r>
      <w:r w:rsidR="00823B08">
        <w:t>variations in performances shown by the Naïve Bayes variants when classifying useful and non-useful reviews for the five datasets. Based on this outcome, we believe the variants can reliably predict the label of each review if the features</w:t>
      </w:r>
      <w:r w:rsidR="00315FD5" w:rsidRPr="0006512E">
        <w:t xml:space="preserve"> spread across </w:t>
      </w:r>
      <w:r w:rsidR="00315FD5">
        <w:t>various</w:t>
      </w:r>
      <w:r w:rsidR="00315FD5" w:rsidRPr="0006512E">
        <w:t xml:space="preserve"> label</w:t>
      </w:r>
      <w:r w:rsidR="00315FD5">
        <w:t>s</w:t>
      </w:r>
      <w:r w:rsidR="00315FD5" w:rsidRPr="0006512E">
        <w:t xml:space="preserve"> had hi</w:t>
      </w:r>
      <w:r w:rsidR="00315FD5">
        <w:t xml:space="preserve">gher </w:t>
      </w:r>
      <w:r w:rsidR="00D31A1C">
        <w:t>degree of distinctness (i.e., if the features associated with a label are significantly distinct compared to the features associated with other labels), an aspect needing further empirical</w:t>
      </w:r>
      <w:r w:rsidR="00315FD5" w:rsidRPr="0006512E">
        <w:t xml:space="preserve"> investigation.</w:t>
      </w:r>
      <w:r w:rsidR="00315FD5">
        <w:t xml:space="preserve"> This is because, for some overlapping features (i.e., similar words belonging to different categories) the conditional probability P(</w:t>
      </w:r>
      <w:proofErr w:type="spellStart"/>
      <w:r w:rsidR="00315FD5">
        <w:t>w</w:t>
      </w:r>
      <w:r w:rsidR="00315FD5">
        <w:rPr>
          <w:vertAlign w:val="subscript"/>
        </w:rPr>
        <w:t>i</w:t>
      </w:r>
      <w:r w:rsidR="00315FD5">
        <w:t>|c</w:t>
      </w:r>
      <w:r w:rsidR="00315FD5">
        <w:rPr>
          <w:vertAlign w:val="subscript"/>
        </w:rPr>
        <w:t>n</w:t>
      </w:r>
      <w:proofErr w:type="spellEnd"/>
      <w:r w:rsidR="00315FD5">
        <w:t xml:space="preserve">) of the specific feature </w:t>
      </w:r>
      <w:proofErr w:type="spellStart"/>
      <w:r w:rsidR="00315FD5">
        <w:t>w</w:t>
      </w:r>
      <w:r w:rsidR="00315FD5">
        <w:rPr>
          <w:vertAlign w:val="subscript"/>
        </w:rPr>
        <w:t>i</w:t>
      </w:r>
      <w:proofErr w:type="spellEnd"/>
      <w:r w:rsidR="00315FD5">
        <w:t xml:space="preserve"> given the category </w:t>
      </w:r>
      <w:proofErr w:type="spellStart"/>
      <w:r w:rsidR="00315FD5">
        <w:t>c</w:t>
      </w:r>
      <w:r w:rsidR="00315FD5">
        <w:rPr>
          <w:vertAlign w:val="subscript"/>
        </w:rPr>
        <w:t>n</w:t>
      </w:r>
      <w:proofErr w:type="spellEnd"/>
      <w:r w:rsidR="00315FD5">
        <w:t xml:space="preserve"> could be normally distributed. In such a scenario, bias and variance of such features belonging to each category in the training data could be computed, and later utilizing the probability density function of the normal distribution, P(</w:t>
      </w:r>
      <w:proofErr w:type="spellStart"/>
      <w:r w:rsidR="00315FD5">
        <w:t>w</w:t>
      </w:r>
      <w:r w:rsidR="00315FD5">
        <w:rPr>
          <w:vertAlign w:val="subscript"/>
        </w:rPr>
        <w:t>i</w:t>
      </w:r>
      <w:r w:rsidR="00315FD5">
        <w:t>|c</w:t>
      </w:r>
      <w:r w:rsidR="00315FD5">
        <w:rPr>
          <w:vertAlign w:val="subscript"/>
        </w:rPr>
        <w:t>n</w:t>
      </w:r>
      <w:proofErr w:type="spellEnd"/>
      <w:r w:rsidR="00315FD5">
        <w:t xml:space="preserve">) can be computed for the unlabeled reviews. To generate the probability value of a specific feature </w:t>
      </w:r>
      <w:proofErr w:type="spellStart"/>
      <w:r w:rsidR="00315FD5">
        <w:t>w</w:t>
      </w:r>
      <w:r w:rsidR="00315FD5">
        <w:rPr>
          <w:vertAlign w:val="subscript"/>
        </w:rPr>
        <w:t>i</w:t>
      </w:r>
      <w:proofErr w:type="spellEnd"/>
      <w:r w:rsidR="00315FD5">
        <w:rPr>
          <w:vertAlign w:val="subscript"/>
        </w:rPr>
        <w:t xml:space="preserve">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E17B41">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E17B41">
        <w:rPr>
          <w:noProof/>
        </w:rPr>
        <w:t>[56,57]</w:t>
      </w:r>
      <w:r w:rsidR="00315FD5">
        <w:fldChar w:fldCharType="end"/>
      </w:r>
      <w:r w:rsidR="00315FD5">
        <w:t>.</w:t>
      </w:r>
    </w:p>
    <w:p w14:paraId="05BB3F96" w14:textId="03B9DE92" w:rsidR="001C2775" w:rsidRDefault="001C2775" w:rsidP="00D96ED3">
      <w:pPr>
        <w:pStyle w:val="MDPI31text"/>
      </w:pPr>
    </w:p>
    <w:p w14:paraId="21357042" w14:textId="380473CF" w:rsidR="00315FD5" w:rsidRDefault="00315FD5" w:rsidP="00D96ED3">
      <w:pPr>
        <w:pStyle w:val="MDPI31text"/>
        <w:rPr>
          <w:b/>
        </w:rPr>
      </w:pPr>
      <w:r w:rsidRPr="00FD48E8">
        <w:t xml:space="preserve">More importantly, we noticed </w:t>
      </w:r>
      <w:r w:rsidR="008A1C0C">
        <w:t>that all the Naïve Bayes variants operated on the independence assumption, causing each variant to ignore the meaning of words relative to other words. This</w:t>
      </w:r>
      <w:r w:rsidRPr="00FD48E8">
        <w:t xml:space="preserve">, in general, may compromise each variant’s ability to calculate probabilities when working with words pertaining to real-world natural language applications </w:t>
      </w:r>
      <w:r w:rsidRPr="00FD48E8">
        <w:fldChar w:fldCharType="begin"/>
      </w:r>
      <w:r w:rsidR="00E17B41">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sidR="00E17B41">
        <w:rPr>
          <w:noProof/>
        </w:rPr>
        <w:t>[58]</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w:t>
      </w:r>
      <w:r w:rsidR="00DF13E8">
        <w:t>However, other machine learning algorithms like logistic regression</w:t>
      </w:r>
      <w:r w:rsidRPr="00FD48E8">
        <w:t xml:space="preserve"> discretize the words or </w:t>
      </w:r>
      <w:r w:rsidR="00927AC8">
        <w:t>try to fit a normal distribution</w:t>
      </w:r>
      <w:r w:rsidRPr="00FD48E8">
        <w:t xml:space="preserve"> </w:t>
      </w:r>
      <w:r w:rsidRPr="00FD48E8">
        <w:fldChar w:fldCharType="begin"/>
      </w:r>
      <w:r w:rsidR="00E17B41">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sidR="00E17B41">
        <w:rPr>
          <w:noProof/>
        </w:rPr>
        <w:t>[59]</w:t>
      </w:r>
      <w:r w:rsidRPr="00FD48E8">
        <w:fldChar w:fldCharType="end"/>
      </w:r>
      <w:r w:rsidRPr="00FD48E8">
        <w:t xml:space="preserve">. In fact, each Naive Bayes </w:t>
      </w:r>
      <w:r w:rsidR="00E16CFC">
        <w:t>variant assumes the word space is normally distributed with zero variance among words in all categories. This</w:t>
      </w:r>
      <w:r w:rsidRPr="00FD48E8">
        <w:t xml:space="preserve"> is a questionable assumption for any real-world application as in some cases the </w:t>
      </w:r>
      <w:r w:rsidR="00763512" w:rsidRPr="00FD48E8">
        <w:t>variant</w:t>
      </w:r>
      <w:r w:rsidRPr="00FD48E8">
        <w:t xml:space="preserve">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w:t>
      </w:r>
      <w:r w:rsidR="00C727E9">
        <w:t>get a zero normal distribution to achieve more efficient results</w:t>
      </w:r>
      <w:r w:rsidRPr="00FD48E8">
        <w:t xml:space="preserve"> </w:t>
      </w:r>
      <w:r w:rsidRPr="00FD48E8">
        <w:fldChar w:fldCharType="begin"/>
      </w:r>
      <w:r w:rsidR="00E17B41">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sidR="00E17B41">
        <w:rPr>
          <w:noProof/>
        </w:rPr>
        <w:t>[60,61]</w:t>
      </w:r>
      <w:r w:rsidRPr="00FD48E8">
        <w:fldChar w:fldCharType="end"/>
      </w:r>
      <w:r w:rsidRPr="00FD48E8">
        <w:t>.</w:t>
      </w:r>
      <w:r>
        <w:t xml:space="preserve"> </w:t>
      </w:r>
      <w:r w:rsidRPr="00FD48E8">
        <w:t>However, some of the measure</w:t>
      </w:r>
      <w:r>
        <w:t>s returned above are significant</w:t>
      </w:r>
      <w:r w:rsidRPr="00FD48E8">
        <w:t xml:space="preserve"> (e.g., </w:t>
      </w:r>
      <w:r w:rsidR="00B91DF7">
        <w:t>89% accuracy, 0.87 precision, 0.98 recall, 0.89 F-measure, and 0.08 seconds time). Therefore, the Naïve Bayes variants</w:t>
      </w:r>
      <w:r w:rsidRPr="00FD48E8">
        <w:rPr>
          <w:b/>
        </w:rPr>
        <w:t xml:space="preserve"> </w:t>
      </w:r>
      <w:r w:rsidR="00350B71">
        <w:rPr>
          <w:b/>
        </w:rPr>
        <w:t>examined in this study, individually, show promise for aiding useful reviews filtering to support software</w:t>
      </w:r>
      <w:r w:rsidRPr="00FD48E8">
        <w:rPr>
          <w:b/>
        </w:rPr>
        <w:t xml:space="preserve"> maintenance and evolution practice.</w:t>
      </w:r>
    </w:p>
    <w:p w14:paraId="2D6EC4C3" w14:textId="2E6E8E1A"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commentRangeStart w:id="9"/>
      <w:r w:rsidRPr="00FB1617">
        <w:fldChar w:fldCharType="begin"/>
      </w:r>
      <w:r w:rsidR="00E17B41">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sidR="00E17B41">
        <w:rPr>
          <w:noProof/>
        </w:rPr>
        <w:t>[25,26]</w:t>
      </w:r>
      <w:r w:rsidRPr="00FB1617">
        <w:fldChar w:fldCharType="end"/>
      </w:r>
      <w:r>
        <w:rPr>
          <w:szCs w:val="16"/>
        </w:rPr>
        <w:t>,</w:t>
      </w:r>
      <w:commentRangeEnd w:id="9"/>
      <w:r w:rsidR="00436EDB">
        <w:rPr>
          <w:rStyle w:val="CommentReference"/>
          <w:rFonts w:eastAsia="SimSun"/>
          <w:snapToGrid/>
          <w:lang w:eastAsia="zh-CN" w:bidi="ar-SA"/>
        </w:rPr>
        <w:commentReference w:id="9"/>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75535716" w:rsidR="00315FD5" w:rsidRDefault="00315FD5" w:rsidP="00D96ED3">
      <w:pPr>
        <w:pStyle w:val="MDPI31text"/>
        <w:rPr>
          <w:iCs/>
        </w:rPr>
      </w:pPr>
      <w:r>
        <w:t>It is evident in Figure 1 and statistics reported in Table 4 t</w:t>
      </w:r>
      <w:r w:rsidRPr="00FD48E8">
        <w:t xml:space="preserve">hat </w:t>
      </w:r>
      <w:r w:rsidR="00116F7E">
        <w:t xml:space="preserve">the expectation maximization </w:t>
      </w:r>
      <w:r w:rsidR="006056A3">
        <w:t>variants (II and IV) notably enhanced the</w:t>
      </w:r>
      <w:r w:rsidRPr="00FD48E8">
        <w:rPr>
          <w:b/>
        </w:rPr>
        <w:t xml:space="preserv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7463BB8E"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w:t>
      </w:r>
      <w:r w:rsidR="000B353A">
        <w:t>to gain maximum information about the underlying words in reviews of the same category</w:t>
      </w:r>
      <w:r w:rsidRPr="00FD48E8">
        <w:t xml:space="preserve"> during its learning phase. This is seen in </w:t>
      </w:r>
      <w:r>
        <w:t>the sub-section</w:t>
      </w:r>
      <w:r w:rsidR="00344690">
        <w:t xml:space="preserve"> </w:t>
      </w:r>
      <w:r w:rsidR="00DC5EB7">
        <w:t>3.5 when uncategorized and categorized reviews are passed to the Expectation Maximization variant, which allows the Expectation Maximization variant to gain insights into the different types of words related to a particular category during its learning</w:t>
      </w:r>
      <w:r w:rsidRPr="00FD48E8">
        <w:t xml:space="preserve">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rsidR="00E17B41">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sidR="00E17B41">
        <w:rPr>
          <w:noProof/>
        </w:rPr>
        <w:t>[62]</w:t>
      </w:r>
      <w:r w:rsidRPr="00FD48E8">
        <w:fldChar w:fldCharType="end"/>
      </w:r>
      <w:r w:rsidRPr="00FD48E8">
        <w:t>, which allow these variants to generate results quickly. This contrast with Expectation Maximization-</w:t>
      </w:r>
      <w:r w:rsidR="00446073">
        <w:t>Multinomial Naïve Bayes and Expectation Maximization-Multinomial Naïve Bayes with Laplace smoothing, which produce results through an iterative process</w:t>
      </w:r>
      <w:r w:rsidRPr="00FD48E8">
        <w:t xml:space="preserve"> </w:t>
      </w:r>
      <w:r>
        <w:t>approach</w:t>
      </w:r>
      <w:r w:rsidRPr="00FD48E8">
        <w:t xml:space="preserve"> (waiting for </w:t>
      </w:r>
      <w:r w:rsidR="001B261C">
        <w:t>likelihood parameters to stabilize), thereby requiring more time</w:t>
      </w:r>
      <w:r w:rsidRPr="00FD48E8">
        <w:t xml:space="preserve">. </w:t>
      </w:r>
      <w:r>
        <w:t xml:space="preserve">In addition, the Expectation Maximization variants </w:t>
      </w:r>
      <w:r w:rsidR="00833336">
        <w:t>could handle</w:t>
      </w:r>
      <w:r>
        <w:t xml:space="preserve"> the imbalanced data better than their predecessors even though they needed additional time for learning and prediction purposes (refer to Table 4).</w:t>
      </w:r>
    </w:p>
    <w:p w14:paraId="03CCB668" w14:textId="3C3BDDFB"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w:t>
      </w:r>
      <w:r w:rsidR="00104A8A" w:rsidRPr="00FD48E8">
        <w:rPr>
          <w:b/>
        </w:rPr>
        <w:t>measure and</w:t>
      </w:r>
      <w:r w:rsidRPr="00FD48E8">
        <w:rPr>
          <w:b/>
        </w:rPr>
        <w:t xml:space="preserve"> reducing the time requirements for predictions </w:t>
      </w:r>
      <w:r w:rsidR="003F63CE">
        <w:rPr>
          <w:b/>
        </w:rPr>
        <w:t>including Multinomial Naïve Bayes, Expectation Maximization-Multinomial Naïve Bayes, and Complement Naïve Bayes</w:t>
      </w:r>
      <w:r>
        <w:rPr>
          <w:b/>
        </w:rPr>
        <w:t xml:space="preserve"> (III, IV and VI)</w:t>
      </w:r>
      <w:r w:rsidRPr="00FD48E8">
        <w:t xml:space="preserve">. We observe as much as 18.8% </w:t>
      </w:r>
      <w:r w:rsidR="00997968">
        <w:t>increase in accuracy, a 0.15 improvement in F-Measure, and a 0.14-second reduction in time attributed to the Laplace smoothing</w:t>
      </w:r>
      <w:r w:rsidRPr="00FD48E8">
        <w:t xml:space="preserve"> (all statistically significant outcomes). This </w:t>
      </w:r>
      <w:r>
        <w:t>concept</w:t>
      </w:r>
      <w:r w:rsidRPr="00FD48E8">
        <w:t xml:space="preserve"> </w:t>
      </w:r>
      <w:r w:rsidR="00AE797F">
        <w:t>significantly enhanced the retrieval of useful reviews. As seen from equations (6) and (7), Laplace smoothing prevents zero counts of words whose information is not known in the training phase, thus maintaining the value of maximum likelihood estima</w:t>
      </w:r>
      <w:r w:rsidRPr="00FD48E8">
        <w:t xml:space="preserve">tes that are crucial towards the computation of a category of review. Therefore, any maximum likelihood estimates being 0 causes a lapse in the judgment towards </w:t>
      </w:r>
      <w:r w:rsidR="002B0362">
        <w:t>determining the relevant category of a review. Consequently, the variants</w:t>
      </w:r>
      <w:r w:rsidRPr="00FD48E8">
        <w:t xml:space="preserve"> augmented by Laplace smoothing generate faster estimates of the parameters that compute the likelihood </w:t>
      </w:r>
      <w:r w:rsidRPr="00FD48E8">
        <w:fldChar w:fldCharType="begin"/>
      </w:r>
      <w:r w:rsidR="00E17B41">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sidR="00E17B41">
        <w:rPr>
          <w:noProof/>
        </w:rPr>
        <w:t>[63]</w:t>
      </w:r>
      <w:r w:rsidRPr="00FD48E8">
        <w:fldChar w:fldCharType="end"/>
      </w:r>
      <w:r w:rsidRPr="00FD48E8">
        <w:t>, hence improving Naïve Bayes prediction performance.</w:t>
      </w:r>
      <w:r>
        <w:t xml:space="preserve"> Besides, as inferred from the findings reported in Table 4, </w:t>
      </w:r>
      <w:r w:rsidR="00287875">
        <w:t>Laplace smoothing benefited variants III, IV, and VI</w:t>
      </w:r>
      <w:r>
        <w:t xml:space="preserve"> in dealing with data imbalance. This effect is particularly pronounced when variant VI is considered. Thus, concepts such as expectation maximization and Laplace smoothing contribute towards resolving the data imbalance issue.</w:t>
      </w:r>
    </w:p>
    <w:p w14:paraId="259C0E4D" w14:textId="6D890F37" w:rsidR="00315FD5" w:rsidRDefault="00315FD5" w:rsidP="00D96ED3">
      <w:pPr>
        <w:pStyle w:val="MDPI31text"/>
      </w:pPr>
      <w:r>
        <w:t>Figure 1 and statistics reported in Table 4</w:t>
      </w:r>
      <w:r w:rsidRPr="00FD48E8">
        <w:t xml:space="preserve"> also show </w:t>
      </w:r>
      <w:r w:rsidR="00877366">
        <w:t xml:space="preserve">overall, Expectation Maximization-Multinomial Naïve Bayes with Laplace smoothing performed well on the datasets in terms of accuracy and F-Measure. Therefore, from a practical standpoint, </w:t>
      </w:r>
      <w:r w:rsidR="00877366" w:rsidRPr="00877366">
        <w:rPr>
          <w:b/>
          <w:bCs/>
        </w:rPr>
        <w:t>Expectation Maximization-Multinomial Naïve Bayes with Laplace smoot</w:t>
      </w:r>
      <w:r w:rsidRPr="00FD48E8">
        <w:rPr>
          <w:b/>
        </w:rPr>
        <w: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xml:space="preserve">. On the contrary, </w:t>
      </w:r>
      <w:r w:rsidR="001573A3">
        <w:t>Complement Naïve Bayes with Laplace smoothing (VI) showed good performance on the</w:t>
      </w:r>
      <w:r w:rsidRPr="00FD48E8">
        <w:t xml:space="preserve"> </w:t>
      </w:r>
      <w:proofErr w:type="spellStart"/>
      <w:r w:rsidRPr="00FD48E8">
        <w:t>TradeMe</w:t>
      </w:r>
      <w:proofErr w:type="spellEnd"/>
      <w:r w:rsidRPr="00FD48E8">
        <w:t>,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004A7BC6">
        <w:rPr>
          <w:b/>
        </w:rPr>
        <w:t>enables it to perform well when the dataset</w:t>
      </w:r>
      <w:r w:rsidRPr="00FD48E8">
        <w:rPr>
          <w:b/>
        </w:rPr>
        <w:t xml:space="preserve"> is imbalanced</w:t>
      </w:r>
      <w:r w:rsidRPr="00FD48E8">
        <w:t>, as observed in the case of the above</w:t>
      </w:r>
      <w:r>
        <w:t>-</w:t>
      </w:r>
      <w:r w:rsidRPr="00FD48E8">
        <w:t xml:space="preserve">mentioned datasets (refer to Section </w:t>
      </w:r>
      <w:r>
        <w:t>4 and Table 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 the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w:t>
      </w:r>
      <w:r w:rsidR="00CD2F94">
        <w:t>non-useful</w:t>
      </w:r>
      <w:r>
        <w:t xml:space="preserve">)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27444441"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 xml:space="preserve">is best suited when app developers have a substantial </w:t>
      </w:r>
      <w:r w:rsidR="00CD2F94" w:rsidRPr="006E3BFD">
        <w:rPr>
          <w:b/>
        </w:rPr>
        <w:t>number</w:t>
      </w:r>
      <w:r w:rsidRPr="006E3BFD">
        <w:rPr>
          <w:b/>
        </w:rPr>
        <w:t xml:space="preserve"> of categorized reviews whose labels are imbalanced, and at the same time are bound by time constraints.</w:t>
      </w:r>
      <w:r w:rsidRPr="00FD48E8">
        <w:t xml:space="preserve"> </w:t>
      </w:r>
      <w:r w:rsidR="00292E2A">
        <w:t>However, the Complement Naïve Bayes with Laplace smoothing variant cannot incorporate Expectation Maximization, limiting its use to the previously mentioned application scenario</w:t>
      </w:r>
      <w:r w:rsidRPr="00FD48E8">
        <w:t>.</w:t>
      </w:r>
    </w:p>
    <w:p w14:paraId="52EE61AC" w14:textId="603C9A17" w:rsidR="00F27C7A" w:rsidRDefault="00F27C7A" w:rsidP="00D96ED3">
      <w:pPr>
        <w:pStyle w:val="MDPI31text"/>
      </w:pPr>
      <w:r>
        <w:t xml:space="preserve">Furthermore, as observed from Table 5, the F-Measure of all the </w:t>
      </w:r>
      <w:r w:rsidR="00B53101">
        <w:t>versions of the Naïve Bayes method decreased as the</w:t>
      </w:r>
      <w:r>
        <w:t xml:space="preserve"> time required for learning and prediction increased. </w:t>
      </w:r>
      <w:r w:rsidR="00F6281A">
        <w:t>It is suspected that as the number of features increases, and if the likelihood of these features does not conform to the appropriate distribution required by the Naïve Bayes method, the F-Measures of the variants are compromised.</w:t>
      </w:r>
      <w:r>
        <w:t xml:space="preserve"> Besides, the Naïve Bayes method requires the number of features related to each category to be in logarithmic to the size of the training data </w:t>
      </w:r>
      <w:r>
        <w:fldChar w:fldCharType="begin"/>
      </w:r>
      <w:r w:rsidR="00E17B41">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sidR="00E17B41">
        <w:rPr>
          <w:noProof/>
        </w:rPr>
        <w:t>[59]</w:t>
      </w:r>
      <w:r>
        <w:fldChar w:fldCharType="end"/>
      </w:r>
      <w:r>
        <w:t xml:space="preserve">. These observations further </w:t>
      </w:r>
      <w:r w:rsidR="00CD2F94">
        <w:t>support</w:t>
      </w:r>
      <w:r>
        <w:t xml:space="preserve"> our theory of generating reliable features sets (i.e., features </w:t>
      </w:r>
      <w:proofErr w:type="gramStart"/>
      <w:r>
        <w:t>sets</w:t>
      </w:r>
      <w:proofErr w:type="gramEnd"/>
      <w:r>
        <w:t xml:space="preserve">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commentRangeStart w:id="10"/>
      <w:r>
        <w:fldChar w:fldCharType="begin"/>
      </w:r>
      <w:r w:rsidR="00E17B41">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sidR="00E17B41">
        <w:rPr>
          <w:noProof/>
        </w:rPr>
        <w:t>[64]</w:t>
      </w:r>
      <w:r>
        <w:fldChar w:fldCharType="end"/>
      </w:r>
      <w:r>
        <w:t>.</w:t>
      </w:r>
      <w:commentRangeEnd w:id="10"/>
      <w:r w:rsidR="00A72256">
        <w:rPr>
          <w:rStyle w:val="CommentReference"/>
          <w:rFonts w:eastAsia="SimSun"/>
          <w:snapToGrid/>
          <w:lang w:eastAsia="zh-CN" w:bidi="ar-SA"/>
        </w:rPr>
        <w:commentReference w:id="10"/>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125C0B81" w:rsidR="003D22E3" w:rsidRDefault="00DD0C7F" w:rsidP="00D96ED3">
      <w:pPr>
        <w:pStyle w:val="MDPI31text"/>
      </w:pPr>
      <w:r>
        <w:t xml:space="preserve">In this study, </w:t>
      </w:r>
      <w:r w:rsidR="00800467">
        <w:t>the risks associated with labeling app reviews have been addressed by</w:t>
      </w:r>
      <w:r w:rsidRPr="00FD48E8">
        <w:t xml:space="preserve">: </w:t>
      </w:r>
      <w:r>
        <w:t>(</w:t>
      </w:r>
      <w:r w:rsidRPr="00FD48E8">
        <w:t xml:space="preserve">1) making use of </w:t>
      </w:r>
      <w:r w:rsidR="0059091A" w:rsidRPr="0059091A">
        <w:t>feedback from app developers</w:t>
      </w:r>
      <w:r>
        <w:t>,</w:t>
      </w:r>
      <w:r w:rsidRPr="00FD48E8">
        <w:t xml:space="preserve"> </w:t>
      </w:r>
      <w:r>
        <w:t>(</w:t>
      </w:r>
      <w:r w:rsidRPr="00FD48E8">
        <w:t xml:space="preserve">2) </w:t>
      </w:r>
      <w:r w:rsidR="0059091A" w:rsidRPr="0059091A">
        <w:t xml:space="preserve">studying and understanding the rules outlined in </w:t>
      </w:r>
      <w:r>
        <w:t xml:space="preserve">Chen et al. </w:t>
      </w:r>
      <w:r w:rsidRPr="00FD48E8">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E17B41">
        <w:rPr>
          <w:noProof/>
        </w:rPr>
        <w:t>[12]</w:t>
      </w:r>
      <w:r w:rsidRPr="00FD48E8">
        <w:rPr>
          <w:lang w:val="en-NZ"/>
        </w:rPr>
        <w:fldChar w:fldCharType="end"/>
      </w:r>
      <w:r w:rsidRPr="00FD48E8">
        <w:t xml:space="preserve"> </w:t>
      </w:r>
      <w:r>
        <w:t xml:space="preserve">for labeling app reviews and, (3) </w:t>
      </w:r>
      <w:r w:rsidR="00114DFC" w:rsidRPr="00114DFC">
        <w:t xml:space="preserve">thoroughly </w:t>
      </w:r>
      <w:proofErr w:type="spellStart"/>
      <w:r w:rsidR="00114DFC" w:rsidRPr="00114DFC">
        <w:t>analy</w:t>
      </w:r>
      <w:r w:rsidR="00933A7A">
        <w:t>s</w:t>
      </w:r>
      <w:r w:rsidR="00114DFC" w:rsidRPr="00114DFC">
        <w:t>ing</w:t>
      </w:r>
      <w:proofErr w:type="spellEnd"/>
      <w:r w:rsidR="00114DFC" w:rsidRPr="00114DFC">
        <w:t xml:space="preserve"> various types of app reviews that concern app developers. </w:t>
      </w:r>
      <w:r w:rsidR="00933A7A">
        <w:t>The rules for labeling app reviews were extensively discussed among the authors to achieve a shared understanding before conducting reliability checks, which resulted in substantial agreements</w:t>
      </w:r>
      <w:r w:rsidR="00933A7A">
        <w:t xml:space="preserve"> </w:t>
      </w:r>
      <w:r>
        <w:t>(see Fleiss Kappa statistics in Section 4)</w:t>
      </w:r>
      <w:r w:rsidRPr="00FD48E8">
        <w:t xml:space="preserve">. </w:t>
      </w:r>
      <w:r w:rsidR="005578C7">
        <w:t>Follow-up discussions were held to reach a consensus among the authors before finalizing the labeled reviews</w:t>
      </w:r>
      <w:r w:rsidRPr="00FD48E8">
        <w:t xml:space="preserve">. </w:t>
      </w:r>
      <w:r w:rsidR="003857C5">
        <w:t>The primary objective of this study was to compare the performance of different Naïve Bayes variants in filtering useful app reviews, addressing data imbalance issues, and identifying potential research opportunities for improving their performance</w:t>
      </w:r>
      <w:r w:rsidRPr="00FD48E8">
        <w:t xml:space="preserve">. </w:t>
      </w:r>
      <w:r w:rsidR="007E4D66">
        <w:t>Therefore, this work does not investigate the performance of other information retrieval approaches or methods for addressing data imbalance</w:t>
      </w:r>
      <w:r w:rsidR="007E4D66">
        <w:t>.</w:t>
      </w:r>
      <w:r w:rsidR="00156DE0">
        <w:t xml:space="preserve"> </w:t>
      </w:r>
      <w:r w:rsidRPr="00884975">
        <w:t>Howeve</w:t>
      </w:r>
      <w:r>
        <w:t>r, potential future work aimed at</w:t>
      </w:r>
      <w:r w:rsidRPr="00884975">
        <w:t xml:space="preserve"> conducting such an investigation could be planned.  </w:t>
      </w:r>
      <w:r w:rsidR="00CD2F94" w:rsidRPr="00884975">
        <w:t xml:space="preserve">This </w:t>
      </w:r>
      <w:r w:rsidR="00B84469" w:rsidRPr="00884975">
        <w:t>investigation could</w:t>
      </w:r>
      <w:r w:rsidRPr="00884975">
        <w:t xml:space="preserve"> </w:t>
      </w:r>
      <w:r w:rsidR="0097470B" w:rsidRPr="00884975">
        <w:t>involve the</w:t>
      </w:r>
      <w:r w:rsidRPr="00884975">
        <w:t xml:space="preserve"> </w:t>
      </w:r>
      <w:proofErr w:type="gramStart"/>
      <w:r w:rsidRPr="00884975">
        <w:t>performance  evaluation</w:t>
      </w:r>
      <w:proofErr w:type="gramEnd"/>
      <w:r w:rsidRPr="00884975">
        <w:t xml:space="preserve">  of  popular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w:t>
      </w:r>
      <w:r w:rsidR="004A122A">
        <w:t>variants were outside the scope of this study</w:t>
      </w:r>
      <w:r w:rsidRPr="0053657B">
        <w:t>.</w:t>
      </w:r>
    </w:p>
    <w:p w14:paraId="0FDD47E7" w14:textId="1F7DF04A" w:rsidR="00022A81" w:rsidRDefault="00022A81" w:rsidP="00022A81">
      <w:pPr>
        <w:pStyle w:val="MDPI22heading2"/>
      </w:pPr>
      <w:r>
        <w:t>7.2 External Validity</w:t>
      </w:r>
    </w:p>
    <w:p w14:paraId="3D78085F" w14:textId="541544ED" w:rsidR="00022A81" w:rsidRDefault="001C26E9" w:rsidP="00D96ED3">
      <w:pPr>
        <w:pStyle w:val="MDPI31text"/>
      </w:pPr>
      <w:r>
        <w:t>A computer with a specific hardware configuration (detailed in Section 4) was used, which may limit the generalizability of</w:t>
      </w:r>
      <w:r w:rsidR="00022A81" w:rsidRPr="00FD48E8">
        <w:t xml:space="preserve"> our outcomes</w:t>
      </w:r>
      <w:r w:rsidR="00022A81">
        <w:t xml:space="preserve">, however, the pattern of results </w:t>
      </w:r>
      <w:r w:rsidR="00CD2F94">
        <w:t>was</w:t>
      </w:r>
      <w:r w:rsidR="00022A81">
        <w:t xml:space="preserve"> consistent across the datasets and so this was not a threat to the pattern of outcomes observed</w:t>
      </w:r>
      <w:r w:rsidR="00022A81" w:rsidRPr="00FD48E8">
        <w:t xml:space="preserve">. </w:t>
      </w:r>
      <w:r w:rsidR="00022A81" w:rsidRPr="00E05416">
        <w:t xml:space="preserve">We have utilized five datasets to evaluate the utility of the six </w:t>
      </w:r>
      <w:r w:rsidR="005B6E7D">
        <w:t>Naïve Bayes variants for filtering useful reviews</w:t>
      </w:r>
      <w:r w:rsidR="00022A81" w:rsidRPr="00E05416">
        <w:t xml:space="preserve">. Hence, the generalizability of the results </w:t>
      </w:r>
      <w:r w:rsidR="00022A81">
        <w:t>may be limited to these datasets</w:t>
      </w:r>
      <w:r w:rsidR="00022A81" w:rsidRPr="00E05416">
        <w:t xml:space="preserve">. </w:t>
      </w:r>
      <w:r w:rsidR="00A3012C">
        <w:t>However, the main objective of this study was to examine the feasibility and performance of the variants in filtering useful reviews and quantifying the evaluation of the results produced by</w:t>
      </w:r>
      <w:r w:rsidR="00022A81">
        <w:t xml:space="preserve"> the variants to identify the best performing variants under certain circumstances</w:t>
      </w:r>
      <w:r w:rsidR="00022A81" w:rsidRPr="00E05416">
        <w:t xml:space="preserve">. </w:t>
      </w:r>
      <w:r w:rsidR="00022A81">
        <w:t xml:space="preserve">Our analysis was also restricted </w:t>
      </w:r>
      <w:r w:rsidR="00022A81" w:rsidRPr="00E05416">
        <w:t xml:space="preserve">by </w:t>
      </w:r>
      <w:r w:rsidR="00813563">
        <w:t>the time and human resource constraints related to the manual labeling of the reviews and</w:t>
      </w:r>
      <w:r w:rsidR="00022A81">
        <w:t xml:space="preserve"> </w:t>
      </w:r>
      <w:r w:rsidR="00022A81" w:rsidRPr="00E05416">
        <w:t>reliability assessments performed in this study.</w:t>
      </w:r>
    </w:p>
    <w:p w14:paraId="4BA46CD2" w14:textId="6B682E1F" w:rsidR="00022A81" w:rsidRDefault="00022A81" w:rsidP="00022A81">
      <w:pPr>
        <w:pStyle w:val="MDPI22heading2"/>
      </w:pPr>
      <w:r>
        <w:t>7.3 Construct Validity</w:t>
      </w:r>
    </w:p>
    <w:p w14:paraId="2FEAB0AC" w14:textId="3AD6672B"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rsidR="00E17B41">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sidR="00E17B41">
        <w:rPr>
          <w:noProof/>
        </w:rPr>
        <w:t>[12]</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002A7759">
        <w:t>consensus formation). However, another approach to constructing</w:t>
      </w:r>
      <w:r w:rsidRPr="00E42C68">
        <w:t xml:space="preserve"> </w:t>
      </w:r>
      <w:r w:rsidR="00492E20">
        <w:t>this ground truth would be to contact the app developers of the respective apps to obtain the labeled set of reviews for evaluating the performance of the filtering approach</w:t>
      </w:r>
      <w:r>
        <w:t>. Such an approach could be a natural next step for future research.</w:t>
      </w:r>
    </w:p>
    <w:p w14:paraId="42BA7CAA" w14:textId="31C1226A" w:rsidR="00022A81" w:rsidRDefault="00022A81" w:rsidP="00022A81">
      <w:pPr>
        <w:pStyle w:val="MDPI21heading1"/>
      </w:pPr>
      <w:r>
        <w:t>8. Conclusion and Future Work</w:t>
      </w:r>
    </w:p>
    <w:p w14:paraId="5B436F85" w14:textId="397C63B7" w:rsidR="00022A81" w:rsidRDefault="00022A81" w:rsidP="00D96ED3">
      <w:pPr>
        <w:pStyle w:val="MDPI31text"/>
      </w:pPr>
      <w:r w:rsidRPr="00FD48E8">
        <w:t xml:space="preserve">In this </w:t>
      </w:r>
      <w:r w:rsidR="00A74247">
        <w:t>study, we examined Naïve Bayes variants for their usefulness</w:t>
      </w:r>
      <w:r w:rsidRPr="00FD48E8">
        <w:t xml:space="preserve"> extracting useful app reviews. In the past, various approaches have been used to extract app reviews, with </w:t>
      </w:r>
      <w:r w:rsidR="00623A16">
        <w:t>the method incorporating Expectation Maximization for the Naïve Bayes</w:t>
      </w:r>
      <w:r w:rsidRPr="00FD48E8">
        <w:t xml:space="preserve"> method showing </w:t>
      </w:r>
      <w:r w:rsidR="00066072">
        <w:t>the most potential. Thus, in this study, we explore the performances of six variants of Naïve Bayes</w:t>
      </w:r>
      <w:r w:rsidR="00731475">
        <w:t xml:space="preserve">. </w:t>
      </w:r>
      <w:proofErr w:type="spellStart"/>
      <w:r w:rsidR="00731475">
        <w:t>The</w:t>
      </w:r>
      <w:proofErr w:type="spellEnd"/>
      <w:r w:rsidR="00731475">
        <w:t xml:space="preserv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05B8C422" w:rsidR="00022A81" w:rsidRDefault="00022A81" w:rsidP="00D96ED3">
      <w:pPr>
        <w:pStyle w:val="MDPI31text"/>
      </w:pPr>
      <w:r>
        <w:t xml:space="preserve">That said, this study identifies several further research opportunities. For instance, the potential performance optimization of the </w:t>
      </w:r>
      <w:r w:rsidR="00FB19EB">
        <w:t>Naïve Bayes variants for filtering app reviews</w:t>
      </w:r>
      <w:r>
        <w:t xml:space="preserve">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w:t>
      </w:r>
      <w:r w:rsidR="00A01070">
        <w:t>versions of Multinomial Naïve Bayes method to verify the</w:t>
      </w:r>
      <w:r>
        <w:t xml:space="preserve"> application generalizability of the best performing variants from a broader perspective (i.e., industry or academic settings). </w:t>
      </w:r>
      <w:r w:rsidR="001513D4">
        <w:t>Beyond app reviews, however, the usefulness of</w:t>
      </w:r>
      <w:r w:rsidRPr="00FD48E8">
        <w:t xml:space="preserve"> these variants can be empirically evaluated on</w:t>
      </w:r>
      <w:r>
        <w:t xml:space="preserve"> bug reports and requests logged in </w:t>
      </w:r>
      <w:r w:rsidR="002818D5">
        <w:t>software repositories like Jira, GitHub, and others</w:t>
      </w:r>
      <w:r w:rsidRPr="00FD48E8">
        <w:t>.</w:t>
      </w:r>
    </w:p>
    <w:p w14:paraId="57E98450" w14:textId="518487AC" w:rsidR="00022A81" w:rsidRDefault="00022A81" w:rsidP="00D96ED3">
      <w:pPr>
        <w:pStyle w:val="MDPI31text"/>
        <w:rPr>
          <w:iCs/>
        </w:rPr>
      </w:pPr>
    </w:p>
    <w:p w14:paraId="20C733E7" w14:textId="13F22DE3" w:rsidR="00CD2F94" w:rsidRDefault="00840C20" w:rsidP="00022A81">
      <w:pPr>
        <w:pStyle w:val="MDPI31text"/>
        <w:spacing w:after="120"/>
        <w:ind w:firstLine="0"/>
      </w:pPr>
      <w:commentRangeStart w:id="11"/>
      <w:commentRangeStart w:id="12"/>
      <w:r w:rsidRPr="00613B31">
        <w:rPr>
          <w:b/>
        </w:rPr>
        <w:t xml:space="preserve">Author </w:t>
      </w:r>
      <w:commentRangeEnd w:id="11"/>
      <w:r>
        <w:rPr>
          <w:rStyle w:val="CommentReference"/>
          <w:rFonts w:eastAsia="SimSun"/>
          <w:noProof/>
          <w:snapToGrid/>
          <w:lang w:eastAsia="zh-CN" w:bidi="ar-SA"/>
        </w:rPr>
        <w:commentReference w:id="11"/>
      </w:r>
      <w:commentRangeEnd w:id="12"/>
      <w:r w:rsidR="00AF4E07">
        <w:rPr>
          <w:rStyle w:val="CommentReference"/>
          <w:rFonts w:eastAsia="SimSun"/>
          <w:snapToGrid/>
          <w:lang w:eastAsia="zh-CN" w:bidi="ar-SA"/>
        </w:rPr>
        <w:commentReference w:id="12"/>
      </w:r>
      <w:r w:rsidRPr="00613B31">
        <w:rPr>
          <w:b/>
        </w:rPr>
        <w:t>Contributions:</w:t>
      </w:r>
      <w:r w:rsidRPr="00613B31">
        <w:t xml:space="preserve"> </w:t>
      </w:r>
      <w:proofErr w:type="spellStart"/>
      <w:r w:rsidR="00CD2F94">
        <w:t>Pouya</w:t>
      </w:r>
      <w:proofErr w:type="spellEnd"/>
      <w:r w:rsidR="00CD2F94">
        <w:t xml:space="preserve"> </w:t>
      </w:r>
      <w:proofErr w:type="spellStart"/>
      <w:r w:rsidR="00CD2F94">
        <w:t>Ataei</w:t>
      </w:r>
      <w:proofErr w:type="spellEnd"/>
      <w:r w:rsidR="00CD2F94">
        <w:t xml:space="preserve"> has been the first author leading the paper, project managing, proof reading,</w:t>
      </w:r>
      <w:r w:rsidR="00B96C43">
        <w:t xml:space="preserve"> reviewing, editing,</w:t>
      </w:r>
      <w:r w:rsidR="00CD2F94">
        <w:t xml:space="preserve"> analyzing research components, and formally checking the algorithms. </w:t>
      </w:r>
    </w:p>
    <w:p w14:paraId="23C63E71" w14:textId="77777777" w:rsidR="00CD2F94" w:rsidRDefault="00CD2F94" w:rsidP="00022A81">
      <w:pPr>
        <w:pStyle w:val="MDPI31text"/>
        <w:spacing w:after="120"/>
        <w:ind w:firstLine="0"/>
      </w:pPr>
    </w:p>
    <w:p w14:paraId="35AD639F" w14:textId="2C8C7737" w:rsidR="00840C20" w:rsidRDefault="00840C20" w:rsidP="00022A81">
      <w:pPr>
        <w:pStyle w:val="MDPI31text"/>
        <w:spacing w:after="120"/>
        <w:ind w:firstLine="0"/>
        <w:rPr>
          <w:b/>
          <w:szCs w:val="20"/>
          <w:highlight w:val="red"/>
        </w:rPr>
      </w:pPr>
      <w:r w:rsidRPr="00613B31">
        <w: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6" w:history="1">
        <w:proofErr w:type="spellStart"/>
        <w:r>
          <w:rPr>
            <w:rStyle w:val="Hyperlink"/>
          </w:rPr>
          <w:t>CRediT</w:t>
        </w:r>
        <w:proofErr w:type="spellEnd"/>
        <w:r>
          <w:rPr>
            <w:rStyle w:val="Hyperlink"/>
          </w:rPr>
          <w:t xml:space="preserve"> taxonomy</w:t>
        </w:r>
      </w:hyperlink>
      <w:r>
        <w:t xml:space="preserve"> </w:t>
      </w:r>
      <w:r w:rsidRPr="00613B31">
        <w:t>for the term explanation. Authorship must be limited to those who have contributed substantially to the work reported.</w:t>
      </w:r>
    </w:p>
    <w:p w14:paraId="6455BA02" w14:textId="1DF0B06F" w:rsidR="00022A81" w:rsidRPr="00022A81" w:rsidRDefault="00022A81" w:rsidP="00022A81">
      <w:pPr>
        <w:pStyle w:val="MDPI31text"/>
        <w:spacing w:after="120"/>
        <w:ind w:firstLine="0"/>
        <w:rPr>
          <w:szCs w:val="20"/>
          <w:highlight w:val="red"/>
        </w:rPr>
      </w:pPr>
      <w:commentRangeStart w:id="13"/>
      <w:commentRangeStart w:id="14"/>
      <w:r w:rsidRPr="00022A81">
        <w:rPr>
          <w:b/>
          <w:szCs w:val="20"/>
          <w:highlight w:val="red"/>
        </w:rPr>
        <w:t>Funding:</w:t>
      </w:r>
      <w:r w:rsidRPr="00022A81">
        <w:rPr>
          <w:szCs w:val="20"/>
          <w:highlight w:val="red"/>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13"/>
      <w:r>
        <w:rPr>
          <w:rStyle w:val="CommentReference"/>
          <w:rFonts w:eastAsia="SimSun"/>
          <w:noProof/>
          <w:snapToGrid/>
          <w:lang w:eastAsia="zh-CN" w:bidi="ar-SA"/>
        </w:rPr>
        <w:commentReference w:id="13"/>
      </w:r>
      <w:commentRangeEnd w:id="14"/>
      <w:r w:rsidR="00AF4E07">
        <w:rPr>
          <w:rStyle w:val="CommentReference"/>
          <w:rFonts w:eastAsia="SimSun"/>
          <w:snapToGrid/>
          <w:lang w:eastAsia="zh-CN" w:bidi="ar-SA"/>
        </w:rPr>
        <w:commentReference w:id="14"/>
      </w:r>
    </w:p>
    <w:p w14:paraId="1BA2B8A3" w14:textId="4068472F" w:rsidR="00022A81" w:rsidRPr="00022A81" w:rsidRDefault="00022A81" w:rsidP="00022A81">
      <w:pPr>
        <w:pStyle w:val="MDPI62BackMatter"/>
        <w:rPr>
          <w:sz w:val="20"/>
        </w:rPr>
      </w:pPr>
      <w:r w:rsidRPr="00022A81">
        <w:rPr>
          <w:b/>
          <w:sz w:val="20"/>
        </w:rPr>
        <w:t>Acknowledgments:</w:t>
      </w:r>
      <w:r w:rsidRPr="00022A81">
        <w:rPr>
          <w:sz w:val="20"/>
        </w:rPr>
        <w:t xml:space="preserve"> We would like to thank the app developers of Flutter for providing the app reviews and validating our preliminary outcomes. This work is funded by University of Otago Research Grant (UORG) Award – accessed through the University of Otago Research Committee.</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15"/>
      <w:r w:rsidRPr="00613B31">
        <w:rPr>
          <w:b/>
          <w:bCs/>
          <w:szCs w:val="18"/>
          <w:lang w:bidi="en-US"/>
        </w:rPr>
        <w:t xml:space="preserve">Appendix </w:t>
      </w:r>
      <w:commentRangeEnd w:id="15"/>
      <w:r>
        <w:rPr>
          <w:rStyle w:val="CommentReference"/>
        </w:rPr>
        <w:commentReference w:id="15"/>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proofErr w:type="spellStart"/>
            <w:r w:rsidRPr="00702E6B">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proofErr w:type="spellStart"/>
            <w:r w:rsidRPr="00702E6B">
              <w:t>ThreeNow</w:t>
            </w:r>
            <w:proofErr w:type="spellEnd"/>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proofErr w:type="spellStart"/>
            <w:r w:rsidRPr="00702E6B">
              <w:t>TradeMe</w:t>
            </w:r>
            <w:proofErr w:type="spellEnd"/>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DA09350" w14:textId="2D478354" w:rsidR="00952969" w:rsidRPr="00FA04F1" w:rsidRDefault="007E326C" w:rsidP="00EE5DBB">
      <w:pPr>
        <w:pStyle w:val="MDPI21heading1"/>
        <w:ind w:left="0"/>
      </w:pPr>
      <w:commentRangeStart w:id="16"/>
      <w:commentRangeStart w:id="17"/>
      <w:r w:rsidRPr="00FA04F1">
        <w:t>References</w:t>
      </w:r>
      <w:commentRangeEnd w:id="16"/>
      <w:r w:rsidR="009E2C4F">
        <w:rPr>
          <w:rStyle w:val="CommentReference"/>
          <w:rFonts w:eastAsia="SimSun"/>
          <w:b w:val="0"/>
          <w:noProof/>
          <w:snapToGrid/>
          <w:lang w:eastAsia="zh-CN" w:bidi="ar-SA"/>
        </w:rPr>
        <w:commentReference w:id="16"/>
      </w:r>
      <w:commentRangeEnd w:id="17"/>
      <w:r w:rsidR="00AF4E07">
        <w:rPr>
          <w:rStyle w:val="CommentReference"/>
          <w:rFonts w:eastAsia="SimSun"/>
          <w:b w:val="0"/>
          <w:snapToGrid/>
          <w:lang w:eastAsia="zh-CN" w:bidi="ar-SA"/>
        </w:rPr>
        <w:commentReference w:id="17"/>
      </w:r>
    </w:p>
    <w:p w14:paraId="5C3BE793" w14:textId="77777777" w:rsidR="00031DDB"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p w14:paraId="212B7EAA" w14:textId="77777777" w:rsidR="00031DDB" w:rsidRDefault="00031DDB" w:rsidP="00174B5F">
      <w:pPr>
        <w:pStyle w:val="MDPI63Notes"/>
      </w:pPr>
    </w:p>
    <w:p w14:paraId="11C6ED64" w14:textId="12764E2A" w:rsidR="0023484F" w:rsidRPr="0023484F" w:rsidRDefault="00031DDB" w:rsidP="0023484F">
      <w:pPr>
        <w:pStyle w:val="EndNoteBibliography"/>
        <w:ind w:left="720" w:hanging="720"/>
        <w:rPr>
          <w:noProof/>
        </w:rPr>
      </w:pPr>
      <w:r>
        <w:fldChar w:fldCharType="begin"/>
      </w:r>
      <w:r>
        <w:instrText xml:space="preserve"> ADDIN EN.REFLIST </w:instrText>
      </w:r>
      <w:r>
        <w:fldChar w:fldCharType="separate"/>
      </w:r>
      <w:r w:rsidR="0023484F" w:rsidRPr="0023484F">
        <w:rPr>
          <w:noProof/>
        </w:rPr>
        <w:t>1.</w:t>
      </w:r>
      <w:r w:rsidR="0023484F" w:rsidRPr="0023484F">
        <w:rPr>
          <w:noProof/>
        </w:rPr>
        <w:tab/>
        <w:t xml:space="preserve">Dogtiev, A. App Revenues. Available online: </w:t>
      </w:r>
      <w:hyperlink r:id="rId17" w:history="1">
        <w:r w:rsidR="0023484F" w:rsidRPr="0023484F">
          <w:rPr>
            <w:rStyle w:val="Hyperlink"/>
            <w:noProof/>
          </w:rPr>
          <w:t>https://www.businessofapps.com/data/app-revenues/</w:t>
        </w:r>
      </w:hyperlink>
      <w:r w:rsidR="0023484F" w:rsidRPr="0023484F">
        <w:rPr>
          <w:noProof/>
        </w:rPr>
        <w:t xml:space="preserve"> (accessed on </w:t>
      </w:r>
    </w:p>
    <w:p w14:paraId="361E06D9" w14:textId="1A7D8178" w:rsidR="0023484F" w:rsidRPr="0023484F" w:rsidRDefault="0023484F" w:rsidP="0023484F">
      <w:pPr>
        <w:pStyle w:val="EndNoteBibliography"/>
        <w:ind w:left="720" w:hanging="720"/>
        <w:rPr>
          <w:noProof/>
        </w:rPr>
      </w:pPr>
      <w:r w:rsidRPr="0023484F">
        <w:rPr>
          <w:noProof/>
        </w:rPr>
        <w:t>2.</w:t>
      </w:r>
      <w:r w:rsidRPr="0023484F">
        <w:rPr>
          <w:noProof/>
        </w:rPr>
        <w:tab/>
        <w:t xml:space="preserve">Statista. Smartphones - Statistics &amp; Facts. Available online: </w:t>
      </w:r>
      <w:hyperlink r:id="rId18" w:history="1">
        <w:r w:rsidRPr="0023484F">
          <w:rPr>
            <w:rStyle w:val="Hyperlink"/>
            <w:noProof/>
          </w:rPr>
          <w:t>https://www.statista.com/topics/840/smartphones/</w:t>
        </w:r>
      </w:hyperlink>
      <w:r w:rsidRPr="0023484F">
        <w:rPr>
          <w:noProof/>
        </w:rPr>
        <w:t xml:space="preserve"> (accessed on </w:t>
      </w:r>
    </w:p>
    <w:p w14:paraId="683CACD9" w14:textId="77777777" w:rsidR="0023484F" w:rsidRPr="0023484F" w:rsidRDefault="0023484F" w:rsidP="0023484F">
      <w:pPr>
        <w:pStyle w:val="EndNoteBibliography"/>
        <w:ind w:left="720" w:hanging="720"/>
        <w:rPr>
          <w:noProof/>
        </w:rPr>
      </w:pPr>
      <w:r w:rsidRPr="0023484F">
        <w:rPr>
          <w:noProof/>
        </w:rPr>
        <w:t>3.</w:t>
      </w:r>
      <w:r w:rsidRPr="0023484F">
        <w:rPr>
          <w:noProof/>
        </w:rPr>
        <w:tab/>
        <w:t>Malgaonkar, S. Prioritisation of requests, bugs and enhancements pertaining to apps for remedial actions Towards solving the problem of which app concerns to address initially for app developers. 2021.</w:t>
      </w:r>
    </w:p>
    <w:p w14:paraId="2D85E9A6" w14:textId="77777777" w:rsidR="0023484F" w:rsidRPr="0023484F" w:rsidRDefault="0023484F" w:rsidP="0023484F">
      <w:pPr>
        <w:pStyle w:val="EndNoteBibliography"/>
        <w:ind w:left="720" w:hanging="720"/>
        <w:rPr>
          <w:noProof/>
        </w:rPr>
      </w:pPr>
      <w:r w:rsidRPr="0023484F">
        <w:rPr>
          <w:noProof/>
        </w:rPr>
        <w:t>4.</w:t>
      </w:r>
      <w:r w:rsidRPr="0023484F">
        <w:rPr>
          <w:noProof/>
        </w:rPr>
        <w:tab/>
        <w:t>Pagano, D.; Maalej, W. User feedback in the appstore: An empirical study. In Proceedings of the 2013 21st IEEE International Requirements Engineering Conference (RE), 15-19 July 2013, 2013; pp. 125-134.</w:t>
      </w:r>
    </w:p>
    <w:p w14:paraId="5E0902E4" w14:textId="77777777" w:rsidR="0023484F" w:rsidRPr="0023484F" w:rsidRDefault="0023484F" w:rsidP="0023484F">
      <w:pPr>
        <w:pStyle w:val="EndNoteBibliography"/>
        <w:ind w:left="720" w:hanging="720"/>
        <w:rPr>
          <w:noProof/>
        </w:rPr>
      </w:pPr>
      <w:r w:rsidRPr="0023484F">
        <w:rPr>
          <w:noProof/>
        </w:rPr>
        <w:t>5.</w:t>
      </w:r>
      <w:r w:rsidRPr="0023484F">
        <w:rPr>
          <w:noProof/>
        </w:rPr>
        <w:tab/>
        <w:t xml:space="preserve">Maalej, W.; Nayebi, M.; Johann, T.; Ruhe, G. Toward Data-Driven Requirements Engineering. </w:t>
      </w:r>
      <w:r w:rsidRPr="0023484F">
        <w:rPr>
          <w:i/>
          <w:noProof/>
        </w:rPr>
        <w:t xml:space="preserve">IEEE Software </w:t>
      </w:r>
      <w:r w:rsidRPr="0023484F">
        <w:rPr>
          <w:b/>
          <w:noProof/>
        </w:rPr>
        <w:t>2016</w:t>
      </w:r>
      <w:r w:rsidRPr="0023484F">
        <w:rPr>
          <w:noProof/>
        </w:rPr>
        <w:t xml:space="preserve">, </w:t>
      </w:r>
      <w:r w:rsidRPr="0023484F">
        <w:rPr>
          <w:i/>
          <w:noProof/>
        </w:rPr>
        <w:t>33</w:t>
      </w:r>
      <w:r w:rsidRPr="0023484F">
        <w:rPr>
          <w:noProof/>
        </w:rPr>
        <w:t>, 48-54, doi:10.1109/ms.2015.153.</w:t>
      </w:r>
    </w:p>
    <w:p w14:paraId="74503EE3" w14:textId="77777777" w:rsidR="0023484F" w:rsidRPr="0023484F" w:rsidRDefault="0023484F" w:rsidP="0023484F">
      <w:pPr>
        <w:pStyle w:val="EndNoteBibliography"/>
        <w:ind w:left="720" w:hanging="720"/>
        <w:rPr>
          <w:noProof/>
        </w:rPr>
      </w:pPr>
      <w:r w:rsidRPr="0023484F">
        <w:rPr>
          <w:noProof/>
        </w:rPr>
        <w:t>6.</w:t>
      </w:r>
      <w:r w:rsidRPr="0023484F">
        <w:rPr>
          <w:noProof/>
        </w:rPr>
        <w:tab/>
        <w:t>Fawareh, H.M.A.; Jusoh, S.; Osman, W.R.S. Ambiguity in text mining. In Proceedings of the 2008 International Conference on Computer and Communication Engineering, 13-15 May 2008, 2008; pp. 1172-1176.</w:t>
      </w:r>
    </w:p>
    <w:p w14:paraId="1BBBCF89" w14:textId="77777777" w:rsidR="0023484F" w:rsidRPr="0023484F" w:rsidRDefault="0023484F" w:rsidP="0023484F">
      <w:pPr>
        <w:pStyle w:val="EndNoteBibliography"/>
        <w:ind w:left="720" w:hanging="720"/>
        <w:rPr>
          <w:noProof/>
        </w:rPr>
      </w:pPr>
      <w:r w:rsidRPr="0023484F">
        <w:rPr>
          <w:noProof/>
        </w:rPr>
        <w:t>7.</w:t>
      </w:r>
      <w:r w:rsidRPr="0023484F">
        <w:rPr>
          <w:noProof/>
        </w:rPr>
        <w:tab/>
        <w:t xml:space="preserve">Corbett, J.; Savarimuthu, B.T.R.; Lakshmi, V. Separating Treasure from Trash: Quantifying Data Waste in App Reviews. </w:t>
      </w:r>
      <w:r w:rsidRPr="0023484F">
        <w:rPr>
          <w:b/>
          <w:noProof/>
        </w:rPr>
        <w:t>2020</w:t>
      </w:r>
      <w:r w:rsidRPr="0023484F">
        <w:rPr>
          <w:noProof/>
        </w:rPr>
        <w:t>.</w:t>
      </w:r>
    </w:p>
    <w:p w14:paraId="48A8A3F8" w14:textId="77777777" w:rsidR="0023484F" w:rsidRPr="0023484F" w:rsidRDefault="0023484F" w:rsidP="0023484F">
      <w:pPr>
        <w:pStyle w:val="EndNoteBibliography"/>
        <w:ind w:left="720" w:hanging="720"/>
        <w:rPr>
          <w:noProof/>
        </w:rPr>
      </w:pPr>
      <w:r w:rsidRPr="0023484F">
        <w:rPr>
          <w:noProof/>
        </w:rPr>
        <w:t>8.</w:t>
      </w:r>
      <w:r w:rsidRPr="0023484F">
        <w:rPr>
          <w:noProof/>
        </w:rPr>
        <w:tab/>
        <w:t>Licorish, S.A.; Savarimuthu, B.T.R.; Keertipati, S. Attributes that Predict which Features to Fix. In Proceedings of the Proceedings of the 21st International Conference on Evaluation and Assessment in Software Engineering, Karlskrona, Sweden, 2017; pp. 108-117.</w:t>
      </w:r>
    </w:p>
    <w:p w14:paraId="68867799" w14:textId="77777777" w:rsidR="0023484F" w:rsidRPr="0023484F" w:rsidRDefault="0023484F" w:rsidP="0023484F">
      <w:pPr>
        <w:pStyle w:val="EndNoteBibliography"/>
        <w:ind w:left="720" w:hanging="720"/>
        <w:rPr>
          <w:noProof/>
        </w:rPr>
      </w:pPr>
      <w:r w:rsidRPr="0023484F">
        <w:rPr>
          <w:noProof/>
        </w:rPr>
        <w:t>9.</w:t>
      </w:r>
      <w:r w:rsidRPr="0023484F">
        <w:rPr>
          <w:noProof/>
        </w:rPr>
        <w:tab/>
        <w:t xml:space="preserve">Maalej, W.; Kurtanović, Z.; Nabil, H.; Stanik, C. On the automatic classification of app reviews. </w:t>
      </w:r>
      <w:r w:rsidRPr="0023484F">
        <w:rPr>
          <w:i/>
          <w:noProof/>
        </w:rPr>
        <w:t xml:space="preserve">Requirements Engineering </w:t>
      </w:r>
      <w:r w:rsidRPr="0023484F">
        <w:rPr>
          <w:b/>
          <w:noProof/>
        </w:rPr>
        <w:t>2016</w:t>
      </w:r>
      <w:r w:rsidRPr="0023484F">
        <w:rPr>
          <w:noProof/>
        </w:rPr>
        <w:t xml:space="preserve">, </w:t>
      </w:r>
      <w:r w:rsidRPr="0023484F">
        <w:rPr>
          <w:i/>
          <w:noProof/>
        </w:rPr>
        <w:t>21</w:t>
      </w:r>
      <w:r w:rsidRPr="0023484F">
        <w:rPr>
          <w:noProof/>
        </w:rPr>
        <w:t>, 311-331.</w:t>
      </w:r>
    </w:p>
    <w:p w14:paraId="5A2E9D05" w14:textId="77777777" w:rsidR="0023484F" w:rsidRPr="0023484F" w:rsidRDefault="0023484F" w:rsidP="0023484F">
      <w:pPr>
        <w:pStyle w:val="EndNoteBibliography"/>
        <w:ind w:left="720" w:hanging="720"/>
        <w:rPr>
          <w:noProof/>
        </w:rPr>
      </w:pPr>
      <w:r w:rsidRPr="0023484F">
        <w:rPr>
          <w:noProof/>
        </w:rPr>
        <w:t>10.</w:t>
      </w:r>
      <w:r w:rsidRPr="0023484F">
        <w:rPr>
          <w:noProof/>
        </w:rPr>
        <w:tab/>
        <w:t>Keertipati, S.; Savarimuthu, B.T.R.; Licorish, S.A. Approaches for prioritizing feature improvements extracted from app reviews. In Proceedings of the Proceedings of the 20th International Conference on Evaluation and Assessment in Software Engineering, Limerick, Ireland, 2016; pp. 1-6.</w:t>
      </w:r>
    </w:p>
    <w:p w14:paraId="69AF8873" w14:textId="77777777" w:rsidR="0023484F" w:rsidRPr="0023484F" w:rsidRDefault="0023484F" w:rsidP="0023484F">
      <w:pPr>
        <w:pStyle w:val="EndNoteBibliography"/>
        <w:ind w:left="720" w:hanging="720"/>
        <w:rPr>
          <w:noProof/>
        </w:rPr>
      </w:pPr>
      <w:r w:rsidRPr="0023484F">
        <w:rPr>
          <w:noProof/>
        </w:rPr>
        <w:t>11.</w:t>
      </w:r>
      <w:r w:rsidRPr="0023484F">
        <w:rPr>
          <w:noProof/>
        </w:rPr>
        <w:tab/>
        <w:t>Fu, B.; Lin, J.; Li, L.; Faloutsos, C.; Hong, J.; Sadeh, N. Why people hate your app. In Proceedings of the Proceedings of the 19th ACM SIGKDD international conference on Knowledge discovery and data mining, Chicago, Illinois, USA, 2013; pp. 1276-1284.</w:t>
      </w:r>
    </w:p>
    <w:p w14:paraId="164AB342" w14:textId="77777777" w:rsidR="0023484F" w:rsidRPr="0023484F" w:rsidRDefault="0023484F" w:rsidP="0023484F">
      <w:pPr>
        <w:pStyle w:val="EndNoteBibliography"/>
        <w:ind w:left="720" w:hanging="720"/>
        <w:rPr>
          <w:noProof/>
        </w:rPr>
      </w:pPr>
      <w:r w:rsidRPr="0023484F">
        <w:rPr>
          <w:noProof/>
        </w:rPr>
        <w:t>12.</w:t>
      </w:r>
      <w:r w:rsidRPr="0023484F">
        <w:rPr>
          <w:noProof/>
        </w:rPr>
        <w:tab/>
        <w:t>Chen, N.; Lin, J.; Hoi, S.C.H.; Xiao, X.; Zhang, B. AR-miner: mining informative reviews for developers from mobile app marketplace. In Proceedings of the Proceedings of the 36th International Conference on Software Engineering, Hyderabad, India, 2014; pp. 767-778.</w:t>
      </w:r>
    </w:p>
    <w:p w14:paraId="027343D5" w14:textId="77777777" w:rsidR="0023484F" w:rsidRPr="0023484F" w:rsidRDefault="0023484F" w:rsidP="0023484F">
      <w:pPr>
        <w:pStyle w:val="EndNoteBibliography"/>
        <w:ind w:left="720" w:hanging="720"/>
        <w:rPr>
          <w:noProof/>
        </w:rPr>
      </w:pPr>
      <w:r w:rsidRPr="0023484F">
        <w:rPr>
          <w:noProof/>
        </w:rPr>
        <w:t>13.</w:t>
      </w:r>
      <w:r w:rsidRPr="0023484F">
        <w:rPr>
          <w:noProof/>
        </w:rPr>
        <w:tab/>
        <w:t>Shah, F.A.; Sirts, K.; Pfahl, D. Simple App Review Classification with Only Lexical Features. In Proceedings of the ICSOFT, 2018; pp. 146-153.</w:t>
      </w:r>
    </w:p>
    <w:p w14:paraId="6CA07321" w14:textId="77777777" w:rsidR="0023484F" w:rsidRPr="0023484F" w:rsidRDefault="0023484F" w:rsidP="0023484F">
      <w:pPr>
        <w:pStyle w:val="EndNoteBibliography"/>
        <w:ind w:left="720" w:hanging="720"/>
        <w:rPr>
          <w:noProof/>
        </w:rPr>
      </w:pPr>
      <w:r w:rsidRPr="0023484F">
        <w:rPr>
          <w:noProof/>
        </w:rPr>
        <w:t>14.</w:t>
      </w:r>
      <w:r w:rsidRPr="0023484F">
        <w:rPr>
          <w:noProof/>
        </w:rPr>
        <w:tab/>
        <w:t>Luo, Q.; Xu, W.; Guo, J. A Study on the CBOW Model's Overfitting and Stability. In Proceedings of the Proceedings of the 5th International Workshop on Web-scale Knowledge Representation Retrieval &amp; Reasoning, 2014; pp. 9-12.</w:t>
      </w:r>
    </w:p>
    <w:p w14:paraId="6D79DBF7" w14:textId="77777777" w:rsidR="0023484F" w:rsidRPr="0023484F" w:rsidRDefault="0023484F" w:rsidP="0023484F">
      <w:pPr>
        <w:pStyle w:val="EndNoteBibliography"/>
        <w:ind w:left="720" w:hanging="720"/>
        <w:rPr>
          <w:noProof/>
        </w:rPr>
      </w:pPr>
      <w:r w:rsidRPr="0023484F">
        <w:rPr>
          <w:noProof/>
        </w:rPr>
        <w:t>15.</w:t>
      </w:r>
      <w:r w:rsidRPr="0023484F">
        <w:rPr>
          <w:noProof/>
        </w:rPr>
        <w:tab/>
        <w:t>Johann, T.; Stanik, C.; B, A.M.A.; Maalej, W. SAFE: A Simple Approach for Feature Extraction from App Descriptions and App Reviews. In Proceedings of the 2017 IEEE 25th International Requirements Engineering Conference (RE), 4-8 Sept. 2017, 2017; pp. 21-30.</w:t>
      </w:r>
    </w:p>
    <w:p w14:paraId="7B0EA630" w14:textId="77777777" w:rsidR="0023484F" w:rsidRPr="0023484F" w:rsidRDefault="0023484F" w:rsidP="0023484F">
      <w:pPr>
        <w:pStyle w:val="EndNoteBibliography"/>
        <w:ind w:left="720" w:hanging="720"/>
        <w:rPr>
          <w:noProof/>
        </w:rPr>
      </w:pPr>
      <w:r w:rsidRPr="0023484F">
        <w:rPr>
          <w:noProof/>
        </w:rPr>
        <w:t>16.</w:t>
      </w:r>
      <w:r w:rsidRPr="0023484F">
        <w:rPr>
          <w:noProof/>
        </w:rPr>
        <w:tab/>
        <w:t>Gao, C.; Zeng, J.; Lyu, M.R.; King, I. Online App Review Analysis for Identifying Emerging Issues. In Proceedings of the 2018 IEEE/ACM 40th International Conference on Software Engineering (ICSE), 27 May-3 June 2018, 2018; pp. 48-58.</w:t>
      </w:r>
    </w:p>
    <w:p w14:paraId="20BE7F1C" w14:textId="77777777" w:rsidR="0023484F" w:rsidRPr="0023484F" w:rsidRDefault="0023484F" w:rsidP="0023484F">
      <w:pPr>
        <w:pStyle w:val="EndNoteBibliography"/>
        <w:ind w:left="720" w:hanging="720"/>
        <w:rPr>
          <w:noProof/>
        </w:rPr>
      </w:pPr>
      <w:r w:rsidRPr="0023484F">
        <w:rPr>
          <w:noProof/>
        </w:rPr>
        <w:t>17.</w:t>
      </w:r>
      <w:r w:rsidRPr="0023484F">
        <w:rPr>
          <w:noProof/>
        </w:rPr>
        <w:tab/>
        <w:t>Suresh, K.P.; Urolagin, S. Android App Success Prediction based on Reviews. In Proceedings of the 2020 International Conference on Computation, Automation and Knowledge Management (ICCAKM), 2020; pp. 358-362.</w:t>
      </w:r>
    </w:p>
    <w:p w14:paraId="26C37FF3" w14:textId="77777777" w:rsidR="0023484F" w:rsidRPr="0023484F" w:rsidRDefault="0023484F" w:rsidP="0023484F">
      <w:pPr>
        <w:pStyle w:val="EndNoteBibliography"/>
        <w:ind w:left="720" w:hanging="720"/>
        <w:rPr>
          <w:noProof/>
        </w:rPr>
      </w:pPr>
      <w:r w:rsidRPr="0023484F">
        <w:rPr>
          <w:noProof/>
        </w:rPr>
        <w:t>18.</w:t>
      </w:r>
      <w:r w:rsidRPr="0023484F">
        <w:rPr>
          <w:noProof/>
        </w:rPr>
        <w:tab/>
        <w:t>Hoon, L.; Vasa, R.; Schneider, J.-G.; Mouzakis, K. A preliminary analysis of vocabulary in mobile app user reviews. In Proceedings of the Proceedings of the 24th Australian Computer-Human Interaction Conference, 2012; pp. 245-248.</w:t>
      </w:r>
    </w:p>
    <w:p w14:paraId="2769CA0D" w14:textId="77777777" w:rsidR="0023484F" w:rsidRPr="0023484F" w:rsidRDefault="0023484F" w:rsidP="0023484F">
      <w:pPr>
        <w:pStyle w:val="EndNoteBibliography"/>
        <w:ind w:left="720" w:hanging="720"/>
        <w:rPr>
          <w:noProof/>
        </w:rPr>
      </w:pPr>
      <w:r w:rsidRPr="0023484F">
        <w:rPr>
          <w:noProof/>
        </w:rPr>
        <w:t>19.</w:t>
      </w:r>
      <w:r w:rsidRPr="0023484F">
        <w:rPr>
          <w:noProof/>
        </w:rPr>
        <w:tab/>
        <w:t>Panichella, S.; Sorbo, A.D.; Guzman, E.; Visaggio, C.A.; Canfora, G.; Gall, H.C. How can i improve my app? Classifying user reviews for software maintenance and evolution. In Proceedings of the 2015 IEEE International Conference on Software Maintenance and Evolution (ICSME), Sept. 29 2015-Oct. 1 2015, 2015; pp. 281-290.</w:t>
      </w:r>
    </w:p>
    <w:p w14:paraId="40F1BA00" w14:textId="77777777" w:rsidR="0023484F" w:rsidRPr="0023484F" w:rsidRDefault="0023484F" w:rsidP="0023484F">
      <w:pPr>
        <w:pStyle w:val="EndNoteBibliography"/>
        <w:ind w:left="720" w:hanging="720"/>
        <w:rPr>
          <w:noProof/>
        </w:rPr>
      </w:pPr>
      <w:r w:rsidRPr="0023484F">
        <w:rPr>
          <w:noProof/>
        </w:rPr>
        <w:t>20.</w:t>
      </w:r>
      <w:r w:rsidRPr="0023484F">
        <w:rPr>
          <w:noProof/>
        </w:rPr>
        <w:tab/>
        <w:t>Iacob, C.; Harrison, R. Retrieving and analyzing mobile apps feature requests from online reviews. In Proceedings of the 2013 10th Working Conference on Mining Software Repositories (MSR), 18-19 May 2013, 2013; pp. 41-44.</w:t>
      </w:r>
    </w:p>
    <w:p w14:paraId="28A27D06" w14:textId="77777777" w:rsidR="0023484F" w:rsidRPr="0023484F" w:rsidRDefault="0023484F" w:rsidP="0023484F">
      <w:pPr>
        <w:pStyle w:val="EndNoteBibliography"/>
        <w:ind w:left="720" w:hanging="720"/>
        <w:rPr>
          <w:noProof/>
        </w:rPr>
      </w:pPr>
      <w:r w:rsidRPr="0023484F">
        <w:rPr>
          <w:noProof/>
        </w:rPr>
        <w:t>21.</w:t>
      </w:r>
      <w:r w:rsidRPr="0023484F">
        <w:rPr>
          <w:noProof/>
        </w:rPr>
        <w:tab/>
        <w:t>Sutino, Q.; Siahaan, D. Feature extraction from app reviews in google play store by considering infrequent feature and app description. In Proceedings of the Journal of Physics: Conference Series, 2019; p. 012007.</w:t>
      </w:r>
    </w:p>
    <w:p w14:paraId="5F5CCC89" w14:textId="77777777" w:rsidR="0023484F" w:rsidRPr="0023484F" w:rsidRDefault="0023484F" w:rsidP="0023484F">
      <w:pPr>
        <w:pStyle w:val="EndNoteBibliography"/>
        <w:ind w:left="720" w:hanging="720"/>
        <w:rPr>
          <w:noProof/>
        </w:rPr>
      </w:pPr>
      <w:r w:rsidRPr="0023484F">
        <w:rPr>
          <w:noProof/>
        </w:rPr>
        <w:t>22.</w:t>
      </w:r>
      <w:r w:rsidRPr="0023484F">
        <w:rPr>
          <w:noProof/>
        </w:rPr>
        <w:tab/>
        <w:t xml:space="preserve">Cleland-Huang, J.; Settimi, R.; Zou, X.; Solc, P. Automated classification of non-functional requirements. </w:t>
      </w:r>
      <w:r w:rsidRPr="0023484F">
        <w:rPr>
          <w:i/>
          <w:noProof/>
        </w:rPr>
        <w:t xml:space="preserve">Requirements Engineering </w:t>
      </w:r>
      <w:r w:rsidRPr="0023484F">
        <w:rPr>
          <w:b/>
          <w:noProof/>
        </w:rPr>
        <w:t>2007</w:t>
      </w:r>
      <w:r w:rsidRPr="0023484F">
        <w:rPr>
          <w:noProof/>
        </w:rPr>
        <w:t xml:space="preserve">, </w:t>
      </w:r>
      <w:r w:rsidRPr="0023484F">
        <w:rPr>
          <w:i/>
          <w:noProof/>
        </w:rPr>
        <w:t>12</w:t>
      </w:r>
      <w:r w:rsidRPr="0023484F">
        <w:rPr>
          <w:noProof/>
        </w:rPr>
        <w:t>, 103-120, doi:10.1007/s00766-007-0045-1.</w:t>
      </w:r>
    </w:p>
    <w:p w14:paraId="2F2ACB82" w14:textId="77777777" w:rsidR="0023484F" w:rsidRPr="0023484F" w:rsidRDefault="0023484F" w:rsidP="0023484F">
      <w:pPr>
        <w:pStyle w:val="EndNoteBibliography"/>
        <w:ind w:left="720" w:hanging="720"/>
        <w:rPr>
          <w:noProof/>
        </w:rPr>
      </w:pPr>
      <w:r w:rsidRPr="0023484F">
        <w:rPr>
          <w:noProof/>
        </w:rPr>
        <w:t>23.</w:t>
      </w:r>
      <w:r w:rsidRPr="0023484F">
        <w:rPr>
          <w:noProof/>
        </w:rPr>
        <w:tab/>
        <w:t>Panichella, S.; Ruiz, M. Requirements-Collector: Automating Requirements Specification from Elicitation Sessions and User Feedback. In Proceedings of the 2020 IEEE 28th International Requirements Engineering Conference (RE), 31 Aug.-4 Sept. 2020, 2020; pp. 404-407.</w:t>
      </w:r>
    </w:p>
    <w:p w14:paraId="5663732D" w14:textId="77777777" w:rsidR="0023484F" w:rsidRPr="0023484F" w:rsidRDefault="0023484F" w:rsidP="0023484F">
      <w:pPr>
        <w:pStyle w:val="EndNoteBibliography"/>
        <w:ind w:left="720" w:hanging="720"/>
        <w:rPr>
          <w:noProof/>
        </w:rPr>
      </w:pPr>
      <w:r w:rsidRPr="0023484F">
        <w:rPr>
          <w:noProof/>
        </w:rPr>
        <w:t>24.</w:t>
      </w:r>
      <w:r w:rsidRPr="0023484F">
        <w:rPr>
          <w:noProof/>
        </w:rPr>
        <w:tab/>
        <w:t xml:space="preserve">Michie, D.; Spiegelhalter, D.J.; Taylor, C. Machine learning. </w:t>
      </w:r>
      <w:r w:rsidRPr="0023484F">
        <w:rPr>
          <w:i/>
          <w:noProof/>
        </w:rPr>
        <w:t xml:space="preserve">Neural and Statistical Classification </w:t>
      </w:r>
      <w:r w:rsidRPr="0023484F">
        <w:rPr>
          <w:b/>
          <w:noProof/>
        </w:rPr>
        <w:t>1994</w:t>
      </w:r>
      <w:r w:rsidRPr="0023484F">
        <w:rPr>
          <w:noProof/>
        </w:rPr>
        <w:t xml:space="preserve">, </w:t>
      </w:r>
      <w:r w:rsidRPr="0023484F">
        <w:rPr>
          <w:i/>
          <w:noProof/>
        </w:rPr>
        <w:t>13</w:t>
      </w:r>
      <w:r w:rsidRPr="0023484F">
        <w:rPr>
          <w:noProof/>
        </w:rPr>
        <w:t>.</w:t>
      </w:r>
    </w:p>
    <w:p w14:paraId="2414CC22" w14:textId="77777777" w:rsidR="0023484F" w:rsidRPr="0023484F" w:rsidRDefault="0023484F" w:rsidP="0023484F">
      <w:pPr>
        <w:pStyle w:val="EndNoteBibliography"/>
        <w:ind w:left="720" w:hanging="720"/>
        <w:rPr>
          <w:noProof/>
        </w:rPr>
      </w:pPr>
      <w:r w:rsidRPr="0023484F">
        <w:rPr>
          <w:noProof/>
        </w:rPr>
        <w:t>25.</w:t>
      </w:r>
      <w:r w:rsidRPr="0023484F">
        <w:rPr>
          <w:noProof/>
        </w:rPr>
        <w:tab/>
        <w:t>Caruana, R.; Niculescu-Mizil, A. An empirical comparison of supervised learning algorithms. In Proceedings of the Proceedings of the 23rd international conference on Machine learning - ICML '06, Pittsburgh, Pennsylvania, USA, 2006; pp. 161-168.</w:t>
      </w:r>
    </w:p>
    <w:p w14:paraId="5D548E1A" w14:textId="77777777" w:rsidR="0023484F" w:rsidRPr="0023484F" w:rsidRDefault="0023484F" w:rsidP="0023484F">
      <w:pPr>
        <w:pStyle w:val="EndNoteBibliography"/>
        <w:ind w:left="720" w:hanging="720"/>
        <w:rPr>
          <w:noProof/>
        </w:rPr>
      </w:pPr>
      <w:r w:rsidRPr="0023484F">
        <w:rPr>
          <w:noProof/>
        </w:rPr>
        <w:t>26.</w:t>
      </w:r>
      <w:r w:rsidRPr="0023484F">
        <w:rPr>
          <w:noProof/>
        </w:rPr>
        <w:tab/>
        <w:t>Wang, C.; Zhang, F.; Liang, P.; Daneva, M.; van Sinderen, M. Can app changelogs improve requirements classification from app reviews? In Proceedings of the Proceedings of the 12th ACM/IEEE International Symposium on Empirical Software Engineering and Measurement, Oulu, Finland, 2018; pp. 1-4.</w:t>
      </w:r>
    </w:p>
    <w:p w14:paraId="25F9E5C5" w14:textId="77777777" w:rsidR="0023484F" w:rsidRPr="0023484F" w:rsidRDefault="0023484F" w:rsidP="0023484F">
      <w:pPr>
        <w:pStyle w:val="EndNoteBibliography"/>
        <w:ind w:left="720" w:hanging="720"/>
        <w:rPr>
          <w:noProof/>
        </w:rPr>
      </w:pPr>
      <w:r w:rsidRPr="0023484F">
        <w:rPr>
          <w:noProof/>
        </w:rPr>
        <w:t>27.</w:t>
      </w:r>
      <w:r w:rsidRPr="0023484F">
        <w:rPr>
          <w:noProof/>
        </w:rPr>
        <w:tab/>
        <w:t xml:space="preserve">McCallum, A.; Nigam, K. </w:t>
      </w:r>
      <w:r w:rsidRPr="0023484F">
        <w:rPr>
          <w:i/>
          <w:noProof/>
        </w:rPr>
        <w:t>A Comparison of Event Models for Naive Bayes Text Classification</w:t>
      </w:r>
      <w:r w:rsidRPr="0023484F">
        <w:rPr>
          <w:noProof/>
        </w:rPr>
        <w:t>; 2001; Volume 752.</w:t>
      </w:r>
    </w:p>
    <w:p w14:paraId="1693ED5D" w14:textId="77777777" w:rsidR="0023484F" w:rsidRPr="0023484F" w:rsidRDefault="0023484F" w:rsidP="0023484F">
      <w:pPr>
        <w:pStyle w:val="EndNoteBibliography"/>
        <w:ind w:left="720" w:hanging="720"/>
        <w:rPr>
          <w:noProof/>
        </w:rPr>
      </w:pPr>
      <w:r w:rsidRPr="0023484F">
        <w:rPr>
          <w:noProof/>
        </w:rPr>
        <w:t>28.</w:t>
      </w:r>
      <w:r w:rsidRPr="0023484F">
        <w:rPr>
          <w:noProof/>
        </w:rPr>
        <w:tab/>
        <w:t>Yuan, Q.; Cong, G.; Thalmann, N.M. Enhancing naive bayes with various smoothing methods for short text classification. In Proceedings of the Proceedings of the 21st International Conference on World Wide Web, 2012; pp. 645-646.</w:t>
      </w:r>
    </w:p>
    <w:p w14:paraId="2CE01352" w14:textId="77777777" w:rsidR="0023484F" w:rsidRPr="0023484F" w:rsidRDefault="0023484F" w:rsidP="0023484F">
      <w:pPr>
        <w:pStyle w:val="EndNoteBibliography"/>
        <w:ind w:left="720" w:hanging="720"/>
        <w:rPr>
          <w:noProof/>
        </w:rPr>
      </w:pPr>
      <w:r w:rsidRPr="0023484F">
        <w:rPr>
          <w:noProof/>
        </w:rPr>
        <w:t>29.</w:t>
      </w:r>
      <w:r w:rsidRPr="0023484F">
        <w:rPr>
          <w:noProof/>
        </w:rPr>
        <w:tab/>
        <w:t>Iacob, C.; Harrison, R.; Faily, S. Online Reviews as First Class Artifacts in Mobile App Development. Cham, 2014; pp. 47-53.</w:t>
      </w:r>
    </w:p>
    <w:p w14:paraId="0E289171" w14:textId="77777777" w:rsidR="0023484F" w:rsidRPr="0023484F" w:rsidRDefault="0023484F" w:rsidP="0023484F">
      <w:pPr>
        <w:pStyle w:val="EndNoteBibliography"/>
        <w:ind w:left="720" w:hanging="720"/>
        <w:rPr>
          <w:noProof/>
        </w:rPr>
      </w:pPr>
      <w:r w:rsidRPr="0023484F">
        <w:rPr>
          <w:noProof/>
        </w:rPr>
        <w:t>30.</w:t>
      </w:r>
      <w:r w:rsidRPr="0023484F">
        <w:rPr>
          <w:noProof/>
        </w:rPr>
        <w:tab/>
        <w:t xml:space="preserve">Sokolova, M.; Lapalme, G. A systematic analysis of performance measures for classification tasks. </w:t>
      </w:r>
      <w:r w:rsidRPr="0023484F">
        <w:rPr>
          <w:i/>
          <w:noProof/>
        </w:rPr>
        <w:t xml:space="preserve">Information processing &amp; management </w:t>
      </w:r>
      <w:r w:rsidRPr="0023484F">
        <w:rPr>
          <w:b/>
          <w:noProof/>
        </w:rPr>
        <w:t>2009</w:t>
      </w:r>
      <w:r w:rsidRPr="0023484F">
        <w:rPr>
          <w:noProof/>
        </w:rPr>
        <w:t xml:space="preserve">, </w:t>
      </w:r>
      <w:r w:rsidRPr="0023484F">
        <w:rPr>
          <w:i/>
          <w:noProof/>
        </w:rPr>
        <w:t>45</w:t>
      </w:r>
      <w:r w:rsidRPr="0023484F">
        <w:rPr>
          <w:noProof/>
        </w:rPr>
        <w:t>, 427-437.</w:t>
      </w:r>
    </w:p>
    <w:p w14:paraId="79CD5F98" w14:textId="77777777" w:rsidR="0023484F" w:rsidRPr="0023484F" w:rsidRDefault="0023484F" w:rsidP="0023484F">
      <w:pPr>
        <w:pStyle w:val="EndNoteBibliography"/>
        <w:ind w:left="720" w:hanging="720"/>
        <w:rPr>
          <w:noProof/>
        </w:rPr>
      </w:pPr>
      <w:r w:rsidRPr="0023484F">
        <w:rPr>
          <w:noProof/>
        </w:rPr>
        <w:t>31.</w:t>
      </w:r>
      <w:r w:rsidRPr="0023484F">
        <w:rPr>
          <w:noProof/>
        </w:rPr>
        <w:tab/>
        <w:t>Wang, T.; Li, W.-h. Naive bayes software defect prediction model. In Proceedings of the 2010 International Conference on Computational Intelligence and Software Engineering, 2010; pp. 1-4.</w:t>
      </w:r>
    </w:p>
    <w:p w14:paraId="6A33D587" w14:textId="77777777" w:rsidR="0023484F" w:rsidRPr="0023484F" w:rsidRDefault="0023484F" w:rsidP="0023484F">
      <w:pPr>
        <w:pStyle w:val="EndNoteBibliography"/>
        <w:ind w:left="720" w:hanging="720"/>
        <w:rPr>
          <w:noProof/>
        </w:rPr>
      </w:pPr>
      <w:r w:rsidRPr="0023484F">
        <w:rPr>
          <w:noProof/>
        </w:rPr>
        <w:t>32.</w:t>
      </w:r>
      <w:r w:rsidRPr="0023484F">
        <w:rPr>
          <w:noProof/>
        </w:rPr>
        <w:tab/>
        <w:t xml:space="preserve">Salton, G.; Wong, A.; Yang, C.-S. A vector space model for automatic indexing. </w:t>
      </w:r>
      <w:r w:rsidRPr="0023484F">
        <w:rPr>
          <w:i/>
          <w:noProof/>
        </w:rPr>
        <w:t xml:space="preserve">Communications of the ACM </w:t>
      </w:r>
      <w:r w:rsidRPr="0023484F">
        <w:rPr>
          <w:b/>
          <w:noProof/>
        </w:rPr>
        <w:t>1975</w:t>
      </w:r>
      <w:r w:rsidRPr="0023484F">
        <w:rPr>
          <w:noProof/>
        </w:rPr>
        <w:t xml:space="preserve">, </w:t>
      </w:r>
      <w:r w:rsidRPr="0023484F">
        <w:rPr>
          <w:i/>
          <w:noProof/>
        </w:rPr>
        <w:t>18</w:t>
      </w:r>
      <w:r w:rsidRPr="0023484F">
        <w:rPr>
          <w:noProof/>
        </w:rPr>
        <w:t>, 613-620.</w:t>
      </w:r>
    </w:p>
    <w:p w14:paraId="76DB0EAF" w14:textId="77777777" w:rsidR="0023484F" w:rsidRPr="0023484F" w:rsidRDefault="0023484F" w:rsidP="0023484F">
      <w:pPr>
        <w:pStyle w:val="EndNoteBibliography"/>
        <w:ind w:left="720" w:hanging="720"/>
        <w:rPr>
          <w:noProof/>
        </w:rPr>
      </w:pPr>
      <w:r w:rsidRPr="0023484F">
        <w:rPr>
          <w:noProof/>
        </w:rPr>
        <w:t>33.</w:t>
      </w:r>
      <w:r w:rsidRPr="0023484F">
        <w:rPr>
          <w:noProof/>
        </w:rPr>
        <w:tab/>
        <w:t xml:space="preserve">Aggarwal, C., &amp; Zhai, C. </w:t>
      </w:r>
      <w:r w:rsidRPr="0023484F">
        <w:rPr>
          <w:i/>
          <w:noProof/>
        </w:rPr>
        <w:t>Mining Text Data</w:t>
      </w:r>
      <w:r w:rsidRPr="0023484F">
        <w:rPr>
          <w:noProof/>
        </w:rPr>
        <w:t>; Springer Science Business Media: 2012.</w:t>
      </w:r>
    </w:p>
    <w:p w14:paraId="36735FC3" w14:textId="77777777" w:rsidR="0023484F" w:rsidRPr="0023484F" w:rsidRDefault="0023484F" w:rsidP="0023484F">
      <w:pPr>
        <w:pStyle w:val="EndNoteBibliography"/>
        <w:ind w:left="720" w:hanging="720"/>
        <w:rPr>
          <w:noProof/>
        </w:rPr>
      </w:pPr>
      <w:r w:rsidRPr="0023484F">
        <w:rPr>
          <w:noProof/>
        </w:rPr>
        <w:t>34.</w:t>
      </w:r>
      <w:r w:rsidRPr="0023484F">
        <w:rPr>
          <w:noProof/>
        </w:rPr>
        <w:tab/>
        <w:t xml:space="preserve">Plisson, J.; Lavrac, N.; Mladenic, D. A rule based approach to word lemmatization. </w:t>
      </w:r>
      <w:r w:rsidRPr="0023484F">
        <w:rPr>
          <w:i/>
          <w:noProof/>
        </w:rPr>
        <w:t xml:space="preserve">Proceedings of IS-2004 </w:t>
      </w:r>
      <w:r w:rsidRPr="0023484F">
        <w:rPr>
          <w:b/>
          <w:noProof/>
        </w:rPr>
        <w:t>2004</w:t>
      </w:r>
      <w:r w:rsidRPr="0023484F">
        <w:rPr>
          <w:noProof/>
        </w:rPr>
        <w:t>, 83-86.</w:t>
      </w:r>
    </w:p>
    <w:p w14:paraId="53B3C2A7" w14:textId="77777777" w:rsidR="0023484F" w:rsidRPr="0023484F" w:rsidRDefault="0023484F" w:rsidP="0023484F">
      <w:pPr>
        <w:pStyle w:val="EndNoteBibliography"/>
        <w:ind w:left="720" w:hanging="720"/>
        <w:rPr>
          <w:noProof/>
        </w:rPr>
      </w:pPr>
      <w:r w:rsidRPr="0023484F">
        <w:rPr>
          <w:noProof/>
        </w:rPr>
        <w:t>35.</w:t>
      </w:r>
      <w:r w:rsidRPr="0023484F">
        <w:rPr>
          <w:noProof/>
        </w:rPr>
        <w:tab/>
        <w:t>Rennie, J.D.; Shih, L.; Teevan, J.; Karger, D.R. Tackling the poor assumptions of naive bayes text classifiers. In Proceedings of the Proceedings of the 20th international conference on machine learning (ICML-03), 2003; pp. 616-623.</w:t>
      </w:r>
    </w:p>
    <w:p w14:paraId="5759EFEA" w14:textId="77777777" w:rsidR="0023484F" w:rsidRPr="0023484F" w:rsidRDefault="0023484F" w:rsidP="0023484F">
      <w:pPr>
        <w:pStyle w:val="EndNoteBibliography"/>
        <w:ind w:left="720" w:hanging="720"/>
        <w:rPr>
          <w:noProof/>
        </w:rPr>
      </w:pPr>
      <w:r w:rsidRPr="0023484F">
        <w:rPr>
          <w:noProof/>
        </w:rPr>
        <w:t>36.</w:t>
      </w:r>
      <w:r w:rsidRPr="0023484F">
        <w:rPr>
          <w:noProof/>
        </w:rPr>
        <w:tab/>
        <w:t>Lowd, D.; Domingos, P. Naive Bayes models for probability estimation. In Proceedings of the Proceedings of the 22nd international conference on Machine learning, 2005; pp. 529-536.</w:t>
      </w:r>
    </w:p>
    <w:p w14:paraId="67327F0A" w14:textId="77777777" w:rsidR="0023484F" w:rsidRPr="0023484F" w:rsidRDefault="0023484F" w:rsidP="0023484F">
      <w:pPr>
        <w:pStyle w:val="EndNoteBibliography"/>
        <w:ind w:left="720" w:hanging="720"/>
        <w:rPr>
          <w:noProof/>
        </w:rPr>
      </w:pPr>
      <w:r w:rsidRPr="0023484F">
        <w:rPr>
          <w:noProof/>
        </w:rPr>
        <w:t>37.</w:t>
      </w:r>
      <w:r w:rsidRPr="0023484F">
        <w:rPr>
          <w:noProof/>
        </w:rPr>
        <w:tab/>
        <w:t>He, F.; Ding, X. Improving naive bayes text classifier using smoothing methods. In Proceedings of the European Conference on Information Retrieval, 2007; pp. 703-707.</w:t>
      </w:r>
    </w:p>
    <w:p w14:paraId="1509C57B" w14:textId="77777777" w:rsidR="0023484F" w:rsidRPr="0023484F" w:rsidRDefault="0023484F" w:rsidP="0023484F">
      <w:pPr>
        <w:pStyle w:val="EndNoteBibliography"/>
        <w:ind w:left="720" w:hanging="720"/>
        <w:rPr>
          <w:noProof/>
        </w:rPr>
      </w:pPr>
      <w:r w:rsidRPr="0023484F">
        <w:rPr>
          <w:noProof/>
        </w:rPr>
        <w:t>38.</w:t>
      </w:r>
      <w:r w:rsidRPr="0023484F">
        <w:rPr>
          <w:noProof/>
        </w:rPr>
        <w:tab/>
        <w:t xml:space="preserve">Dempster, A.P.; Laird, N.M.; Rubin, D.B. Maximum likelihood from incomplete data via the EM algorithm. </w:t>
      </w:r>
      <w:r w:rsidRPr="0023484F">
        <w:rPr>
          <w:i/>
          <w:noProof/>
        </w:rPr>
        <w:t xml:space="preserve">Journal of the royal statistical society. Series B (methodological) </w:t>
      </w:r>
      <w:r w:rsidRPr="0023484F">
        <w:rPr>
          <w:b/>
          <w:noProof/>
        </w:rPr>
        <w:t>1977</w:t>
      </w:r>
      <w:r w:rsidRPr="0023484F">
        <w:rPr>
          <w:noProof/>
        </w:rPr>
        <w:t>, 1-38.</w:t>
      </w:r>
    </w:p>
    <w:p w14:paraId="49884935" w14:textId="77777777" w:rsidR="0023484F" w:rsidRPr="0023484F" w:rsidRDefault="0023484F" w:rsidP="0023484F">
      <w:pPr>
        <w:pStyle w:val="EndNoteBibliography"/>
        <w:ind w:left="720" w:hanging="720"/>
        <w:rPr>
          <w:noProof/>
        </w:rPr>
      </w:pPr>
      <w:r w:rsidRPr="0023484F">
        <w:rPr>
          <w:noProof/>
        </w:rPr>
        <w:t>39.</w:t>
      </w:r>
      <w:r w:rsidRPr="0023484F">
        <w:rPr>
          <w:noProof/>
        </w:rPr>
        <w:tab/>
        <w:t xml:space="preserve">Liu, B. </w:t>
      </w:r>
      <w:r w:rsidRPr="0023484F">
        <w:rPr>
          <w:i/>
          <w:noProof/>
        </w:rPr>
        <w:t>Web data mining: exploring hyperlinks, contents, and usage data</w:t>
      </w:r>
      <w:r w:rsidRPr="0023484F">
        <w:rPr>
          <w:noProof/>
        </w:rPr>
        <w:t>; Springer Science &amp; Business Media: 2007.</w:t>
      </w:r>
    </w:p>
    <w:p w14:paraId="35495AF6" w14:textId="77777777" w:rsidR="0023484F" w:rsidRPr="0023484F" w:rsidRDefault="0023484F" w:rsidP="0023484F">
      <w:pPr>
        <w:pStyle w:val="EndNoteBibliography"/>
        <w:ind w:left="720" w:hanging="720"/>
        <w:rPr>
          <w:noProof/>
        </w:rPr>
      </w:pPr>
      <w:r w:rsidRPr="0023484F">
        <w:rPr>
          <w:noProof/>
        </w:rPr>
        <w:t>40.</w:t>
      </w:r>
      <w:r w:rsidRPr="0023484F">
        <w:rPr>
          <w:noProof/>
        </w:rPr>
        <w:tab/>
        <w:t xml:space="preserve">Collins, M. The naive bayes model, maximum-likelihood estimation, and the em algorithm. </w:t>
      </w:r>
      <w:r w:rsidRPr="0023484F">
        <w:rPr>
          <w:i/>
          <w:noProof/>
        </w:rPr>
        <w:t xml:space="preserve">Lecture Notes </w:t>
      </w:r>
      <w:r w:rsidRPr="0023484F">
        <w:rPr>
          <w:b/>
          <w:noProof/>
        </w:rPr>
        <w:t>2012</w:t>
      </w:r>
      <w:r w:rsidRPr="0023484F">
        <w:rPr>
          <w:noProof/>
        </w:rPr>
        <w:t>.</w:t>
      </w:r>
    </w:p>
    <w:p w14:paraId="6762BBB0" w14:textId="77777777" w:rsidR="0023484F" w:rsidRPr="0023484F" w:rsidRDefault="0023484F" w:rsidP="0023484F">
      <w:pPr>
        <w:pStyle w:val="EndNoteBibliography"/>
        <w:ind w:left="720" w:hanging="720"/>
        <w:rPr>
          <w:noProof/>
        </w:rPr>
      </w:pPr>
      <w:r w:rsidRPr="0023484F">
        <w:rPr>
          <w:noProof/>
        </w:rPr>
        <w:t>41.</w:t>
      </w:r>
      <w:r w:rsidRPr="0023484F">
        <w:rPr>
          <w:noProof/>
        </w:rPr>
        <w:tab/>
        <w:t xml:space="preserve">Nigam, K.; McCallum, A.K.; Thrun, S.; Mitchell, T. Text Classification from Labeled and Unlabeled Documents using EM. </w:t>
      </w:r>
      <w:r w:rsidRPr="0023484F">
        <w:rPr>
          <w:i/>
          <w:noProof/>
        </w:rPr>
        <w:t xml:space="preserve">Machine Learning </w:t>
      </w:r>
      <w:r w:rsidRPr="0023484F">
        <w:rPr>
          <w:b/>
          <w:noProof/>
        </w:rPr>
        <w:t>2000</w:t>
      </w:r>
      <w:r w:rsidRPr="0023484F">
        <w:rPr>
          <w:noProof/>
        </w:rPr>
        <w:t xml:space="preserve">, </w:t>
      </w:r>
      <w:r w:rsidRPr="0023484F">
        <w:rPr>
          <w:i/>
          <w:noProof/>
        </w:rPr>
        <w:t>39</w:t>
      </w:r>
      <w:r w:rsidRPr="0023484F">
        <w:rPr>
          <w:noProof/>
        </w:rPr>
        <w:t>, 103-134, doi:10.1023/a:1007692713085.</w:t>
      </w:r>
    </w:p>
    <w:p w14:paraId="7C90334F" w14:textId="77777777" w:rsidR="0023484F" w:rsidRPr="0023484F" w:rsidRDefault="0023484F" w:rsidP="0023484F">
      <w:pPr>
        <w:pStyle w:val="EndNoteBibliography"/>
        <w:ind w:left="720" w:hanging="720"/>
        <w:rPr>
          <w:noProof/>
        </w:rPr>
      </w:pPr>
      <w:r w:rsidRPr="0023484F">
        <w:rPr>
          <w:noProof/>
        </w:rPr>
        <w:t>42.</w:t>
      </w:r>
      <w:r w:rsidRPr="0023484F">
        <w:rPr>
          <w:noProof/>
        </w:rPr>
        <w:tab/>
        <w:t>W. Maalej, H.N. Bug report, feature request, or simply praise? On automatically classifying app reviews. In Proceedings of the 2015 IEEE 23rd International Requirements Engineering Conference (RE), Ottawa, Canada, 2015; pp. 116-125.</w:t>
      </w:r>
    </w:p>
    <w:p w14:paraId="71B75E4E" w14:textId="77777777" w:rsidR="0023484F" w:rsidRPr="0023484F" w:rsidRDefault="0023484F" w:rsidP="0023484F">
      <w:pPr>
        <w:pStyle w:val="EndNoteBibliography"/>
        <w:ind w:left="720" w:hanging="720"/>
        <w:rPr>
          <w:noProof/>
        </w:rPr>
      </w:pPr>
      <w:r w:rsidRPr="0023484F">
        <w:rPr>
          <w:noProof/>
        </w:rPr>
        <w:t>43.</w:t>
      </w:r>
      <w:r w:rsidRPr="0023484F">
        <w:rPr>
          <w:noProof/>
        </w:rPr>
        <w:tab/>
        <w:t>Kulesza, T.; Amershi, S.; Caruana, R.; Fisher, D.; Charles, D. Structured labeling for facilitating concept evolution in machine learning. In Proceedings of the Proceedings of the SIGCHI Conference on Human Factors in Computing Systems, 2014; pp. 3075-3084.</w:t>
      </w:r>
    </w:p>
    <w:p w14:paraId="2A084CC7" w14:textId="77777777" w:rsidR="0023484F" w:rsidRPr="0023484F" w:rsidRDefault="0023484F" w:rsidP="0023484F">
      <w:pPr>
        <w:pStyle w:val="EndNoteBibliography"/>
        <w:ind w:left="720" w:hanging="720"/>
        <w:rPr>
          <w:noProof/>
        </w:rPr>
      </w:pPr>
      <w:r w:rsidRPr="0023484F">
        <w:rPr>
          <w:noProof/>
        </w:rPr>
        <w:t>44.</w:t>
      </w:r>
      <w:r w:rsidRPr="0023484F">
        <w:rPr>
          <w:noProof/>
        </w:rPr>
        <w:tab/>
        <w:t>Stumpf, S.; Rajaram, V.; Li, L.; Burnett, M.; Dietterich, T.; Sullivan, E.; Drummond, R.; Herlocker, J. Toward harnessing user feedback for machine learning. In Proceedings of the Proceedings of the 12th international conference on Intelligent user interfaces, 2007; pp. 82-91.</w:t>
      </w:r>
    </w:p>
    <w:p w14:paraId="22C2DD26" w14:textId="77777777" w:rsidR="0023484F" w:rsidRPr="0023484F" w:rsidRDefault="0023484F" w:rsidP="0023484F">
      <w:pPr>
        <w:pStyle w:val="EndNoteBibliography"/>
        <w:ind w:left="720" w:hanging="720"/>
        <w:rPr>
          <w:noProof/>
        </w:rPr>
      </w:pPr>
      <w:r w:rsidRPr="0023484F">
        <w:rPr>
          <w:noProof/>
        </w:rPr>
        <w:t>45.</w:t>
      </w:r>
      <w:r w:rsidRPr="0023484F">
        <w:rPr>
          <w:noProof/>
        </w:rPr>
        <w:tab/>
        <w:t xml:space="preserve">He, H.; Garcia, E.A. Learning from imbalanced data. </w:t>
      </w:r>
      <w:r w:rsidRPr="0023484F">
        <w:rPr>
          <w:i/>
          <w:noProof/>
        </w:rPr>
        <w:t xml:space="preserve">IEEE Transactions on knowledge and data engineering </w:t>
      </w:r>
      <w:r w:rsidRPr="0023484F">
        <w:rPr>
          <w:b/>
          <w:noProof/>
        </w:rPr>
        <w:t>2009</w:t>
      </w:r>
      <w:r w:rsidRPr="0023484F">
        <w:rPr>
          <w:noProof/>
        </w:rPr>
        <w:t xml:space="preserve">, </w:t>
      </w:r>
      <w:r w:rsidRPr="0023484F">
        <w:rPr>
          <w:i/>
          <w:noProof/>
        </w:rPr>
        <w:t>21</w:t>
      </w:r>
      <w:r w:rsidRPr="0023484F">
        <w:rPr>
          <w:noProof/>
        </w:rPr>
        <w:t>, 1263-1284.</w:t>
      </w:r>
    </w:p>
    <w:p w14:paraId="2E2286B9" w14:textId="77777777" w:rsidR="0023484F" w:rsidRPr="0023484F" w:rsidRDefault="0023484F" w:rsidP="0023484F">
      <w:pPr>
        <w:pStyle w:val="EndNoteBibliography"/>
        <w:ind w:left="720" w:hanging="720"/>
        <w:rPr>
          <w:noProof/>
        </w:rPr>
      </w:pPr>
      <w:r w:rsidRPr="0023484F">
        <w:rPr>
          <w:noProof/>
        </w:rPr>
        <w:t>46.</w:t>
      </w:r>
      <w:r w:rsidRPr="0023484F">
        <w:rPr>
          <w:noProof/>
        </w:rPr>
        <w:tab/>
        <w:t xml:space="preserve">Leevy, J.L.; Khoshgoftaar, T.M.; Bauder, R.A.; Seliya, N. A survey on addressing high-class imbalance in big data. </w:t>
      </w:r>
      <w:r w:rsidRPr="0023484F">
        <w:rPr>
          <w:i/>
          <w:noProof/>
        </w:rPr>
        <w:t xml:space="preserve">Journal of Big Data </w:t>
      </w:r>
      <w:r w:rsidRPr="0023484F">
        <w:rPr>
          <w:b/>
          <w:noProof/>
        </w:rPr>
        <w:t>2018</w:t>
      </w:r>
      <w:r w:rsidRPr="0023484F">
        <w:rPr>
          <w:noProof/>
        </w:rPr>
        <w:t xml:space="preserve">, </w:t>
      </w:r>
      <w:r w:rsidRPr="0023484F">
        <w:rPr>
          <w:i/>
          <w:noProof/>
        </w:rPr>
        <w:t>5</w:t>
      </w:r>
      <w:r w:rsidRPr="0023484F">
        <w:rPr>
          <w:noProof/>
        </w:rPr>
        <w:t>, 42, doi:10.1186/s40537-018-0151-6.</w:t>
      </w:r>
    </w:p>
    <w:p w14:paraId="2DAD2649" w14:textId="77777777" w:rsidR="0023484F" w:rsidRPr="0023484F" w:rsidRDefault="0023484F" w:rsidP="0023484F">
      <w:pPr>
        <w:pStyle w:val="EndNoteBibliography"/>
        <w:ind w:left="720" w:hanging="720"/>
        <w:rPr>
          <w:b/>
          <w:noProof/>
        </w:rPr>
      </w:pPr>
      <w:r w:rsidRPr="0023484F">
        <w:rPr>
          <w:noProof/>
        </w:rPr>
        <w:t>47.</w:t>
      </w:r>
      <w:r w:rsidRPr="0023484F">
        <w:rPr>
          <w:noProof/>
        </w:rPr>
        <w:tab/>
      </w:r>
      <w:r w:rsidRPr="0023484F">
        <w:rPr>
          <w:b/>
          <w:noProof/>
        </w:rPr>
        <w:t>!!! INVALID CITATION !!!</w:t>
      </w:r>
    </w:p>
    <w:p w14:paraId="79197648" w14:textId="77777777" w:rsidR="0023484F" w:rsidRPr="0023484F" w:rsidRDefault="0023484F" w:rsidP="0023484F">
      <w:pPr>
        <w:pStyle w:val="EndNoteBibliography"/>
        <w:ind w:left="720" w:hanging="720"/>
        <w:rPr>
          <w:noProof/>
        </w:rPr>
      </w:pPr>
      <w:r w:rsidRPr="0023484F">
        <w:rPr>
          <w:noProof/>
        </w:rPr>
        <w:t>48.</w:t>
      </w:r>
      <w:r w:rsidRPr="0023484F">
        <w:rPr>
          <w:noProof/>
        </w:rPr>
        <w:tab/>
        <w:t xml:space="preserve">Fleiss, J.L.; Cohen, J. The equivalence of weighted kappa and the intraclass correlation coefficient as measures of reliability. </w:t>
      </w:r>
      <w:r w:rsidRPr="0023484F">
        <w:rPr>
          <w:i/>
          <w:noProof/>
        </w:rPr>
        <w:t xml:space="preserve">Educational and psychological measurement </w:t>
      </w:r>
      <w:r w:rsidRPr="0023484F">
        <w:rPr>
          <w:b/>
          <w:noProof/>
        </w:rPr>
        <w:t>1973</w:t>
      </w:r>
      <w:r w:rsidRPr="0023484F">
        <w:rPr>
          <w:noProof/>
        </w:rPr>
        <w:t xml:space="preserve">, </w:t>
      </w:r>
      <w:r w:rsidRPr="0023484F">
        <w:rPr>
          <w:i/>
          <w:noProof/>
        </w:rPr>
        <w:t>33</w:t>
      </w:r>
      <w:r w:rsidRPr="0023484F">
        <w:rPr>
          <w:noProof/>
        </w:rPr>
        <w:t>, 613-619.</w:t>
      </w:r>
    </w:p>
    <w:p w14:paraId="6241C36D" w14:textId="77777777" w:rsidR="0023484F" w:rsidRPr="0023484F" w:rsidRDefault="0023484F" w:rsidP="0023484F">
      <w:pPr>
        <w:pStyle w:val="EndNoteBibliography"/>
        <w:ind w:left="720" w:hanging="720"/>
        <w:rPr>
          <w:noProof/>
        </w:rPr>
      </w:pPr>
      <w:r w:rsidRPr="0023484F">
        <w:rPr>
          <w:noProof/>
        </w:rPr>
        <w:t>49.</w:t>
      </w:r>
      <w:r w:rsidRPr="0023484F">
        <w:rPr>
          <w:noProof/>
        </w:rPr>
        <w:tab/>
        <w:t xml:space="preserve">Landis, J.R.; Koch, G.G. The measurement of observer agreement for categorical data. </w:t>
      </w:r>
      <w:r w:rsidRPr="0023484F">
        <w:rPr>
          <w:i/>
          <w:noProof/>
        </w:rPr>
        <w:t xml:space="preserve">Biometrics </w:t>
      </w:r>
      <w:r w:rsidRPr="0023484F">
        <w:rPr>
          <w:b/>
          <w:noProof/>
        </w:rPr>
        <w:t>1977</w:t>
      </w:r>
      <w:r w:rsidRPr="0023484F">
        <w:rPr>
          <w:noProof/>
        </w:rPr>
        <w:t xml:space="preserve">, </w:t>
      </w:r>
      <w:r w:rsidRPr="0023484F">
        <w:rPr>
          <w:i/>
          <w:noProof/>
        </w:rPr>
        <w:t>33</w:t>
      </w:r>
      <w:r w:rsidRPr="0023484F">
        <w:rPr>
          <w:noProof/>
        </w:rPr>
        <w:t>, 159-174.</w:t>
      </w:r>
    </w:p>
    <w:p w14:paraId="2349E58D" w14:textId="77777777" w:rsidR="0023484F" w:rsidRPr="0023484F" w:rsidRDefault="0023484F" w:rsidP="0023484F">
      <w:pPr>
        <w:pStyle w:val="EndNoteBibliography"/>
        <w:ind w:left="720" w:hanging="720"/>
        <w:rPr>
          <w:noProof/>
        </w:rPr>
      </w:pPr>
      <w:r w:rsidRPr="0023484F">
        <w:rPr>
          <w:noProof/>
        </w:rPr>
        <w:t>50.</w:t>
      </w:r>
      <w:r w:rsidRPr="0023484F">
        <w:rPr>
          <w:noProof/>
        </w:rPr>
        <w:tab/>
        <w:t xml:space="preserve">Huang, G.-B.; Zhu, Q.-Y.; Siew, C.-K. Extreme learning machine: theory and applications. </w:t>
      </w:r>
      <w:r w:rsidRPr="0023484F">
        <w:rPr>
          <w:i/>
          <w:noProof/>
        </w:rPr>
        <w:t xml:space="preserve">Neurocomputing </w:t>
      </w:r>
      <w:r w:rsidRPr="0023484F">
        <w:rPr>
          <w:b/>
          <w:noProof/>
        </w:rPr>
        <w:t>2006</w:t>
      </w:r>
      <w:r w:rsidRPr="0023484F">
        <w:rPr>
          <w:noProof/>
        </w:rPr>
        <w:t xml:space="preserve">, </w:t>
      </w:r>
      <w:r w:rsidRPr="0023484F">
        <w:rPr>
          <w:i/>
          <w:noProof/>
        </w:rPr>
        <w:t>70</w:t>
      </w:r>
      <w:r w:rsidRPr="0023484F">
        <w:rPr>
          <w:noProof/>
        </w:rPr>
        <w:t>, 489-501.</w:t>
      </w:r>
    </w:p>
    <w:p w14:paraId="1E0A4725" w14:textId="77777777" w:rsidR="0023484F" w:rsidRPr="0023484F" w:rsidRDefault="0023484F" w:rsidP="0023484F">
      <w:pPr>
        <w:pStyle w:val="EndNoteBibliography"/>
        <w:ind w:left="720" w:hanging="720"/>
        <w:rPr>
          <w:noProof/>
        </w:rPr>
      </w:pPr>
      <w:r w:rsidRPr="0023484F">
        <w:rPr>
          <w:noProof/>
        </w:rPr>
        <w:t>51.</w:t>
      </w:r>
      <w:r w:rsidRPr="0023484F">
        <w:rPr>
          <w:noProof/>
        </w:rPr>
        <w:tab/>
        <w:t xml:space="preserve">Arlot, S.; Celisse, A. A survey of cross-validation procedures for model selection. </w:t>
      </w:r>
      <w:r w:rsidRPr="0023484F">
        <w:rPr>
          <w:i/>
          <w:noProof/>
        </w:rPr>
        <w:t xml:space="preserve">Statistics Surveys </w:t>
      </w:r>
      <w:r w:rsidRPr="0023484F">
        <w:rPr>
          <w:b/>
          <w:noProof/>
        </w:rPr>
        <w:t>2010</w:t>
      </w:r>
      <w:r w:rsidRPr="0023484F">
        <w:rPr>
          <w:noProof/>
        </w:rPr>
        <w:t xml:space="preserve">, </w:t>
      </w:r>
      <w:r w:rsidRPr="0023484F">
        <w:rPr>
          <w:i/>
          <w:noProof/>
        </w:rPr>
        <w:t>4</w:t>
      </w:r>
      <w:r w:rsidRPr="0023484F">
        <w:rPr>
          <w:noProof/>
        </w:rPr>
        <w:t>, 40-79, doi:10.1214/09-ss054.</w:t>
      </w:r>
    </w:p>
    <w:p w14:paraId="032AD7AD" w14:textId="77777777" w:rsidR="0023484F" w:rsidRPr="0023484F" w:rsidRDefault="0023484F" w:rsidP="0023484F">
      <w:pPr>
        <w:pStyle w:val="EndNoteBibliography"/>
        <w:ind w:left="720" w:hanging="720"/>
        <w:rPr>
          <w:noProof/>
        </w:rPr>
      </w:pPr>
      <w:r w:rsidRPr="0023484F">
        <w:rPr>
          <w:noProof/>
        </w:rPr>
        <w:t>52.</w:t>
      </w:r>
      <w:r w:rsidRPr="0023484F">
        <w:rPr>
          <w:noProof/>
        </w:rPr>
        <w:tab/>
        <w:t>Kohavi, R. A study of cross-validation and bootstrap for accuracy estimation and model selection. In Proceedings of the Ijcai, 1995; pp. 1137-1145.</w:t>
      </w:r>
    </w:p>
    <w:p w14:paraId="3BDA3E55" w14:textId="77777777" w:rsidR="0023484F" w:rsidRPr="0023484F" w:rsidRDefault="0023484F" w:rsidP="0023484F">
      <w:pPr>
        <w:pStyle w:val="EndNoteBibliography"/>
        <w:ind w:left="720" w:hanging="720"/>
        <w:rPr>
          <w:noProof/>
        </w:rPr>
      </w:pPr>
      <w:r w:rsidRPr="0023484F">
        <w:rPr>
          <w:noProof/>
        </w:rPr>
        <w:t>53.</w:t>
      </w:r>
      <w:r w:rsidRPr="0023484F">
        <w:rPr>
          <w:noProof/>
        </w:rPr>
        <w:tab/>
        <w:t xml:space="preserve">Sheskin, D.J. </w:t>
      </w:r>
      <w:r w:rsidRPr="0023484F">
        <w:rPr>
          <w:i/>
          <w:noProof/>
        </w:rPr>
        <w:t>Handbook of parametric and nonparametric statistical procedures</w:t>
      </w:r>
      <w:r w:rsidRPr="0023484F">
        <w:rPr>
          <w:noProof/>
        </w:rPr>
        <w:t>; Chapman and Hall/CRC: 2003.</w:t>
      </w:r>
    </w:p>
    <w:p w14:paraId="4A14ECA9" w14:textId="77777777" w:rsidR="0023484F" w:rsidRPr="0023484F" w:rsidRDefault="0023484F" w:rsidP="0023484F">
      <w:pPr>
        <w:pStyle w:val="EndNoteBibliography"/>
        <w:ind w:left="720" w:hanging="720"/>
        <w:rPr>
          <w:noProof/>
        </w:rPr>
      </w:pPr>
      <w:r w:rsidRPr="0023484F">
        <w:rPr>
          <w:noProof/>
        </w:rPr>
        <w:t>54.</w:t>
      </w:r>
      <w:r w:rsidRPr="0023484F">
        <w:rPr>
          <w:noProof/>
        </w:rPr>
        <w:tab/>
        <w:t xml:space="preserve">Wilcox, R.R. </w:t>
      </w:r>
      <w:r w:rsidRPr="0023484F">
        <w:rPr>
          <w:i/>
          <w:noProof/>
        </w:rPr>
        <w:t>Introduction to robust estimation and hypothesis testing</w:t>
      </w:r>
      <w:r w:rsidRPr="0023484F">
        <w:rPr>
          <w:noProof/>
        </w:rPr>
        <w:t>; Academic press: 2011.</w:t>
      </w:r>
    </w:p>
    <w:p w14:paraId="52515FB8" w14:textId="77777777" w:rsidR="0023484F" w:rsidRPr="0023484F" w:rsidRDefault="0023484F" w:rsidP="0023484F">
      <w:pPr>
        <w:pStyle w:val="EndNoteBibliography"/>
        <w:ind w:left="720" w:hanging="720"/>
        <w:rPr>
          <w:noProof/>
        </w:rPr>
      </w:pPr>
      <w:r w:rsidRPr="0023484F">
        <w:rPr>
          <w:noProof/>
        </w:rPr>
        <w:t>55.</w:t>
      </w:r>
      <w:r w:rsidRPr="0023484F">
        <w:rPr>
          <w:noProof/>
        </w:rPr>
        <w:tab/>
        <w:t xml:space="preserve">Myers, L.; Sirois, M.J. Spearman correlation coefficients, differences between. </w:t>
      </w:r>
      <w:r w:rsidRPr="0023484F">
        <w:rPr>
          <w:i/>
          <w:noProof/>
        </w:rPr>
        <w:t xml:space="preserve">Encyclopedia of statistical sciences </w:t>
      </w:r>
      <w:r w:rsidRPr="0023484F">
        <w:rPr>
          <w:b/>
          <w:noProof/>
        </w:rPr>
        <w:t>2004</w:t>
      </w:r>
      <w:r w:rsidRPr="0023484F">
        <w:rPr>
          <w:noProof/>
        </w:rPr>
        <w:t xml:space="preserve">, </w:t>
      </w:r>
      <w:r w:rsidRPr="0023484F">
        <w:rPr>
          <w:i/>
          <w:noProof/>
        </w:rPr>
        <w:t>12</w:t>
      </w:r>
      <w:r w:rsidRPr="0023484F">
        <w:rPr>
          <w:noProof/>
        </w:rPr>
        <w:t>.</w:t>
      </w:r>
    </w:p>
    <w:p w14:paraId="2637AB95" w14:textId="77777777" w:rsidR="0023484F" w:rsidRPr="0023484F" w:rsidRDefault="0023484F" w:rsidP="0023484F">
      <w:pPr>
        <w:pStyle w:val="EndNoteBibliography"/>
        <w:ind w:left="720" w:hanging="720"/>
        <w:rPr>
          <w:noProof/>
        </w:rPr>
      </w:pPr>
      <w:r w:rsidRPr="0023484F">
        <w:rPr>
          <w:noProof/>
        </w:rPr>
        <w:t>56.</w:t>
      </w:r>
      <w:r w:rsidRPr="0023484F">
        <w:rPr>
          <w:noProof/>
        </w:rPr>
        <w:tab/>
        <w:t>Zhu, J.; Wang, H.; Zhang, X. Discrimination-based feature selection for multinomial naïve bayes text classification. In Proceedings of the International Conference on Computer Processing of Oriental Languages, 2006; pp. 149-156.</w:t>
      </w:r>
    </w:p>
    <w:p w14:paraId="5DFC0F04" w14:textId="77777777" w:rsidR="0023484F" w:rsidRPr="0023484F" w:rsidRDefault="0023484F" w:rsidP="0023484F">
      <w:pPr>
        <w:pStyle w:val="EndNoteBibliography"/>
        <w:ind w:left="720" w:hanging="720"/>
        <w:rPr>
          <w:noProof/>
        </w:rPr>
      </w:pPr>
      <w:r w:rsidRPr="0023484F">
        <w:rPr>
          <w:noProof/>
        </w:rPr>
        <w:t>57.</w:t>
      </w:r>
      <w:r w:rsidRPr="0023484F">
        <w:rPr>
          <w:noProof/>
        </w:rPr>
        <w:tab/>
        <w:t>Kim, S.-B.; Rim, H.-C.; Yook, D.; Lim, H.-S. Effective methods for improving naive bayes text classifiers. In Proceedings of the Pacific Rim International Conference on Artificial Intelligence, 2002; pp. 414-423.</w:t>
      </w:r>
    </w:p>
    <w:p w14:paraId="3532A8EA" w14:textId="77777777" w:rsidR="0023484F" w:rsidRPr="0023484F" w:rsidRDefault="0023484F" w:rsidP="0023484F">
      <w:pPr>
        <w:pStyle w:val="EndNoteBibliography"/>
        <w:ind w:left="720" w:hanging="720"/>
        <w:rPr>
          <w:noProof/>
        </w:rPr>
      </w:pPr>
      <w:r w:rsidRPr="0023484F">
        <w:rPr>
          <w:noProof/>
        </w:rPr>
        <w:t>58.</w:t>
      </w:r>
      <w:r w:rsidRPr="0023484F">
        <w:rPr>
          <w:noProof/>
        </w:rPr>
        <w:tab/>
        <w:t>John, G.H.; Langley, P. Estimating continuous distributions in Bayesian classifiers. In Proceedings of the Proceedings of the Eleventh conference on Uncertainty in artificial intelligence, 1995; pp. 338-345.</w:t>
      </w:r>
    </w:p>
    <w:p w14:paraId="2B4F95E6" w14:textId="77777777" w:rsidR="0023484F" w:rsidRPr="0023484F" w:rsidRDefault="0023484F" w:rsidP="0023484F">
      <w:pPr>
        <w:pStyle w:val="EndNoteBibliography"/>
        <w:ind w:left="720" w:hanging="720"/>
        <w:rPr>
          <w:noProof/>
        </w:rPr>
      </w:pPr>
      <w:r w:rsidRPr="0023484F">
        <w:rPr>
          <w:noProof/>
        </w:rPr>
        <w:t>59.</w:t>
      </w:r>
      <w:r w:rsidRPr="0023484F">
        <w:rPr>
          <w:noProof/>
        </w:rPr>
        <w:tab/>
        <w:t>Ng, A.Y.; Jordan, M.I. On discriminative vs. generative classifiers: A comparison of logistic regression and naive bayes. In Proceedings of the Advances in neural information processing systems, 2002; pp. 841-848.</w:t>
      </w:r>
    </w:p>
    <w:p w14:paraId="6C039E90" w14:textId="77777777" w:rsidR="0023484F" w:rsidRPr="0023484F" w:rsidRDefault="0023484F" w:rsidP="0023484F">
      <w:pPr>
        <w:pStyle w:val="EndNoteBibliography"/>
        <w:ind w:left="720" w:hanging="720"/>
        <w:rPr>
          <w:noProof/>
        </w:rPr>
      </w:pPr>
      <w:r w:rsidRPr="0023484F">
        <w:rPr>
          <w:noProof/>
        </w:rPr>
        <w:t>60.</w:t>
      </w:r>
      <w:r w:rsidRPr="0023484F">
        <w:rPr>
          <w:noProof/>
        </w:rPr>
        <w:tab/>
        <w:t xml:space="preserve">Boullé, M. MODL: A Bayes optimal discretization method for continuous attributes. </w:t>
      </w:r>
      <w:r w:rsidRPr="0023484F">
        <w:rPr>
          <w:i/>
          <w:noProof/>
        </w:rPr>
        <w:t xml:space="preserve">Machine Learning </w:t>
      </w:r>
      <w:r w:rsidRPr="0023484F">
        <w:rPr>
          <w:b/>
          <w:noProof/>
        </w:rPr>
        <w:t>2006</w:t>
      </w:r>
      <w:r w:rsidRPr="0023484F">
        <w:rPr>
          <w:noProof/>
        </w:rPr>
        <w:t xml:space="preserve">, </w:t>
      </w:r>
      <w:r w:rsidRPr="0023484F">
        <w:rPr>
          <w:i/>
          <w:noProof/>
        </w:rPr>
        <w:t>65</w:t>
      </w:r>
      <w:r w:rsidRPr="0023484F">
        <w:rPr>
          <w:noProof/>
        </w:rPr>
        <w:t>, 131-165, doi:10.1007/s10994-006-8364-x.</w:t>
      </w:r>
    </w:p>
    <w:p w14:paraId="107CDB47" w14:textId="77777777" w:rsidR="0023484F" w:rsidRPr="0023484F" w:rsidRDefault="0023484F" w:rsidP="0023484F">
      <w:pPr>
        <w:pStyle w:val="EndNoteBibliography"/>
        <w:ind w:left="720" w:hanging="720"/>
        <w:rPr>
          <w:noProof/>
        </w:rPr>
      </w:pPr>
      <w:r w:rsidRPr="0023484F">
        <w:rPr>
          <w:noProof/>
        </w:rPr>
        <w:t>61.</w:t>
      </w:r>
      <w:r w:rsidRPr="0023484F">
        <w:rPr>
          <w:noProof/>
        </w:rPr>
        <w:tab/>
        <w:t xml:space="preserve">Boullé, M. A Bayes Optimal Approach for Partitioning the Values of Categorical Attributes. </w:t>
      </w:r>
      <w:r w:rsidRPr="0023484F">
        <w:rPr>
          <w:i/>
          <w:noProof/>
        </w:rPr>
        <w:t xml:space="preserve">Journal of Machine Learning Research </w:t>
      </w:r>
      <w:r w:rsidRPr="0023484F">
        <w:rPr>
          <w:b/>
          <w:noProof/>
        </w:rPr>
        <w:t>2005</w:t>
      </w:r>
      <w:r w:rsidRPr="0023484F">
        <w:rPr>
          <w:noProof/>
        </w:rPr>
        <w:t xml:space="preserve">, </w:t>
      </w:r>
      <w:r w:rsidRPr="0023484F">
        <w:rPr>
          <w:i/>
          <w:noProof/>
        </w:rPr>
        <w:t>6</w:t>
      </w:r>
      <w:r w:rsidRPr="0023484F">
        <w:rPr>
          <w:noProof/>
        </w:rPr>
        <w:t>, 1431-1452.</w:t>
      </w:r>
    </w:p>
    <w:p w14:paraId="18825C9F" w14:textId="77777777" w:rsidR="0023484F" w:rsidRPr="0023484F" w:rsidRDefault="0023484F" w:rsidP="0023484F">
      <w:pPr>
        <w:pStyle w:val="EndNoteBibliography"/>
        <w:ind w:left="720" w:hanging="720"/>
        <w:rPr>
          <w:noProof/>
        </w:rPr>
      </w:pPr>
      <w:r w:rsidRPr="0023484F">
        <w:rPr>
          <w:noProof/>
        </w:rPr>
        <w:t>62.</w:t>
      </w:r>
      <w:r w:rsidRPr="0023484F">
        <w:rPr>
          <w:noProof/>
        </w:rPr>
        <w:tab/>
        <w:t>Ren, J.; Lee, S.D.; Chen, X.; Kao, B.; Cheng, R.; Cheung, D. Naive bayes classification of uncertain data. In Proceedings of the 2009 Ninth IEEE International Conference on Data Mining, 2009; pp. 944-949.</w:t>
      </w:r>
    </w:p>
    <w:p w14:paraId="1DA77270" w14:textId="77777777" w:rsidR="0023484F" w:rsidRPr="0023484F" w:rsidRDefault="0023484F" w:rsidP="0023484F">
      <w:pPr>
        <w:pStyle w:val="EndNoteBibliography"/>
        <w:ind w:left="720" w:hanging="720"/>
        <w:rPr>
          <w:noProof/>
        </w:rPr>
      </w:pPr>
      <w:r w:rsidRPr="0023484F">
        <w:rPr>
          <w:noProof/>
        </w:rPr>
        <w:t>63.</w:t>
      </w:r>
      <w:r w:rsidRPr="0023484F">
        <w:rPr>
          <w:noProof/>
        </w:rPr>
        <w:tab/>
        <w:t>Jung, Y.G.; Kim, K.T.; Lee, B.; Youn, H.Y. Enhanced Naive Bayes Classifier for real-time sentiment analysis with SparkR. In Proceedings of the 2016 International Conference on Information and Communication Technology Convergence (ICTC), 19-21 Oct. 2016, 2016; pp. 141-146.</w:t>
      </w:r>
    </w:p>
    <w:p w14:paraId="4F37985D" w14:textId="77777777" w:rsidR="0023484F" w:rsidRPr="0023484F" w:rsidRDefault="0023484F" w:rsidP="0023484F">
      <w:pPr>
        <w:pStyle w:val="EndNoteBibliography"/>
        <w:ind w:left="720" w:hanging="720"/>
        <w:rPr>
          <w:noProof/>
        </w:rPr>
      </w:pPr>
      <w:r w:rsidRPr="0023484F">
        <w:rPr>
          <w:noProof/>
        </w:rPr>
        <w:t>64.</w:t>
      </w:r>
      <w:r w:rsidRPr="0023484F">
        <w:rPr>
          <w:noProof/>
        </w:rPr>
        <w:tab/>
        <w:t xml:space="preserve">Liu, Y.; Yi, X.; Chen, R.; Zhai, Z.; Gu, J. Feature extraction based on information gain and sequential pattern for English question classification. </w:t>
      </w:r>
      <w:r w:rsidRPr="0023484F">
        <w:rPr>
          <w:i/>
          <w:noProof/>
        </w:rPr>
        <w:t xml:space="preserve">IET Software </w:t>
      </w:r>
      <w:r w:rsidRPr="0023484F">
        <w:rPr>
          <w:b/>
          <w:noProof/>
        </w:rPr>
        <w:t>2018</w:t>
      </w:r>
      <w:r w:rsidRPr="0023484F">
        <w:rPr>
          <w:noProof/>
        </w:rPr>
        <w:t xml:space="preserve">, </w:t>
      </w:r>
      <w:r w:rsidRPr="0023484F">
        <w:rPr>
          <w:i/>
          <w:noProof/>
        </w:rPr>
        <w:t>12</w:t>
      </w:r>
      <w:r w:rsidRPr="0023484F">
        <w:rPr>
          <w:noProof/>
        </w:rPr>
        <w:t>, 520-526.</w:t>
      </w:r>
    </w:p>
    <w:p w14:paraId="7D67FC8E" w14:textId="3BDE0376" w:rsidR="007E326C" w:rsidRPr="00174B5F" w:rsidRDefault="00031DDB" w:rsidP="00174B5F">
      <w:pPr>
        <w:pStyle w:val="MDPI63Notes"/>
      </w:pPr>
      <w:r>
        <w:fldChar w:fldCharType="end"/>
      </w:r>
    </w:p>
    <w:sectPr w:rsidR="007E326C" w:rsidRPr="00174B5F" w:rsidSect="009B4565">
      <w:headerReference w:type="even" r:id="rId19"/>
      <w:head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 Staegemann" w:date="2024-06-17T20:16:00Z" w:initials="DS">
    <w:p w14:paraId="71072725" w14:textId="05A5B9FC" w:rsidR="00840C20" w:rsidRDefault="00840C20">
      <w:pPr>
        <w:pStyle w:val="CommentText"/>
      </w:pPr>
      <w:r>
        <w:rPr>
          <w:rStyle w:val="CommentReference"/>
        </w:rPr>
        <w:annotationRef/>
      </w:r>
      <w:r>
        <w:t>TODO</w:t>
      </w:r>
    </w:p>
  </w:comment>
  <w:comment w:id="9" w:author="Sri Regula" w:date="2024-06-30T20:11:00Z" w:initials="SR">
    <w:p w14:paraId="6A3F0217" w14:textId="77777777" w:rsidR="00195FA0" w:rsidRDefault="00436EDB" w:rsidP="00195FA0">
      <w:pPr>
        <w:jc w:val="left"/>
      </w:pPr>
      <w:r>
        <w:rPr>
          <w:rStyle w:val="CommentReference"/>
        </w:rPr>
        <w:annotationRef/>
      </w:r>
      <w:r w:rsidR="00195FA0">
        <w:t>?</w:t>
      </w:r>
    </w:p>
  </w:comment>
  <w:comment w:id="10" w:author="Sri Regula" w:date="2024-06-30T20:10:00Z" w:initials="SR">
    <w:p w14:paraId="6527BDFA" w14:textId="3D116F67" w:rsidR="00A72256" w:rsidRDefault="00A72256" w:rsidP="00A72256">
      <w:pPr>
        <w:jc w:val="left"/>
      </w:pPr>
      <w:r>
        <w:rPr>
          <w:rStyle w:val="CommentReference"/>
        </w:rPr>
        <w:annotationRef/>
      </w:r>
      <w:r>
        <w:t>Whats this?</w:t>
      </w:r>
    </w:p>
  </w:comment>
  <w:comment w:id="11" w:author="Daniel Staegemann" w:date="2024-06-17T20:09:00Z" w:initials="DS">
    <w:p w14:paraId="5D69A84C" w14:textId="3D4DDC33" w:rsidR="00840C20" w:rsidRDefault="00840C20">
      <w:pPr>
        <w:pStyle w:val="CommentText"/>
      </w:pPr>
      <w:r>
        <w:rPr>
          <w:rStyle w:val="CommentReference"/>
        </w:rPr>
        <w:annotationRef/>
      </w:r>
      <w:r>
        <w:t>TODO</w:t>
      </w:r>
    </w:p>
  </w:comment>
  <w:comment w:id="12" w:author="Pouya Ataei" w:date="2024-07-02T20:28:00Z" w:initials="PA">
    <w:p w14:paraId="5A9FE7AC" w14:textId="77777777" w:rsidR="00AF4E07" w:rsidRDefault="00AF4E07" w:rsidP="00AF4E07">
      <w:pPr>
        <w:pStyle w:val="CommentText"/>
        <w:jc w:val="left"/>
      </w:pPr>
      <w:r>
        <w:rPr>
          <w:rStyle w:val="CommentReference"/>
        </w:rPr>
        <w:annotationRef/>
      </w:r>
      <w:r>
        <w:t>I have done my part</w:t>
      </w:r>
    </w:p>
  </w:comment>
  <w:comment w:id="13" w:author="Daniel Staegemann" w:date="2024-06-17T20:00:00Z" w:initials="DS">
    <w:p w14:paraId="41B9EFEA" w14:textId="7FC430FB" w:rsidR="00022A81" w:rsidRDefault="00022A81">
      <w:pPr>
        <w:pStyle w:val="CommentText"/>
      </w:pPr>
      <w:r>
        <w:rPr>
          <w:rStyle w:val="CommentReference"/>
        </w:rPr>
        <w:annotationRef/>
      </w:r>
      <w:r>
        <w:t>TODO</w:t>
      </w:r>
    </w:p>
  </w:comment>
  <w:comment w:id="14" w:author="Pouya Ataei" w:date="2024-07-02T20:28:00Z" w:initials="PA">
    <w:p w14:paraId="385845E1" w14:textId="77777777" w:rsidR="00AF4E07" w:rsidRDefault="00AF4E07" w:rsidP="00AF4E07">
      <w:pPr>
        <w:pStyle w:val="CommentText"/>
        <w:jc w:val="left"/>
      </w:pPr>
      <w:r>
        <w:rPr>
          <w:rStyle w:val="CommentReference"/>
        </w:rPr>
        <w:annotationRef/>
      </w:r>
      <w:r>
        <w:t>To do by Daniel</w:t>
      </w:r>
    </w:p>
  </w:comment>
  <w:comment w:id="15" w:author="Daniel Staegemann" w:date="2024-06-17T20:07:00Z" w:initials="DS">
    <w:p w14:paraId="510604B0" w14:textId="2788653B" w:rsidR="009E2C4F" w:rsidRDefault="009E2C4F">
      <w:pPr>
        <w:pStyle w:val="CommentText"/>
      </w:pPr>
      <w:r>
        <w:rPr>
          <w:rStyle w:val="CommentReference"/>
        </w:rPr>
        <w:annotationRef/>
      </w:r>
      <w:r>
        <w:t>Check in the end if formatting is fine</w:t>
      </w:r>
    </w:p>
  </w:comment>
  <w:comment w:id="16" w:author="Daniel Staegemann" w:date="2024-06-17T20:08:00Z" w:initials="DS">
    <w:p w14:paraId="4E69DD05" w14:textId="3BF51999" w:rsidR="009E2C4F" w:rsidRDefault="009E2C4F">
      <w:pPr>
        <w:pStyle w:val="CommentText"/>
      </w:pPr>
      <w:r>
        <w:rPr>
          <w:rStyle w:val="CommentReference"/>
        </w:rPr>
        <w:annotationRef/>
      </w:r>
      <w:r>
        <w:t>Reference 54 in original paper is broken</w:t>
      </w:r>
    </w:p>
  </w:comment>
  <w:comment w:id="17" w:author="Pouya Ataei" w:date="2024-07-02T20:29:00Z" w:initials="PA">
    <w:p w14:paraId="712F0CD6" w14:textId="77777777" w:rsidR="00AF4E07" w:rsidRDefault="00AF4E07" w:rsidP="00AF4E07">
      <w:pPr>
        <w:pStyle w:val="CommentText"/>
        <w:jc w:val="left"/>
      </w:pPr>
      <w:r>
        <w:rPr>
          <w:rStyle w:val="CommentReference"/>
        </w:rPr>
        <w:annotationRef/>
      </w:r>
      <w:r>
        <w:t>For Sri to 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072725" w15:done="1"/>
  <w15:commentEx w15:paraId="6A3F0217" w15:done="0"/>
  <w15:commentEx w15:paraId="6527BDFA" w15:done="0"/>
  <w15:commentEx w15:paraId="5D69A84C" w15:done="0"/>
  <w15:commentEx w15:paraId="5A9FE7AC" w15:paraIdParent="5D69A84C" w15:done="0"/>
  <w15:commentEx w15:paraId="41B9EFEA" w15:done="0"/>
  <w15:commentEx w15:paraId="385845E1" w15:paraIdParent="41B9EFEA" w15:done="0"/>
  <w15:commentEx w15:paraId="510604B0" w15:done="1"/>
  <w15:commentEx w15:paraId="4E69DD05" w15:done="0"/>
  <w15:commentEx w15:paraId="712F0CD6" w15:paraIdParent="4E69DD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096E7C" w16cex:dateUtc="2024-06-30T08:11:00Z"/>
  <w16cex:commentExtensible w16cex:durableId="690E746A" w16cex:dateUtc="2024-06-30T08:10:00Z"/>
  <w16cex:commentExtensible w16cex:durableId="64AAD807" w16cex:dateUtc="2024-07-02T08:28:00Z"/>
  <w16cex:commentExtensible w16cex:durableId="010CBFBD" w16cex:dateUtc="2024-07-02T08:28:00Z"/>
  <w16cex:commentExtensible w16cex:durableId="0C33CE27">
    <w16cex:extLst>
      <w16:ext w16:uri="{CE6994B0-6A32-4C9F-8C6B-6E91EDA988CE}">
        <cr:reactions xmlns:cr="http://schemas.microsoft.com/office/comments/2020/reactions">
          <cr:reaction reactionType="1">
            <cr:reactionInfo dateUtc="2024-07-02T08:28:57Z">
              <cr:user userId="S::pataei@aut.ac.nz::aee819e8-ca11-4f2a-b2fc-8adad1090a5b" userProvider="AD" userName="Pouya Ataei"/>
            </cr:reactionInfo>
          </cr:reaction>
        </cr:reactions>
      </w16:ext>
    </w16cex:extLst>
  </w16cex:commentExtensible>
  <w16cex:commentExtensible w16cex:durableId="283D70A4" w16cex:dateUtc="2024-07-0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072725" w16cid:durableId="2DCAED9F"/>
  <w16cid:commentId w16cid:paraId="6A3F0217" w16cid:durableId="41096E7C"/>
  <w16cid:commentId w16cid:paraId="6527BDFA" w16cid:durableId="690E746A"/>
  <w16cid:commentId w16cid:paraId="5D69A84C" w16cid:durableId="63223276"/>
  <w16cid:commentId w16cid:paraId="5A9FE7AC" w16cid:durableId="64AAD807"/>
  <w16cid:commentId w16cid:paraId="41B9EFEA" w16cid:durableId="5448C703"/>
  <w16cid:commentId w16cid:paraId="385845E1" w16cid:durableId="010CBFBD"/>
  <w16cid:commentId w16cid:paraId="510604B0" w16cid:durableId="0C33CE27"/>
  <w16cid:commentId w16cid:paraId="4E69DD05" w16cid:durableId="5EDBC933"/>
  <w16cid:commentId w16cid:paraId="712F0CD6" w16cid:durableId="283D70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BB3A8" w14:textId="77777777" w:rsidR="00227239" w:rsidRDefault="00227239">
      <w:pPr>
        <w:spacing w:line="240" w:lineRule="auto"/>
      </w:pPr>
      <w:r>
        <w:separator/>
      </w:r>
    </w:p>
  </w:endnote>
  <w:endnote w:type="continuationSeparator" w:id="0">
    <w:p w14:paraId="1ACEB9C1" w14:textId="77777777" w:rsidR="00227239" w:rsidRDefault="00227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Arial Unicode MS"/>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FC648A" w:rsidRDefault="00D55768" w:rsidP="004C3213">
    <w:pPr>
      <w:tabs>
        <w:tab w:val="right" w:pos="10466"/>
      </w:tabs>
      <w:adjustRightInd w:val="0"/>
      <w:snapToGrid w:val="0"/>
      <w:spacing w:line="240" w:lineRule="auto"/>
      <w:rPr>
        <w:sz w:val="16"/>
        <w:szCs w:val="16"/>
        <w:lang w:val="fr-CH"/>
      </w:rPr>
    </w:pPr>
    <w:r>
      <w:rPr>
        <w:i/>
        <w:sz w:val="16"/>
        <w:szCs w:val="16"/>
      </w:rPr>
      <w:t>AI</w:t>
    </w:r>
    <w:r w:rsidRPr="005D1D79">
      <w:rPr>
        <w:sz w:val="16"/>
        <w:szCs w:val="16"/>
        <w:lang w:val="fr-CH"/>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proofErr w:type="spellStart"/>
    <w:r>
      <w:rPr>
        <w:bCs/>
        <w:iCs/>
        <w:sz w:val="16"/>
        <w:szCs w:val="16"/>
      </w:rPr>
      <w:t>Firstpage</w:t>
    </w:r>
    <w:proofErr w:type="spellEnd"/>
    <w:r>
      <w:rPr>
        <w:bCs/>
        <w:iCs/>
        <w:sz w:val="16"/>
        <w:szCs w:val="16"/>
      </w:rPr>
      <w:t>–</w:t>
    </w:r>
    <w:proofErr w:type="spellStart"/>
    <w:r>
      <w:rPr>
        <w:bCs/>
        <w:iCs/>
        <w:sz w:val="16"/>
        <w:szCs w:val="16"/>
      </w:rPr>
      <w:t>Lastpage</w:t>
    </w:r>
    <w:proofErr w:type="spellEnd"/>
    <w:r>
      <w:rPr>
        <w:bCs/>
        <w:iCs/>
        <w:sz w:val="16"/>
        <w:szCs w:val="16"/>
      </w:rPr>
      <w:t>. https://doi.org/10.3390/xxxxx</w:t>
    </w:r>
    <w:bookmarkStart w:id="18" w:name="OLE_LINK6"/>
    <w:bookmarkStart w:id="19" w:name="OLE_LINK7"/>
    <w:r w:rsidRPr="004B6803">
      <w:rPr>
        <w:sz w:val="16"/>
        <w:szCs w:val="16"/>
        <w:lang w:val="fr-CH"/>
      </w:rPr>
      <w:tab/>
      <w:t>www</w:t>
    </w:r>
    <w:r w:rsidRPr="00372FCD">
      <w:rPr>
        <w:sz w:val="16"/>
        <w:szCs w:val="16"/>
        <w:lang w:val="fr-CH"/>
      </w:rPr>
      <w:t>.mdpi.com/journal</w:t>
    </w:r>
    <w:r w:rsidRPr="00FC648A">
      <w:rPr>
        <w:sz w:val="16"/>
        <w:szCs w:val="16"/>
        <w:lang w:val="fr-CH"/>
      </w:rPr>
      <w:t>/</w:t>
    </w:r>
    <w:r>
      <w:rPr>
        <w:sz w:val="16"/>
        <w:szCs w:val="16"/>
      </w:rPr>
      <w:t>ai</w:t>
    </w:r>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38C50" w14:textId="77777777" w:rsidR="00227239" w:rsidRDefault="00227239">
      <w:pPr>
        <w:spacing w:line="240" w:lineRule="auto"/>
      </w:pPr>
      <w:r>
        <w:separator/>
      </w:r>
    </w:p>
  </w:footnote>
  <w:footnote w:type="continuationSeparator" w:id="0">
    <w:p w14:paraId="2E38C16C" w14:textId="77777777" w:rsidR="00227239" w:rsidRDefault="00227239">
      <w:pPr>
        <w:spacing w:line="240" w:lineRule="auto"/>
      </w:pPr>
      <w:r>
        <w:continuationSeparator/>
      </w:r>
    </w:p>
  </w:footnote>
  <w:footnote w:id="1">
    <w:p w14:paraId="3D9C884F"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https://play.google.com/store</w:t>
      </w:r>
    </w:p>
  </w:footnote>
  <w:footnote w:id="2">
    <w:p w14:paraId="3926122C"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https://www.apple.com/nz/ios/app-store/</w:t>
      </w:r>
    </w:p>
  </w:footnote>
  <w:footnote w:id="3">
    <w:p w14:paraId="668BA5E0"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4">
    <w:p w14:paraId="16675D7E"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5">
    <w:p w14:paraId="167A5975"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6">
    <w:p w14:paraId="6EC69732" w14:textId="77777777" w:rsidR="00D55768" w:rsidRPr="00B215C2" w:rsidRDefault="00D55768" w:rsidP="00A53F1D">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3BBA0" w14:textId="77777777" w:rsidR="00D55768" w:rsidRDefault="00D55768"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Header"/>
            <w:pBdr>
              <w:bottom w:val="none" w:sz="0" w:space="0" w:color="auto"/>
            </w:pBdr>
            <w:jc w:val="left"/>
            <w:rPr>
              <w:rFonts w:eastAsia="DengXian"/>
              <w:b/>
              <w:bCs/>
            </w:rPr>
          </w:pPr>
          <w:r w:rsidRPr="00641894">
            <w:rPr>
              <w:rFonts w:eastAsia="DengXian"/>
              <w:b/>
              <w:bCs/>
              <w:noProof/>
              <w:lang w:val="de-DE" w:eastAsia="de-DE"/>
            </w:rPr>
            <w:drawing>
              <wp:inline distT="0" distB="0" distL="0" distR="0" wp14:anchorId="7979CBDC" wp14:editId="508EBA6C">
                <wp:extent cx="866140" cy="42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Header"/>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0E9292AF" wp14:editId="2812080F">
                <wp:extent cx="540000" cy="360000"/>
                <wp:effectExtent l="0" t="0" r="0" b="2540"/>
                <wp:docPr id="358920941"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88549">
    <w:abstractNumId w:val="8"/>
  </w:num>
  <w:num w:numId="2" w16cid:durableId="592057814">
    <w:abstractNumId w:val="12"/>
  </w:num>
  <w:num w:numId="3" w16cid:durableId="357119037">
    <w:abstractNumId w:val="7"/>
  </w:num>
  <w:num w:numId="4" w16cid:durableId="1086415494">
    <w:abstractNumId w:val="9"/>
  </w:num>
  <w:num w:numId="5" w16cid:durableId="2026059345">
    <w:abstractNumId w:val="17"/>
  </w:num>
  <w:num w:numId="6" w16cid:durableId="1132019741">
    <w:abstractNumId w:val="6"/>
  </w:num>
  <w:num w:numId="7" w16cid:durableId="1978223084">
    <w:abstractNumId w:val="17"/>
  </w:num>
  <w:num w:numId="8" w16cid:durableId="1306160976">
    <w:abstractNumId w:val="6"/>
  </w:num>
  <w:num w:numId="9" w16cid:durableId="1656685852">
    <w:abstractNumId w:val="17"/>
  </w:num>
  <w:num w:numId="10" w16cid:durableId="1111897817">
    <w:abstractNumId w:val="6"/>
  </w:num>
  <w:num w:numId="11" w16cid:durableId="1304114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925824">
    <w:abstractNumId w:val="24"/>
  </w:num>
  <w:num w:numId="13" w16cid:durableId="1359041177">
    <w:abstractNumId w:val="17"/>
  </w:num>
  <w:num w:numId="14" w16cid:durableId="622270935">
    <w:abstractNumId w:val="6"/>
  </w:num>
  <w:num w:numId="15" w16cid:durableId="803354578">
    <w:abstractNumId w:val="3"/>
  </w:num>
  <w:num w:numId="16" w16cid:durableId="1011178519">
    <w:abstractNumId w:val="16"/>
  </w:num>
  <w:num w:numId="17" w16cid:durableId="394427592">
    <w:abstractNumId w:val="3"/>
  </w:num>
  <w:num w:numId="18" w16cid:durableId="1013268316">
    <w:abstractNumId w:val="17"/>
  </w:num>
  <w:num w:numId="19" w16cid:durableId="511921620">
    <w:abstractNumId w:val="6"/>
  </w:num>
  <w:num w:numId="20" w16cid:durableId="1027220634">
    <w:abstractNumId w:val="3"/>
  </w:num>
  <w:num w:numId="21" w16cid:durableId="1076433848">
    <w:abstractNumId w:val="14"/>
  </w:num>
  <w:num w:numId="22" w16cid:durableId="1682655966">
    <w:abstractNumId w:val="20"/>
  </w:num>
  <w:num w:numId="23" w16cid:durableId="714550924">
    <w:abstractNumId w:val="25"/>
  </w:num>
  <w:num w:numId="24" w16cid:durableId="482240754">
    <w:abstractNumId w:val="19"/>
  </w:num>
  <w:num w:numId="25" w16cid:durableId="190806815">
    <w:abstractNumId w:val="0"/>
  </w:num>
  <w:num w:numId="26" w16cid:durableId="1223755381">
    <w:abstractNumId w:val="21"/>
  </w:num>
  <w:num w:numId="27" w16cid:durableId="989209769">
    <w:abstractNumId w:val="4"/>
  </w:num>
  <w:num w:numId="28" w16cid:durableId="1404330852">
    <w:abstractNumId w:val="13"/>
  </w:num>
  <w:num w:numId="29" w16cid:durableId="184754669">
    <w:abstractNumId w:val="23"/>
  </w:num>
  <w:num w:numId="30" w16cid:durableId="33626534">
    <w:abstractNumId w:val="22"/>
  </w:num>
  <w:num w:numId="31" w16cid:durableId="558177875">
    <w:abstractNumId w:val="18"/>
  </w:num>
  <w:num w:numId="32" w16cid:durableId="1152524184">
    <w:abstractNumId w:val="5"/>
  </w:num>
  <w:num w:numId="33" w16cid:durableId="47000877">
    <w:abstractNumId w:val="15"/>
  </w:num>
  <w:num w:numId="34" w16cid:durableId="1188105641">
    <w:abstractNumId w:val="11"/>
  </w:num>
  <w:num w:numId="35" w16cid:durableId="341203273">
    <w:abstractNumId w:val="1"/>
  </w:num>
  <w:num w:numId="36" w16cid:durableId="842552949">
    <w:abstractNumId w:val="2"/>
  </w:num>
  <w:num w:numId="37" w16cid:durableId="61371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Staegemann">
    <w15:presenceInfo w15:providerId="None" w15:userId="Daniel Staegemann"/>
  </w15:person>
  <w15:person w15:author="Regula, Sri">
    <w15:presenceInfo w15:providerId="AD" w15:userId="S::sri-regula@idexx.com::fc5a8abf-57d5-405c-b193-00c7cfc62885"/>
  </w15:person>
  <w15:person w15:author="Sri Regula">
    <w15:presenceInfo w15:providerId="AD" w15:userId="S::zzt6477@autuni.ac.nz::76e11f72-151c-491a-b4b9-950b456449fc"/>
  </w15:person>
  <w15:person w15:author="Pouya Ataei">
    <w15:presenceInfo w15:providerId="AD" w15:userId="S::pataei@aut.ac.nz::aee819e8-ca11-4f2a-b2fc-8adad1090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8&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record-ids&gt;&lt;/item&gt;&lt;/Libraries&gt;"/>
  </w:docVars>
  <w:rsids>
    <w:rsidRoot w:val="00B90C23"/>
    <w:rsid w:val="000007F7"/>
    <w:rsid w:val="00004D56"/>
    <w:rsid w:val="00016DAD"/>
    <w:rsid w:val="00022715"/>
    <w:rsid w:val="00022A81"/>
    <w:rsid w:val="00031DDB"/>
    <w:rsid w:val="00040518"/>
    <w:rsid w:val="00050FFE"/>
    <w:rsid w:val="00053ADA"/>
    <w:rsid w:val="00066072"/>
    <w:rsid w:val="000717A8"/>
    <w:rsid w:val="0007259D"/>
    <w:rsid w:val="00086906"/>
    <w:rsid w:val="00087275"/>
    <w:rsid w:val="000A0C21"/>
    <w:rsid w:val="000A686E"/>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E5A"/>
    <w:rsid w:val="001B0527"/>
    <w:rsid w:val="001B261C"/>
    <w:rsid w:val="001B3AB9"/>
    <w:rsid w:val="001C26E9"/>
    <w:rsid w:val="001C2775"/>
    <w:rsid w:val="001C4407"/>
    <w:rsid w:val="001C755D"/>
    <w:rsid w:val="001D23DE"/>
    <w:rsid w:val="001D2B5D"/>
    <w:rsid w:val="001E08D3"/>
    <w:rsid w:val="001E18D0"/>
    <w:rsid w:val="001E2AEB"/>
    <w:rsid w:val="001F5246"/>
    <w:rsid w:val="00200BF3"/>
    <w:rsid w:val="0020334A"/>
    <w:rsid w:val="002040C0"/>
    <w:rsid w:val="00204B0E"/>
    <w:rsid w:val="00206C58"/>
    <w:rsid w:val="00215746"/>
    <w:rsid w:val="002175B4"/>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614B"/>
    <w:rsid w:val="00460F53"/>
    <w:rsid w:val="004629ED"/>
    <w:rsid w:val="00463412"/>
    <w:rsid w:val="00466018"/>
    <w:rsid w:val="004770A7"/>
    <w:rsid w:val="0048537D"/>
    <w:rsid w:val="00485C3F"/>
    <w:rsid w:val="00485FCE"/>
    <w:rsid w:val="00491623"/>
    <w:rsid w:val="00492E20"/>
    <w:rsid w:val="00493033"/>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10292"/>
    <w:rsid w:val="00510837"/>
    <w:rsid w:val="00511C92"/>
    <w:rsid w:val="00512F3C"/>
    <w:rsid w:val="00513E72"/>
    <w:rsid w:val="005158D7"/>
    <w:rsid w:val="00522C87"/>
    <w:rsid w:val="00523C8E"/>
    <w:rsid w:val="00531161"/>
    <w:rsid w:val="005353E9"/>
    <w:rsid w:val="00537048"/>
    <w:rsid w:val="00542007"/>
    <w:rsid w:val="00544CB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93E09"/>
    <w:rsid w:val="007A14A7"/>
    <w:rsid w:val="007A198B"/>
    <w:rsid w:val="007A3613"/>
    <w:rsid w:val="007A4A78"/>
    <w:rsid w:val="007A4FC4"/>
    <w:rsid w:val="007A50CD"/>
    <w:rsid w:val="007B6C0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7E15"/>
    <w:rsid w:val="00872997"/>
    <w:rsid w:val="00873216"/>
    <w:rsid w:val="00877366"/>
    <w:rsid w:val="00881B67"/>
    <w:rsid w:val="00890F98"/>
    <w:rsid w:val="00893810"/>
    <w:rsid w:val="008A0268"/>
    <w:rsid w:val="008A1C0C"/>
    <w:rsid w:val="008B011A"/>
    <w:rsid w:val="008B1066"/>
    <w:rsid w:val="008B384B"/>
    <w:rsid w:val="008B3BA1"/>
    <w:rsid w:val="008C2C73"/>
    <w:rsid w:val="008E1FE6"/>
    <w:rsid w:val="008E459A"/>
    <w:rsid w:val="009039D6"/>
    <w:rsid w:val="00905B14"/>
    <w:rsid w:val="00912A2D"/>
    <w:rsid w:val="009142FE"/>
    <w:rsid w:val="00914E4B"/>
    <w:rsid w:val="00922506"/>
    <w:rsid w:val="00927AC8"/>
    <w:rsid w:val="009334AD"/>
    <w:rsid w:val="00933A7A"/>
    <w:rsid w:val="00933AD2"/>
    <w:rsid w:val="00945634"/>
    <w:rsid w:val="00952969"/>
    <w:rsid w:val="009546E6"/>
    <w:rsid w:val="0095779C"/>
    <w:rsid w:val="00957C84"/>
    <w:rsid w:val="00965275"/>
    <w:rsid w:val="0097470B"/>
    <w:rsid w:val="009824CE"/>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5CF5"/>
    <w:rsid w:val="00A37A7A"/>
    <w:rsid w:val="00A42FA2"/>
    <w:rsid w:val="00A45FF2"/>
    <w:rsid w:val="00A5233D"/>
    <w:rsid w:val="00A52C62"/>
    <w:rsid w:val="00A53B00"/>
    <w:rsid w:val="00A53F1D"/>
    <w:rsid w:val="00A63F9E"/>
    <w:rsid w:val="00A6669C"/>
    <w:rsid w:val="00A705BE"/>
    <w:rsid w:val="00A72256"/>
    <w:rsid w:val="00A72316"/>
    <w:rsid w:val="00A74247"/>
    <w:rsid w:val="00A8187A"/>
    <w:rsid w:val="00A87281"/>
    <w:rsid w:val="00A96C16"/>
    <w:rsid w:val="00AA5B37"/>
    <w:rsid w:val="00AA6092"/>
    <w:rsid w:val="00AB1D85"/>
    <w:rsid w:val="00AB7579"/>
    <w:rsid w:val="00AC15CA"/>
    <w:rsid w:val="00AE4EA6"/>
    <w:rsid w:val="00AE797F"/>
    <w:rsid w:val="00AF2D10"/>
    <w:rsid w:val="00AF4E07"/>
    <w:rsid w:val="00B06D5D"/>
    <w:rsid w:val="00B1331D"/>
    <w:rsid w:val="00B147AD"/>
    <w:rsid w:val="00B32CA4"/>
    <w:rsid w:val="00B35CDC"/>
    <w:rsid w:val="00B41D2C"/>
    <w:rsid w:val="00B51245"/>
    <w:rsid w:val="00B53101"/>
    <w:rsid w:val="00B548B2"/>
    <w:rsid w:val="00B6317B"/>
    <w:rsid w:val="00B67A82"/>
    <w:rsid w:val="00B763B5"/>
    <w:rsid w:val="00B8262F"/>
    <w:rsid w:val="00B84469"/>
    <w:rsid w:val="00B86946"/>
    <w:rsid w:val="00B90AB8"/>
    <w:rsid w:val="00B90C23"/>
    <w:rsid w:val="00B90FA9"/>
    <w:rsid w:val="00B91758"/>
    <w:rsid w:val="00B91DF7"/>
    <w:rsid w:val="00B91FA6"/>
    <w:rsid w:val="00B96C43"/>
    <w:rsid w:val="00BA07F1"/>
    <w:rsid w:val="00BA1966"/>
    <w:rsid w:val="00BA6FB9"/>
    <w:rsid w:val="00BB4C6A"/>
    <w:rsid w:val="00BB56CD"/>
    <w:rsid w:val="00BC1D5B"/>
    <w:rsid w:val="00BE015D"/>
    <w:rsid w:val="00BE2AE9"/>
    <w:rsid w:val="00BE2BFB"/>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C3714"/>
    <w:rsid w:val="00CC7D3A"/>
    <w:rsid w:val="00CD054C"/>
    <w:rsid w:val="00CD170A"/>
    <w:rsid w:val="00CD1E82"/>
    <w:rsid w:val="00CD2F94"/>
    <w:rsid w:val="00CD54BA"/>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563F9"/>
    <w:rsid w:val="00E67860"/>
    <w:rsid w:val="00E7297C"/>
    <w:rsid w:val="00E75DB1"/>
    <w:rsid w:val="00E803EF"/>
    <w:rsid w:val="00E821D0"/>
    <w:rsid w:val="00E9651D"/>
    <w:rsid w:val="00E96A25"/>
    <w:rsid w:val="00EA7DDF"/>
    <w:rsid w:val="00EB404D"/>
    <w:rsid w:val="00EB4B25"/>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50C6"/>
    <w:rsid w:val="00F70178"/>
    <w:rsid w:val="00F7430B"/>
    <w:rsid w:val="00F76FAE"/>
    <w:rsid w:val="00FA626F"/>
    <w:rsid w:val="00FA7598"/>
    <w:rsid w:val="00FB19EB"/>
    <w:rsid w:val="00FB2190"/>
    <w:rsid w:val="00FC185A"/>
    <w:rsid w:val="00FC2DCD"/>
    <w:rsid w:val="00FC3589"/>
    <w:rsid w:val="00FC546E"/>
    <w:rsid w:val="00FC648A"/>
    <w:rsid w:val="00FC776D"/>
    <w:rsid w:val="00FD6031"/>
    <w:rsid w:val="00FE33DC"/>
    <w:rsid w:val="00FF56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70442"/>
  <w15:chartTrackingRefBased/>
  <w15:docId w15:val="{FC9508FA-04AE-48B1-91C4-CCF020E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6C"/>
    <w:pPr>
      <w:spacing w:line="260" w:lineRule="atLeast"/>
      <w:jc w:val="both"/>
    </w:pPr>
    <w:rPr>
      <w:rFonts w:ascii="Palatino Linotype" w:hAnsi="Palatino Linotype"/>
      <w:color w:val="000000"/>
    </w:rPr>
  </w:style>
  <w:style w:type="paragraph" w:styleId="Heading1">
    <w:name w:val="heading 1"/>
    <w:basedOn w:val="Normal"/>
    <w:next w:val="Normal"/>
    <w:link w:val="Heading1Char"/>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E326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link w:val="MDPI21heading1Char"/>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E326C"/>
    <w:rPr>
      <w:rFonts w:cs="Tahoma"/>
      <w:szCs w:val="18"/>
    </w:rPr>
  </w:style>
  <w:style w:type="character" w:customStyle="1" w:styleId="BalloonTextChar">
    <w:name w:val="Balloon Text Char"/>
    <w:link w:val="BalloonText"/>
    <w:uiPriority w:val="99"/>
    <w:rsid w:val="007E326C"/>
    <w:rPr>
      <w:rFonts w:ascii="Palatino Linotype" w:hAnsi="Palatino Linotype" w:cs="Tahoma"/>
      <w:noProof/>
      <w:color w:val="000000"/>
      <w:szCs w:val="18"/>
    </w:rPr>
  </w:style>
  <w:style w:type="character" w:styleId="LineNumber">
    <w:name w:val="line number"/>
    <w:uiPriority w:val="99"/>
    <w:rsid w:val="009B4565"/>
    <w:rPr>
      <w:rFonts w:ascii="Palatino Linotype" w:hAnsi="Palatino Linotype"/>
      <w:sz w:val="16"/>
    </w:rPr>
  </w:style>
  <w:style w:type="table" w:customStyle="1" w:styleId="MDPI41threelinetable">
    <w:name w:val="MDPI_4.1_three_line_table"/>
    <w:basedOn w:val="TableNormal"/>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ooter">
    <w:name w:val="footer"/>
    <w:basedOn w:val="Normal"/>
    <w:link w:val="FooterChar"/>
    <w:uiPriority w:val="99"/>
    <w:rsid w:val="007E326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E326C"/>
    <w:rPr>
      <w:rFonts w:ascii="Palatino Linotype" w:hAnsi="Palatino Linotype"/>
      <w:noProof/>
      <w:color w:val="000000"/>
      <w:szCs w:val="18"/>
    </w:rPr>
  </w:style>
  <w:style w:type="table" w:styleId="TableGrid">
    <w:name w:val="Table Grid"/>
    <w:basedOn w:val="TableNormal"/>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Bibliography">
    <w:name w:val="Bibliography"/>
    <w:basedOn w:val="Normal"/>
    <w:next w:val="Normal"/>
    <w:uiPriority w:val="37"/>
    <w:semiHidden/>
    <w:unhideWhenUsed/>
    <w:rsid w:val="007E326C"/>
  </w:style>
  <w:style w:type="paragraph" w:styleId="BodyText">
    <w:name w:val="Body Text"/>
    <w:link w:val="BodyTextChar"/>
    <w:rsid w:val="007E326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E326C"/>
    <w:rPr>
      <w:rFonts w:ascii="Palatino Linotype" w:hAnsi="Palatino Linotype"/>
      <w:color w:val="000000"/>
      <w:sz w:val="24"/>
      <w:lang w:eastAsia="de-DE"/>
    </w:rPr>
  </w:style>
  <w:style w:type="character" w:styleId="CommentReference">
    <w:name w:val="annotation reference"/>
    <w:rsid w:val="007E326C"/>
    <w:rPr>
      <w:sz w:val="21"/>
      <w:szCs w:val="21"/>
    </w:rPr>
  </w:style>
  <w:style w:type="paragraph" w:styleId="CommentText">
    <w:name w:val="annotation text"/>
    <w:basedOn w:val="Normal"/>
    <w:link w:val="CommentTextChar"/>
    <w:rsid w:val="007E326C"/>
  </w:style>
  <w:style w:type="character" w:customStyle="1" w:styleId="CommentTextChar">
    <w:name w:val="Comment Text Char"/>
    <w:link w:val="CommentText"/>
    <w:rsid w:val="007E326C"/>
    <w:rPr>
      <w:rFonts w:ascii="Palatino Linotype" w:hAnsi="Palatino Linotype"/>
      <w:noProof/>
      <w:color w:val="000000"/>
    </w:rPr>
  </w:style>
  <w:style w:type="paragraph" w:styleId="CommentSubject">
    <w:name w:val="annotation subject"/>
    <w:basedOn w:val="CommentText"/>
    <w:next w:val="CommentText"/>
    <w:link w:val="CommentSubjectChar"/>
    <w:rsid w:val="007E326C"/>
    <w:rPr>
      <w:b/>
      <w:bCs/>
    </w:rPr>
  </w:style>
  <w:style w:type="character" w:customStyle="1" w:styleId="CommentSubjectChar">
    <w:name w:val="Comment Subject Char"/>
    <w:link w:val="CommentSubject"/>
    <w:rsid w:val="007E326C"/>
    <w:rPr>
      <w:rFonts w:ascii="Palatino Linotype" w:hAnsi="Palatino Linotype"/>
      <w:b/>
      <w:bCs/>
      <w:noProof/>
      <w:color w:val="000000"/>
    </w:rPr>
  </w:style>
  <w:style w:type="character" w:styleId="EndnoteReference">
    <w:name w:val="endnote reference"/>
    <w:rsid w:val="007E326C"/>
    <w:rPr>
      <w:vertAlign w:val="superscript"/>
    </w:rPr>
  </w:style>
  <w:style w:type="paragraph" w:styleId="EndnoteText">
    <w:name w:val="endnote text"/>
    <w:basedOn w:val="Normal"/>
    <w:link w:val="EndnoteTextChar"/>
    <w:semiHidden/>
    <w:unhideWhenUsed/>
    <w:rsid w:val="007E326C"/>
    <w:pPr>
      <w:spacing w:line="240" w:lineRule="auto"/>
    </w:pPr>
  </w:style>
  <w:style w:type="character" w:customStyle="1" w:styleId="EndnoteTextChar">
    <w:name w:val="Endnote Text Char"/>
    <w:link w:val="EndnoteText"/>
    <w:semiHidden/>
    <w:rsid w:val="007E326C"/>
    <w:rPr>
      <w:rFonts w:ascii="Palatino Linotype" w:hAnsi="Palatino Linotype"/>
      <w:noProof/>
      <w:color w:val="000000"/>
    </w:rPr>
  </w:style>
  <w:style w:type="character" w:styleId="FollowedHyperlink">
    <w:name w:val="FollowedHyperlink"/>
    <w:rsid w:val="007E326C"/>
    <w:rPr>
      <w:color w:val="954F72"/>
      <w:u w:val="single"/>
    </w:rPr>
  </w:style>
  <w:style w:type="paragraph" w:styleId="FootnoteText">
    <w:name w:val="footnote text"/>
    <w:basedOn w:val="Normal"/>
    <w:link w:val="FootnoteTextChar"/>
    <w:unhideWhenUsed/>
    <w:rsid w:val="007E326C"/>
    <w:pPr>
      <w:spacing w:line="240" w:lineRule="auto"/>
    </w:pPr>
  </w:style>
  <w:style w:type="character" w:customStyle="1" w:styleId="FootnoteTextChar">
    <w:name w:val="Footnote Text Char"/>
    <w:link w:val="FootnoteText"/>
    <w:rsid w:val="007E326C"/>
    <w:rPr>
      <w:rFonts w:ascii="Palatino Linotype" w:hAnsi="Palatino Linotype"/>
      <w:noProof/>
      <w:color w:val="000000"/>
    </w:rPr>
  </w:style>
  <w:style w:type="paragraph" w:styleId="NormalWeb">
    <w:name w:val="Normal (Web)"/>
    <w:basedOn w:val="Normal"/>
    <w:uiPriority w:val="99"/>
    <w:rsid w:val="007E326C"/>
    <w:rPr>
      <w:szCs w:val="24"/>
    </w:rPr>
  </w:style>
  <w:style w:type="paragraph" w:customStyle="1" w:styleId="MsoFootnoteText0">
    <w:name w:val="MsoFootnoteText"/>
    <w:basedOn w:val="NormalWeb"/>
    <w:qFormat/>
    <w:rsid w:val="007E326C"/>
    <w:rPr>
      <w:rFonts w:ascii="Times New Roman" w:hAnsi="Times New Roman"/>
    </w:rPr>
  </w:style>
  <w:style w:type="character" w:styleId="PageNumber">
    <w:name w:val="page number"/>
    <w:rsid w:val="007E326C"/>
  </w:style>
  <w:style w:type="character" w:styleId="Placehold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ootnoteReference">
    <w:name w:val="footnote reference"/>
    <w:basedOn w:val="DefaultParagraphFont"/>
    <w:rsid w:val="00265C7A"/>
    <w:rPr>
      <w:vertAlign w:val="superscript"/>
    </w:rPr>
  </w:style>
  <w:style w:type="paragraph" w:customStyle="1" w:styleId="CitaviBibliographyEntry">
    <w:name w:val="Citavi Bibliography Entry"/>
    <w:basedOn w:val="Normal"/>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DefaultParagraphFon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Heading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Heading1Char">
    <w:name w:val="Heading 1 Char"/>
    <w:basedOn w:val="DefaultParagraphFont"/>
    <w:link w:val="Heading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Heading2Char">
    <w:name w:val="Heading 2 Char"/>
    <w:basedOn w:val="DefaultParagraphFont"/>
    <w:link w:val="Heading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Heading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Heading3Char">
    <w:name w:val="Heading 3 Char"/>
    <w:basedOn w:val="DefaultParagraphFont"/>
    <w:link w:val="Heading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Heading4Char">
    <w:name w:val="Heading 4 Char"/>
    <w:basedOn w:val="DefaultParagraphFont"/>
    <w:link w:val="Heading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Heading5Char">
    <w:name w:val="Heading 5 Char"/>
    <w:basedOn w:val="DefaultParagraphFont"/>
    <w:link w:val="Heading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Heading6Char">
    <w:name w:val="Heading 6 Char"/>
    <w:basedOn w:val="DefaultParagraphFont"/>
    <w:link w:val="Heading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Heading7Char">
    <w:name w:val="Heading 7 Char"/>
    <w:basedOn w:val="DefaultParagraphFont"/>
    <w:link w:val="Heading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Heading8Char">
    <w:name w:val="Heading 8 Char"/>
    <w:basedOn w:val="DefaultParagraphFont"/>
    <w:link w:val="Heading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Heading9Char">
    <w:name w:val="Heading 9 Char"/>
    <w:basedOn w:val="DefaultParagraphFont"/>
    <w:link w:val="Heading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Normal"/>
    <w:qFormat/>
    <w:rsid w:val="00DC0B65"/>
    <w:pPr>
      <w:spacing w:after="120" w:line="228" w:lineRule="auto"/>
      <w:ind w:firstLine="274"/>
    </w:pPr>
    <w:rPr>
      <w:rFonts w:ascii="Times New Roman" w:hAnsi="Times New Roman"/>
      <w:b/>
      <w:bCs/>
      <w:i/>
      <w:color w:val="auto"/>
      <w:sz w:val="18"/>
      <w:szCs w:val="18"/>
      <w:lang w:eastAsia="en-US"/>
    </w:rPr>
  </w:style>
  <w:style w:type="character" w:styleId="UnresolvedMention">
    <w:name w:val="Unresolved Mention"/>
    <w:basedOn w:val="DefaultParagraphFont"/>
    <w:uiPriority w:val="99"/>
    <w:semiHidden/>
    <w:unhideWhenUsed/>
    <w:rsid w:val="00952969"/>
    <w:rPr>
      <w:color w:val="605E5C"/>
      <w:shd w:val="clear" w:color="auto" w:fill="E1DFDD"/>
    </w:rPr>
  </w:style>
  <w:style w:type="paragraph" w:customStyle="1" w:styleId="EndNoteBibliographyTitle">
    <w:name w:val="EndNote Bibliography Title"/>
    <w:basedOn w:val="Normal"/>
    <w:link w:val="EndNoteBibliographyTitleChar"/>
    <w:rsid w:val="00031DDB"/>
    <w:pPr>
      <w:jc w:val="center"/>
    </w:pPr>
    <w:rPr>
      <w:sz w:val="18"/>
    </w:rPr>
  </w:style>
  <w:style w:type="character" w:customStyle="1" w:styleId="MDPI21heading1Char">
    <w:name w:val="MDPI_2.1_heading1 Char"/>
    <w:basedOn w:val="DefaultParagraphFont"/>
    <w:link w:val="MDPI21heading1"/>
    <w:rsid w:val="00031DDB"/>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sid w:val="00031DDB"/>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Normal"/>
    <w:link w:val="EndNoteBibliographyChar"/>
    <w:rsid w:val="00031DDB"/>
    <w:pPr>
      <w:spacing w:line="240" w:lineRule="atLeast"/>
    </w:pPr>
    <w:rPr>
      <w:sz w:val="18"/>
    </w:rPr>
  </w:style>
  <w:style w:type="character" w:customStyle="1" w:styleId="EndNoteBibliographyChar">
    <w:name w:val="EndNote Bibliography Char"/>
    <w:basedOn w:val="MDPI21heading1Char"/>
    <w:link w:val="EndNoteBibliography"/>
    <w:rsid w:val="00031DDB"/>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Normal"/>
    <w:rsid w:val="00E9651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styleId="Revision">
    <w:name w:val="Revision"/>
    <w:hidden/>
    <w:uiPriority w:val="99"/>
    <w:semiHidden/>
    <w:rsid w:val="00905B14"/>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5548">
      <w:bodyDiv w:val="1"/>
      <w:marLeft w:val="0"/>
      <w:marRight w:val="0"/>
      <w:marTop w:val="0"/>
      <w:marBottom w:val="0"/>
      <w:divBdr>
        <w:top w:val="none" w:sz="0" w:space="0" w:color="auto"/>
        <w:left w:val="none" w:sz="0" w:space="0" w:color="auto"/>
        <w:bottom w:val="none" w:sz="0" w:space="0" w:color="auto"/>
        <w:right w:val="none" w:sz="0" w:space="0" w:color="auto"/>
      </w:divBdr>
    </w:div>
    <w:div w:id="301348386">
      <w:bodyDiv w:val="1"/>
      <w:marLeft w:val="0"/>
      <w:marRight w:val="0"/>
      <w:marTop w:val="0"/>
      <w:marBottom w:val="0"/>
      <w:divBdr>
        <w:top w:val="none" w:sz="0" w:space="0" w:color="auto"/>
        <w:left w:val="none" w:sz="0" w:space="0" w:color="auto"/>
        <w:bottom w:val="none" w:sz="0" w:space="0" w:color="auto"/>
        <w:right w:val="none" w:sz="0" w:space="0" w:color="auto"/>
      </w:divBdr>
    </w:div>
    <w:div w:id="307709695">
      <w:bodyDiv w:val="1"/>
      <w:marLeft w:val="0"/>
      <w:marRight w:val="0"/>
      <w:marTop w:val="0"/>
      <w:marBottom w:val="0"/>
      <w:divBdr>
        <w:top w:val="none" w:sz="0" w:space="0" w:color="auto"/>
        <w:left w:val="none" w:sz="0" w:space="0" w:color="auto"/>
        <w:bottom w:val="none" w:sz="0" w:space="0" w:color="auto"/>
        <w:right w:val="none" w:sz="0" w:space="0" w:color="auto"/>
      </w:divBdr>
    </w:div>
    <w:div w:id="379406883">
      <w:bodyDiv w:val="1"/>
      <w:marLeft w:val="0"/>
      <w:marRight w:val="0"/>
      <w:marTop w:val="0"/>
      <w:marBottom w:val="0"/>
      <w:divBdr>
        <w:top w:val="none" w:sz="0" w:space="0" w:color="auto"/>
        <w:left w:val="none" w:sz="0" w:space="0" w:color="auto"/>
        <w:bottom w:val="none" w:sz="0" w:space="0" w:color="auto"/>
        <w:right w:val="none" w:sz="0" w:space="0" w:color="auto"/>
      </w:divBdr>
    </w:div>
    <w:div w:id="418644002">
      <w:bodyDiv w:val="1"/>
      <w:marLeft w:val="0"/>
      <w:marRight w:val="0"/>
      <w:marTop w:val="0"/>
      <w:marBottom w:val="0"/>
      <w:divBdr>
        <w:top w:val="none" w:sz="0" w:space="0" w:color="auto"/>
        <w:left w:val="none" w:sz="0" w:space="0" w:color="auto"/>
        <w:bottom w:val="none" w:sz="0" w:space="0" w:color="auto"/>
        <w:right w:val="none" w:sz="0" w:space="0" w:color="auto"/>
      </w:divBdr>
    </w:div>
    <w:div w:id="1150630430">
      <w:bodyDiv w:val="1"/>
      <w:marLeft w:val="0"/>
      <w:marRight w:val="0"/>
      <w:marTop w:val="0"/>
      <w:marBottom w:val="0"/>
      <w:divBdr>
        <w:top w:val="none" w:sz="0" w:space="0" w:color="auto"/>
        <w:left w:val="none" w:sz="0" w:space="0" w:color="auto"/>
        <w:bottom w:val="none" w:sz="0" w:space="0" w:color="auto"/>
        <w:right w:val="none" w:sz="0" w:space="0" w:color="auto"/>
      </w:divBdr>
    </w:div>
    <w:div w:id="1208377893">
      <w:bodyDiv w:val="1"/>
      <w:marLeft w:val="0"/>
      <w:marRight w:val="0"/>
      <w:marTop w:val="0"/>
      <w:marBottom w:val="0"/>
      <w:divBdr>
        <w:top w:val="none" w:sz="0" w:space="0" w:color="auto"/>
        <w:left w:val="none" w:sz="0" w:space="0" w:color="auto"/>
        <w:bottom w:val="none" w:sz="0" w:space="0" w:color="auto"/>
        <w:right w:val="none" w:sz="0" w:space="0" w:color="auto"/>
      </w:divBdr>
    </w:div>
    <w:div w:id="1217670323">
      <w:bodyDiv w:val="1"/>
      <w:marLeft w:val="0"/>
      <w:marRight w:val="0"/>
      <w:marTop w:val="0"/>
      <w:marBottom w:val="0"/>
      <w:divBdr>
        <w:top w:val="none" w:sz="0" w:space="0" w:color="auto"/>
        <w:left w:val="none" w:sz="0" w:space="0" w:color="auto"/>
        <w:bottom w:val="none" w:sz="0" w:space="0" w:color="auto"/>
        <w:right w:val="none" w:sz="0" w:space="0" w:color="auto"/>
      </w:divBdr>
    </w:div>
    <w:div w:id="1713993172">
      <w:bodyDiv w:val="1"/>
      <w:marLeft w:val="0"/>
      <w:marRight w:val="0"/>
      <w:marTop w:val="0"/>
      <w:marBottom w:val="0"/>
      <w:divBdr>
        <w:top w:val="none" w:sz="0" w:space="0" w:color="auto"/>
        <w:left w:val="none" w:sz="0" w:space="0" w:color="auto"/>
        <w:bottom w:val="none" w:sz="0" w:space="0" w:color="auto"/>
        <w:right w:val="none" w:sz="0" w:space="0" w:color="auto"/>
      </w:divBdr>
    </w:div>
    <w:div w:id="1851022474">
      <w:bodyDiv w:val="1"/>
      <w:marLeft w:val="0"/>
      <w:marRight w:val="0"/>
      <w:marTop w:val="0"/>
      <w:marBottom w:val="0"/>
      <w:divBdr>
        <w:top w:val="none" w:sz="0" w:space="0" w:color="auto"/>
        <w:left w:val="none" w:sz="0" w:space="0" w:color="auto"/>
        <w:bottom w:val="none" w:sz="0" w:space="0" w:color="auto"/>
        <w:right w:val="none" w:sz="0" w:space="0" w:color="auto"/>
      </w:divBdr>
    </w:div>
    <w:div w:id="1930962108">
      <w:bodyDiv w:val="1"/>
      <w:marLeft w:val="0"/>
      <w:marRight w:val="0"/>
      <w:marTop w:val="0"/>
      <w:marBottom w:val="0"/>
      <w:divBdr>
        <w:top w:val="none" w:sz="0" w:space="0" w:color="auto"/>
        <w:left w:val="none" w:sz="0" w:space="0" w:color="auto"/>
        <w:bottom w:val="none" w:sz="0" w:space="0" w:color="auto"/>
        <w:right w:val="none" w:sz="0" w:space="0" w:color="auto"/>
      </w:divBdr>
    </w:div>
    <w:div w:id="2017729964">
      <w:bodyDiv w:val="1"/>
      <w:marLeft w:val="0"/>
      <w:marRight w:val="0"/>
      <w:marTop w:val="0"/>
      <w:marBottom w:val="0"/>
      <w:divBdr>
        <w:top w:val="none" w:sz="0" w:space="0" w:color="auto"/>
        <w:left w:val="none" w:sz="0" w:space="0" w:color="auto"/>
        <w:bottom w:val="none" w:sz="0" w:space="0" w:color="auto"/>
        <w:right w:val="none" w:sz="0" w:space="0" w:color="auto"/>
      </w:divBdr>
    </w:div>
    <w:div w:id="205403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statista.com/topics/840/smartphon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businessofapps.com/data/app-revenu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mg.mdpi.org/data/contributor-role-instruction.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urabhmalgaonkar@gmail.com"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283C-C736-784C-BCCC-D15729ED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C:\Users\Daniel\Downloads\ai-template.dot</Template>
  <TotalTime>0</TotalTime>
  <Pages>24</Pages>
  <Words>29638</Words>
  <Characters>168937</Characters>
  <Application>Microsoft Office Word</Application>
  <DocSecurity>0</DocSecurity>
  <Lines>1407</Lines>
  <Paragraphs>396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of the Paper (Article</vt:lpstr>
      <vt:lpstr>Type of the Paper (Article</vt:lpstr>
    </vt:vector>
  </TitlesOfParts>
  <Company/>
  <LinksUpToDate>false</LinksUpToDate>
  <CharactersWithSpaces>198179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Regula, Sri</cp:lastModifiedBy>
  <cp:revision>2</cp:revision>
  <dcterms:created xsi:type="dcterms:W3CDTF">2024-07-06T05:10:00Z</dcterms:created>
  <dcterms:modified xsi:type="dcterms:W3CDTF">2024-07-06T05:10:00Z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ies>
</file>