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BD4B9" w14:textId="2558AB31" w:rsidR="007E326C" w:rsidRPr="006453D9" w:rsidRDefault="00265C7A" w:rsidP="007E326C">
      <w:pPr>
        <w:pStyle w:val="MDPI11articletype"/>
      </w:pPr>
      <w:r>
        <w:t>Article</w:t>
      </w:r>
    </w:p>
    <w:p w14:paraId="55FCB458" w14:textId="04B04F80" w:rsidR="007E326C" w:rsidRPr="003B1AF1" w:rsidRDefault="00265C7A" w:rsidP="007E326C">
      <w:pPr>
        <w:pStyle w:val="MDPI12title"/>
      </w:pPr>
      <w:r w:rsidRPr="00265C7A">
        <w:t>Filtering Useful App Reviews Using Naïve Bayes – Which Naïve Bayes?</w:t>
      </w:r>
    </w:p>
    <w:p w14:paraId="5A9F6677" w14:textId="40FE42C1" w:rsidR="000A0C21" w:rsidRPr="00C46D25" w:rsidRDefault="00C46D25" w:rsidP="00C46D25">
      <w:pPr>
        <w:pStyle w:val="MDPI13authornames"/>
        <w:rPr>
          <w:vertAlign w:val="superscript"/>
          <w:lang w:val="de-DE"/>
        </w:rPr>
      </w:pPr>
      <w:r w:rsidRPr="00422023">
        <w:rPr>
          <w:lang w:val="de-DE"/>
        </w:rPr>
        <w:t xml:space="preserve">Pouya Ataei </w:t>
      </w:r>
      <w:r w:rsidR="007E326C" w:rsidRPr="00422023">
        <w:rPr>
          <w:vertAlign w:val="superscript"/>
          <w:lang w:val="de-DE"/>
        </w:rPr>
        <w:t>1</w:t>
      </w:r>
      <w:r w:rsidR="007E326C" w:rsidRPr="00422023">
        <w:rPr>
          <w:lang w:val="de-DE"/>
        </w:rPr>
        <w:t xml:space="preserve">, </w:t>
      </w:r>
      <w:r w:rsidRPr="00422023">
        <w:rPr>
          <w:lang w:val="de-DE"/>
        </w:rPr>
        <w:t>Saurabh Malgaonkar</w:t>
      </w:r>
      <w:r w:rsidRPr="00422023">
        <w:rPr>
          <w:vertAlign w:val="superscript"/>
          <w:lang w:val="de-DE"/>
        </w:rPr>
        <w:t xml:space="preserve"> </w:t>
      </w:r>
      <w:r w:rsidR="007E326C" w:rsidRPr="00422023">
        <w:rPr>
          <w:vertAlign w:val="superscript"/>
          <w:lang w:val="de-DE"/>
        </w:rPr>
        <w:t>2</w:t>
      </w:r>
      <w:r>
        <w:rPr>
          <w:lang w:val="de-DE"/>
        </w:rPr>
        <w:t>, Sri Regula</w:t>
      </w:r>
      <w:r w:rsidR="00952969">
        <w:rPr>
          <w:vertAlign w:val="superscript"/>
          <w:lang w:val="de-DE"/>
        </w:rPr>
        <w:t>3</w:t>
      </w:r>
      <w:r>
        <w:rPr>
          <w:vertAlign w:val="superscript"/>
          <w:lang w:val="de-DE"/>
        </w:rPr>
        <w:t xml:space="preserve"> </w:t>
      </w:r>
      <w:r>
        <w:rPr>
          <w:lang w:val="de-DE"/>
        </w:rPr>
        <w:t>,</w:t>
      </w:r>
      <w:r w:rsidR="00B32CA4">
        <w:rPr>
          <w:lang w:val="de-DE"/>
        </w:rPr>
        <w:t xml:space="preserve"> </w:t>
      </w:r>
      <w:r w:rsidR="00265C7A" w:rsidRPr="00422023">
        <w:rPr>
          <w:lang w:val="de-DE"/>
        </w:rPr>
        <w:t>Daniel Staegemann</w:t>
      </w:r>
      <w:r w:rsidR="007E326C" w:rsidRPr="00422023">
        <w:rPr>
          <w:lang w:val="de-DE"/>
        </w:rPr>
        <w:t xml:space="preserve"> </w:t>
      </w:r>
      <w:r w:rsidR="00952969">
        <w:rPr>
          <w:vertAlign w:val="superscript"/>
          <w:lang w:val="de-DE"/>
        </w:rPr>
        <w:t>4</w:t>
      </w:r>
      <w:r w:rsidR="007E326C" w:rsidRPr="00422023">
        <w:rPr>
          <w:vertAlign w:val="superscript"/>
          <w:lang w:val="de-DE"/>
        </w:rPr>
        <w:t>,</w:t>
      </w:r>
      <w:r w:rsidR="007E326C" w:rsidRPr="00422023">
        <w:rPr>
          <w:lang w:val="de-DE"/>
        </w:rPr>
        <w:t>*</w:t>
      </w:r>
    </w:p>
    <w:p w14:paraId="7DAC3F71" w14:textId="19FB0997" w:rsidR="007E326C" w:rsidRPr="00952969" w:rsidRDefault="00D06FE4" w:rsidP="007E326C">
      <w:pPr>
        <w:pStyle w:val="MDPI16affiliation"/>
      </w:pPr>
      <w:r w:rsidRPr="00952969">
        <w:t>1</w:t>
      </w:r>
      <w:r w:rsidR="007E326C" w:rsidRPr="00952969">
        <w:tab/>
      </w:r>
      <w:r w:rsidR="00C46D25">
        <w:t xml:space="preserve">School of Engineering Computer and Mathematical Sciences, Auckland University of Technology, Auckland, New Zealand; </w:t>
      </w:r>
      <w:r w:rsidR="00C46D25" w:rsidRPr="00265C7A">
        <w:t>pouya.ataei@aut.ac.nz</w:t>
      </w:r>
      <w:r w:rsidR="00C46D25" w:rsidRPr="00952969">
        <w:t xml:space="preserve"> </w:t>
      </w:r>
    </w:p>
    <w:p w14:paraId="540AD806" w14:textId="0D87B44E" w:rsidR="007E326C" w:rsidRDefault="007E326C" w:rsidP="00265C7A">
      <w:pPr>
        <w:pStyle w:val="MDPI16affiliation"/>
      </w:pPr>
      <w:r w:rsidRPr="00952969">
        <w:t>2</w:t>
      </w:r>
      <w:r w:rsidRPr="00D945EC">
        <w:tab/>
      </w:r>
      <w:r w:rsidR="00116C2E">
        <w:t xml:space="preserve">IDEXX, </w:t>
      </w:r>
      <w:r w:rsidR="00C46D25" w:rsidRPr="00952969">
        <w:t xml:space="preserve"> Auckland, New Zealand ; </w:t>
      </w:r>
      <w:hyperlink r:id="rId8" w:history="1">
        <w:r w:rsidR="00952969" w:rsidRPr="00586973">
          <w:rPr>
            <w:rStyle w:val="Hyperlink"/>
          </w:rPr>
          <w:t>saurabhmalgaonkar@gmail.com</w:t>
        </w:r>
      </w:hyperlink>
    </w:p>
    <w:p w14:paraId="00C388E8" w14:textId="32FBCBAC" w:rsidR="00952969" w:rsidRDefault="00952969" w:rsidP="00952969">
      <w:pPr>
        <w:pStyle w:val="MDPI16affiliation"/>
      </w:pPr>
      <w:r>
        <w:t>3</w:t>
      </w:r>
      <w:r w:rsidRPr="00952969">
        <w:tab/>
      </w:r>
      <w:r>
        <w:t>School of Engineering Computer and Mathematical Sciences, Auckland University of Technology, Auckland, New Zealand; sri</w:t>
      </w:r>
      <w:r w:rsidR="00265179">
        <w:t>.regula</w:t>
      </w:r>
      <w:r w:rsidRPr="00265C7A">
        <w:t>@aut</w:t>
      </w:r>
      <w:r w:rsidR="00265179">
        <w:t>uni</w:t>
      </w:r>
      <w:r w:rsidRPr="00265C7A">
        <w:t>.ac.nz</w:t>
      </w:r>
      <w:r w:rsidRPr="00952969">
        <w:t xml:space="preserve"> </w:t>
      </w:r>
    </w:p>
    <w:p w14:paraId="5BC2A453" w14:textId="021362E2" w:rsidR="00265C7A" w:rsidRPr="00952969" w:rsidRDefault="00952969" w:rsidP="00265C7A">
      <w:pPr>
        <w:pStyle w:val="MDPI16affiliation"/>
      </w:pPr>
      <w:r>
        <w:t>4</w:t>
      </w:r>
      <w:r w:rsidR="00265C7A" w:rsidRPr="00D945EC">
        <w:tab/>
      </w:r>
      <w:r w:rsidR="00265C7A" w:rsidRPr="00952969">
        <w:t>Faculty of Computer Science, Otto-von-Guericke University Magdeburg, 39106 Magdeburg, Germany; daniel.staegemann@ovgu.de</w:t>
      </w:r>
    </w:p>
    <w:p w14:paraId="3F0E2F54" w14:textId="00357324" w:rsidR="007E326C" w:rsidRPr="00952969" w:rsidRDefault="007E326C" w:rsidP="007E326C">
      <w:pPr>
        <w:pStyle w:val="MDPI16affiliation"/>
      </w:pPr>
      <w:r w:rsidRPr="00952969">
        <w:t>*</w:t>
      </w:r>
      <w:r w:rsidRPr="00952969">
        <w:tab/>
        <w:t xml:space="preserve">Correspondence: </w:t>
      </w:r>
      <w:r w:rsidR="00265C7A" w:rsidRPr="00952969">
        <w:t>daniel.staegemann@ovgu.de</w:t>
      </w:r>
    </w:p>
    <w:p w14:paraId="1E3A787E" w14:textId="64B573D8" w:rsidR="007E326C" w:rsidRPr="00550626" w:rsidRDefault="007E326C" w:rsidP="007E326C">
      <w:pPr>
        <w:pStyle w:val="MDPI17abstract"/>
        <w:rPr>
          <w:szCs w:val="18"/>
        </w:rPr>
      </w:pPr>
      <w:commentRangeStart w:id="0"/>
      <w:r w:rsidRPr="00550626">
        <w:rPr>
          <w:b/>
          <w:szCs w:val="18"/>
        </w:rPr>
        <w:t>Abstract</w:t>
      </w:r>
      <w:commentRangeEnd w:id="0"/>
      <w:r w:rsidR="00840C20">
        <w:rPr>
          <w:rStyle w:val="CommentReference"/>
          <w:rFonts w:eastAsia="SimSun"/>
          <w:noProof/>
          <w:lang w:eastAsia="zh-CN" w:bidi="ar-SA"/>
        </w:rPr>
        <w:commentReference w:id="0"/>
      </w:r>
      <w:r w:rsidRPr="00550626">
        <w:rPr>
          <w:b/>
          <w:szCs w:val="18"/>
        </w:rPr>
        <w:t xml:space="preserve">: </w:t>
      </w:r>
      <w:r w:rsidR="00890F98">
        <w:t>App reviews provide crucial feedback for software maintenance and evolution, but manually extracting useful reviews from vast volumes is time-consuming and challenging. This study investigates the effectiveness of six Naïve Bayes variants for automatically filtering useful app reviews. We evaluated these variants on datasets from five popular apps, comparing their performance in terms of accuracy, precision, recall, F-measure, and processing time. Our results show that Expectation Maximization-Multinomial Naïve Bayes with Laplace smoothing performed best overall, achieving up to 89.2% accuracy and 0.89 F-measure. Complement Naïve Bayes with Laplace smoothing demonstrated particular effectiveness for imbalanced datasets. Generally, incorporating Laplace smoothing and Expectation Maximization improved performance, albeit with increased processing time. The study also examined the impact of data imbalance on classification performance. Our findings suggest that these advanced Naïve Bayes variants hold promise for filtering useful app reviews, especially when dealing with limited labeled data or imbalanced datasets. This research contributes to the body of evidence around app review mining and provides insights for enhancing software maintenance and evolution processes.</w:t>
      </w:r>
    </w:p>
    <w:tbl>
      <w:tblPr>
        <w:tblpPr w:leftFromText="198" w:rightFromText="198" w:vertAnchor="page" w:horzAnchor="margin" w:tblpY="10096"/>
        <w:tblW w:w="2410" w:type="dxa"/>
        <w:tblLayout w:type="fixed"/>
        <w:tblCellMar>
          <w:left w:w="0" w:type="dxa"/>
          <w:right w:w="0" w:type="dxa"/>
        </w:tblCellMar>
        <w:tblLook w:val="04A0" w:firstRow="1" w:lastRow="0" w:firstColumn="1" w:lastColumn="0" w:noHBand="0" w:noVBand="1"/>
      </w:tblPr>
      <w:tblGrid>
        <w:gridCol w:w="2410"/>
      </w:tblGrid>
      <w:tr w:rsidR="00AE3972" w:rsidRPr="00641894" w14:paraId="32051FBC" w14:textId="77777777" w:rsidTr="00AE3972">
        <w:tc>
          <w:tcPr>
            <w:tcW w:w="2410" w:type="dxa"/>
            <w:shd w:val="clear" w:color="auto" w:fill="auto"/>
          </w:tcPr>
          <w:p w14:paraId="4D3765C1" w14:textId="77777777" w:rsidR="00AE3972" w:rsidRPr="00DC7316" w:rsidRDefault="00AE3972" w:rsidP="00AE3972">
            <w:pPr>
              <w:pStyle w:val="MDPI61Citation"/>
              <w:spacing w:after="120" w:line="240" w:lineRule="exact"/>
            </w:pPr>
            <w:r w:rsidRPr="007744EC">
              <w:rPr>
                <w:b/>
              </w:rPr>
              <w:t>Citation:</w:t>
            </w:r>
            <w:r>
              <w:rPr>
                <w:b/>
              </w:rPr>
              <w:t xml:space="preserve"> </w:t>
            </w:r>
            <w:r>
              <w:t>To be added by editorial staff during production.</w:t>
            </w:r>
          </w:p>
          <w:p w14:paraId="6147815E" w14:textId="77777777" w:rsidR="00AE3972" w:rsidRDefault="00AE3972" w:rsidP="00AE3972">
            <w:pPr>
              <w:pStyle w:val="MDPI15academiceditor"/>
              <w:spacing w:after="120"/>
            </w:pPr>
            <w:r>
              <w:t>Academic Editor: Firstname Lastname</w:t>
            </w:r>
          </w:p>
          <w:p w14:paraId="0F3ACE57" w14:textId="77777777" w:rsidR="00AE3972" w:rsidRPr="00D06FE4" w:rsidRDefault="00AE3972" w:rsidP="00AE3972">
            <w:pPr>
              <w:pStyle w:val="MDPI14history"/>
              <w:spacing w:before="120"/>
            </w:pPr>
            <w:r w:rsidRPr="00D06FE4">
              <w:t>Received: date</w:t>
            </w:r>
          </w:p>
          <w:p w14:paraId="5E0A9541" w14:textId="77777777" w:rsidR="00AE3972" w:rsidRDefault="00AE3972" w:rsidP="00AE3972">
            <w:pPr>
              <w:pStyle w:val="MDPI14history"/>
            </w:pPr>
            <w:r>
              <w:t>Revised: date</w:t>
            </w:r>
          </w:p>
          <w:p w14:paraId="570CBA8D" w14:textId="77777777" w:rsidR="00AE3972" w:rsidRPr="00D06FE4" w:rsidRDefault="00AE3972" w:rsidP="00AE3972">
            <w:pPr>
              <w:pStyle w:val="MDPI14history"/>
            </w:pPr>
            <w:r>
              <w:t>Accepted: date</w:t>
            </w:r>
          </w:p>
          <w:p w14:paraId="1E5D8832" w14:textId="77777777" w:rsidR="00AE3972" w:rsidRPr="00D06FE4" w:rsidRDefault="00AE3972" w:rsidP="00AE3972">
            <w:pPr>
              <w:pStyle w:val="MDPI14history"/>
              <w:spacing w:after="120"/>
            </w:pPr>
            <w:r w:rsidRPr="00D06FE4">
              <w:t>Published: date</w:t>
            </w:r>
          </w:p>
          <w:p w14:paraId="053E98E5" w14:textId="77777777" w:rsidR="00AE3972" w:rsidRPr="00641894" w:rsidRDefault="00AE3972" w:rsidP="00AE3972">
            <w:pPr>
              <w:adjustRightInd w:val="0"/>
              <w:snapToGrid w:val="0"/>
              <w:spacing w:before="120" w:line="240" w:lineRule="atLeast"/>
              <w:ind w:right="113"/>
              <w:jc w:val="left"/>
              <w:rPr>
                <w:rFonts w:eastAsia="DengXian"/>
                <w:bCs/>
                <w:sz w:val="14"/>
                <w:szCs w:val="14"/>
                <w:lang w:bidi="en-US"/>
              </w:rPr>
            </w:pPr>
            <w:r w:rsidRPr="00641894">
              <w:rPr>
                <w:rFonts w:eastAsia="DengXian"/>
                <w:noProof/>
                <w:lang w:val="de-DE" w:eastAsia="de-DE"/>
              </w:rPr>
              <w:drawing>
                <wp:inline distT="0" distB="0" distL="0" distR="0" wp14:anchorId="099F39C7" wp14:editId="2B21B3C9">
                  <wp:extent cx="692785" cy="249555"/>
                  <wp:effectExtent l="0" t="0" r="0" b="0"/>
                  <wp:docPr id="3"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grey and black sign with a person in a circ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4D7C3B8B" w14:textId="77777777" w:rsidR="00AE3972" w:rsidRPr="00641894" w:rsidRDefault="00AE3972" w:rsidP="00AE3972">
            <w:pPr>
              <w:pStyle w:val="MDPI72Copyright"/>
              <w:rPr>
                <w:rFonts w:eastAsia="DengXian"/>
                <w:lang w:bidi="en-US"/>
              </w:rPr>
            </w:pPr>
            <w:r w:rsidRPr="00641894">
              <w:rPr>
                <w:rFonts w:eastAsia="DengXian"/>
                <w:b/>
                <w:lang w:bidi="en-US"/>
              </w:rPr>
              <w:t>Copyright:</w:t>
            </w:r>
            <w:r w:rsidRPr="00641894">
              <w:rPr>
                <w:rFonts w:eastAsia="DengXian"/>
                <w:lang w:bidi="en-US"/>
              </w:rPr>
              <w:t xml:space="preserve"> </w:t>
            </w:r>
            <w:r>
              <w:rPr>
                <w:rFonts w:eastAsia="DengXian"/>
                <w:lang w:bidi="en-US"/>
              </w:rPr>
              <w:t xml:space="preserve">© 2024 by the authors. Submitted for possible open access publication under the terms and conditions of the Creative Commons </w:t>
            </w:r>
            <w:r w:rsidRPr="00641894">
              <w:rPr>
                <w:rFonts w:eastAsia="DengXian"/>
                <w:lang w:bidi="en-US"/>
              </w:rPr>
              <w:t>Attribution (CC BY) license (</w:t>
            </w:r>
            <w:r>
              <w:rPr>
                <w:rFonts w:eastAsia="DengXian"/>
                <w:lang w:bidi="en-US"/>
              </w:rPr>
              <w:t>https://</w:t>
            </w:r>
            <w:r w:rsidRPr="00641894">
              <w:rPr>
                <w:rFonts w:eastAsia="DengXian"/>
                <w:lang w:bidi="en-US"/>
              </w:rPr>
              <w:t>creativecommons.org/licenses/by/4.0/).</w:t>
            </w:r>
          </w:p>
        </w:tc>
      </w:tr>
    </w:tbl>
    <w:p w14:paraId="442D3E7C" w14:textId="266E96D7" w:rsidR="007E326C" w:rsidRPr="00550626" w:rsidRDefault="007E326C" w:rsidP="007E326C">
      <w:pPr>
        <w:pStyle w:val="MDPI18keywords"/>
        <w:rPr>
          <w:szCs w:val="18"/>
        </w:rPr>
      </w:pPr>
      <w:r w:rsidRPr="00550626">
        <w:rPr>
          <w:b/>
          <w:szCs w:val="18"/>
        </w:rPr>
        <w:t xml:space="preserve">Keywords: </w:t>
      </w:r>
      <w:r w:rsidR="00890F98">
        <w:t>app review classification, naïve bayes variants, text mining, software maintenance, machine learning, expectation maximization, laplace smoothing, imbalanced data, information retrieval, user feedback analysis</w:t>
      </w:r>
    </w:p>
    <w:p w14:paraId="16C2E42E" w14:textId="77777777" w:rsidR="007E326C" w:rsidRPr="00550626" w:rsidRDefault="007E326C" w:rsidP="007E326C">
      <w:pPr>
        <w:pStyle w:val="MDPI19line"/>
      </w:pPr>
    </w:p>
    <w:p w14:paraId="5496FDCF" w14:textId="7CFF0FCA" w:rsidR="00265C7A" w:rsidRDefault="00265C7A" w:rsidP="00265C7A">
      <w:pPr>
        <w:pStyle w:val="MDPI21heading1"/>
      </w:pPr>
      <w:r w:rsidRPr="00265C7A">
        <w:t>1. I</w:t>
      </w:r>
      <w:r>
        <w:t>ntroduction</w:t>
      </w:r>
    </w:p>
    <w:p w14:paraId="4E3D12B4" w14:textId="1325D072" w:rsidR="00E9651D" w:rsidRDefault="00265C7A" w:rsidP="00D12EB8">
      <w:pPr>
        <w:pStyle w:val="MDPI31text"/>
      </w:pPr>
      <w:r w:rsidRPr="00353590">
        <w:t>It is predicted that the app market will be a $</w:t>
      </w:r>
      <w:r>
        <w:t>200</w:t>
      </w:r>
      <w:r w:rsidRPr="00353590">
        <w:t xml:space="preserve">B industry with more than ten million apps hosted on Online Application Distribution Platforms (OADPs) </w:t>
      </w:r>
      <w:r>
        <w:fldChar w:fldCharType="begin"/>
      </w:r>
      <w:r w:rsidR="00E17B41">
        <w:instrText xml:space="preserve"> ADDIN EN.CITE &lt;EndNote&gt;&lt;Cite&gt;&lt;Author&gt;Dogtiev&lt;/Author&gt;&lt;Year&gt;2019&lt;/Year&gt;&lt;RecNum&gt;2035&lt;/RecNum&gt;&lt;DisplayText&gt;&lt;style size="10"&gt;[1]&lt;/style&gt;&lt;/DisplayText&gt;&lt;record&gt;&lt;rec-number&gt;2035&lt;/rec-number&gt;&lt;foreign-keys&gt;&lt;key app="EN" db-id="aea2tx091fwxe5ee0f6xrds4sdpww9sz9spt" timestamp="1719123906"&gt;2035&lt;/key&gt;&lt;/foreign-keys&gt;&lt;ref-type name="Web Page"&gt;12&lt;/ref-type&gt;&lt;contributors&gt;&lt;authors&gt;&lt;author&gt;Artyom Dogtiev&lt;/author&gt;&lt;/authors&gt;&lt;/contributors&gt;&lt;titles&gt;&lt;title&gt;App Revenues&lt;/title&gt;&lt;/titles&gt;&lt;dates&gt;&lt;year&gt;2019&lt;/year&gt;&lt;/dates&gt;&lt;urls&gt;&lt;related-urls&gt;&lt;url&gt;https://www.businessofapps.com/data/app-revenues/&lt;/url&gt;&lt;/related-urls&gt;&lt;/urls&gt;&lt;/record&gt;&lt;/Cite&gt;&lt;/EndNote&gt;</w:instrText>
      </w:r>
      <w:r>
        <w:fldChar w:fldCharType="separate"/>
      </w:r>
      <w:r w:rsidR="00E17B41">
        <w:rPr>
          <w:noProof/>
        </w:rPr>
        <w:t>[1]</w:t>
      </w:r>
      <w:r>
        <w:fldChar w:fldCharType="end"/>
      </w:r>
      <w:r w:rsidRPr="00353590">
        <w:t xml:space="preserve">. This is due to rapid increases in the usage and popularity of smart devices worldwide </w:t>
      </w:r>
      <w:r>
        <w:fldChar w:fldCharType="begin"/>
      </w:r>
      <w:r w:rsidR="00E17B41">
        <w:instrText xml:space="preserve"> ADDIN EN.CITE &lt;EndNote&gt;&lt;Cite&gt;&lt;Author&gt;Statista&lt;/Author&gt;&lt;Year&gt;2019&lt;/Year&gt;&lt;RecNum&gt;2036&lt;/RecNum&gt;&lt;DisplayText&gt;&lt;style size="10"&gt;[2]&lt;/style&gt;&lt;/DisplayText&gt;&lt;record&gt;&lt;rec-number&gt;2036&lt;/rec-number&gt;&lt;foreign-keys&gt;&lt;key app="EN" db-id="aea2tx091fwxe5ee0f6xrds4sdpww9sz9spt" timestamp="1719123906"&gt;2036&lt;/key&gt;&lt;/foreign-keys&gt;&lt;ref-type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rsidR="00E17B41">
        <w:rPr>
          <w:noProof/>
        </w:rPr>
        <w:t>[2]</w:t>
      </w:r>
      <w:r>
        <w:fldChar w:fldCharType="end"/>
      </w:r>
      <w:r w:rsidRPr="00353590">
        <w:t>. App developers use relevant OADPs such as Google Play</w:t>
      </w:r>
      <w:r>
        <w:rPr>
          <w:rStyle w:val="FootnoteReference"/>
        </w:rPr>
        <w:footnoteReference w:id="1"/>
      </w:r>
      <w:r w:rsidRPr="00353590">
        <w:t xml:space="preserve"> or Apple App</w:t>
      </w:r>
      <w:r>
        <w:t xml:space="preserve"> </w:t>
      </w:r>
      <w:r>
        <w:rPr>
          <w:rStyle w:val="FootnoteReference"/>
        </w:rPr>
        <w:footnoteReference w:id="2"/>
      </w:r>
      <w:r w:rsidRPr="00353590">
        <w:t xml:space="preserve"> store to launch their app for end-users to access on their mobile devices. In addition, OADPs </w:t>
      </w:r>
      <w:r w:rsidR="00537048">
        <w:t>provide</w:t>
      </w:r>
      <w:r w:rsidRPr="00353590">
        <w:t xml:space="preserve"> </w:t>
      </w:r>
      <w:r w:rsidR="00537048" w:rsidRPr="00353590">
        <w:t xml:space="preserve">feedback </w:t>
      </w:r>
      <w:r w:rsidR="00537048">
        <w:t xml:space="preserve">from </w:t>
      </w:r>
      <w:r w:rsidRPr="00353590">
        <w:t>end-users’ in the form of reviews</w:t>
      </w:r>
      <w:ins w:id="1" w:author="Regula, Sri" w:date="2024-07-06T11:53:00Z" w16du:dateUtc="2024-07-05T23:53:00Z">
        <w:r w:rsidR="00531161">
          <w:t xml:space="preserve"> </w:t>
        </w:r>
        <w:r w:rsidR="00E75DB1">
          <w:fldChar w:fldCharType="begin"/>
        </w:r>
      </w:ins>
      <w:r w:rsidR="00E17B41">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rsidR="00E75DB1">
        <w:fldChar w:fldCharType="separate"/>
      </w:r>
      <w:r w:rsidR="00E17B41">
        <w:rPr>
          <w:noProof/>
        </w:rPr>
        <w:t>[3]</w:t>
      </w:r>
      <w:ins w:id="2" w:author="Regula, Sri" w:date="2024-07-06T11:53:00Z" w16du:dateUtc="2024-07-05T23:53:00Z">
        <w:r w:rsidR="00E75DB1">
          <w:fldChar w:fldCharType="end"/>
        </w:r>
      </w:ins>
      <w:r w:rsidRPr="00353590">
        <w:t>.</w:t>
      </w:r>
      <w:r>
        <w:t xml:space="preserve"> </w:t>
      </w:r>
    </w:p>
    <w:p w14:paraId="52478C24" w14:textId="121A8453" w:rsidR="00E9651D" w:rsidRDefault="00265C7A" w:rsidP="00D12EB8">
      <w:pPr>
        <w:pStyle w:val="MDPI31text"/>
      </w:pPr>
      <w:r w:rsidRPr="00353590">
        <w:t>The majority of feedback point towards request for new features, bugs or suggestions for improvements</w:t>
      </w:r>
      <w:r>
        <w:t xml:space="preserve"> </w:t>
      </w:r>
      <w:r w:rsidRPr="00353590">
        <w:t xml:space="preserve">of the app </w:t>
      </w:r>
      <w:r>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E17B41">
        <w:rPr>
          <w:noProof/>
        </w:rPr>
        <w:t>[4]</w:t>
      </w:r>
      <w:r>
        <w:fldChar w:fldCharType="end"/>
      </w:r>
      <w:r w:rsidRPr="00353590">
        <w:t xml:space="preserve">, which is useful for software maintenance and product evolution. However, OADPs host </w:t>
      </w:r>
      <w:r w:rsidR="00C2665A" w:rsidRPr="00C2665A">
        <w:t xml:space="preserve">many </w:t>
      </w:r>
      <w:r w:rsidR="00FF56AB" w:rsidRPr="00C2665A">
        <w:t>reviews</w:t>
      </w:r>
      <w:r w:rsidR="00FF56AB">
        <w:rPr>
          <w:vertAlign w:val="superscript"/>
        </w:rPr>
        <w:t>4</w:t>
      </w:r>
      <w:ins w:id="3" w:author="Regula, Sri" w:date="2024-07-06T11:53:00Z" w16du:dateUtc="2024-07-05T23:53:00Z">
        <w:r w:rsidR="00B51245">
          <w:t xml:space="preserve"> </w:t>
        </w:r>
        <w:r w:rsidR="00B51245">
          <w:fldChar w:fldCharType="begin"/>
        </w:r>
      </w:ins>
      <w:r w:rsidR="00B51245">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rsidR="00B51245">
        <w:fldChar w:fldCharType="separate"/>
      </w:r>
      <w:r w:rsidR="00B51245">
        <w:rPr>
          <w:noProof/>
        </w:rPr>
        <w:t>[3]</w:t>
      </w:r>
      <w:ins w:id="4" w:author="Regula, Sri" w:date="2024-07-06T11:53:00Z" w16du:dateUtc="2024-07-05T23:53:00Z">
        <w:r w:rsidR="00B51245">
          <w:fldChar w:fldCharType="end"/>
        </w:r>
      </w:ins>
      <w:r w:rsidR="00FF56AB" w:rsidRPr="00C2665A">
        <w:t>,</w:t>
      </w:r>
      <w:r w:rsidR="00C2665A" w:rsidRPr="00C2665A">
        <w:t xml:space="preserve"> accessible to the public</w:t>
      </w:r>
      <w:r w:rsidRPr="00353590">
        <w:t xml:space="preserve"> in informing future decisions concerning potential app use. Thus, in meeting the expectations of end-</w:t>
      </w:r>
      <w:r w:rsidRPr="00353590">
        <w:lastRenderedPageBreak/>
        <w:t xml:space="preserve">users, app developers benefit if they extract </w:t>
      </w:r>
      <w:r>
        <w:t xml:space="preserve">and address </w:t>
      </w:r>
      <w:r w:rsidRPr="00353590">
        <w:t xml:space="preserve">the necessary useful reviews reflecting end-users’ concerns about their app </w:t>
      </w:r>
      <w:r>
        <w:fldChar w:fldCharType="begin"/>
      </w:r>
      <w:r w:rsidR="00E17B41">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sidR="00E17B41">
        <w:rPr>
          <w:noProof/>
        </w:rPr>
        <w:t>[5]</w:t>
      </w:r>
      <w:r>
        <w:fldChar w:fldCharType="end"/>
      </w:r>
      <w:r w:rsidRPr="00353590">
        <w:t xml:space="preserve">. </w:t>
      </w:r>
      <w:r>
        <w:t>Such</w:t>
      </w:r>
      <w:r w:rsidRPr="00353590">
        <w:t xml:space="preserve"> knowledge </w:t>
      </w:r>
      <w:r w:rsidR="00215746">
        <w:t xml:space="preserve">greatly </w:t>
      </w:r>
      <w:r w:rsidR="009A3BF7">
        <w:t>helps</w:t>
      </w:r>
      <w:r w:rsidR="00215746">
        <w:t xml:space="preserve"> app developers in their user-driven software quality assessments, marketing, and maintenance</w:t>
      </w:r>
      <w:r w:rsidRPr="00353590">
        <w:t xml:space="preserve"> processes</w:t>
      </w:r>
      <w:ins w:id="5" w:author="Regula, Sri" w:date="2024-07-06T11:53:00Z" w16du:dateUtc="2024-07-05T23:53:00Z">
        <w:r w:rsidR="00B51245">
          <w:t xml:space="preserve"> </w:t>
        </w:r>
        <w:r w:rsidR="00B51245">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
</w:fldData>
          </w:fldChar>
        </w:r>
      </w:ins>
      <w:r w:rsidR="00AB1D85">
        <w:instrText xml:space="preserve"> ADDIN EN.CITE </w:instrText>
      </w:r>
      <w:r w:rsidR="00AB1D85">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
</w:fldData>
        </w:fldChar>
      </w:r>
      <w:r w:rsidR="00AB1D85">
        <w:instrText xml:space="preserve"> ADDIN EN.CITE.DATA </w:instrText>
      </w:r>
      <w:r w:rsidR="00AB1D85">
        <w:fldChar w:fldCharType="end"/>
      </w:r>
      <w:r w:rsidR="00B51245">
        <w:fldChar w:fldCharType="separate"/>
      </w:r>
      <w:r w:rsidR="00AB1D85">
        <w:rPr>
          <w:noProof/>
        </w:rPr>
        <w:t>[3,5]</w:t>
      </w:r>
      <w:ins w:id="6" w:author="Regula, Sri" w:date="2024-07-06T11:53:00Z" w16du:dateUtc="2024-07-05T23:53:00Z">
        <w:r w:rsidR="00B51245">
          <w:fldChar w:fldCharType="end"/>
        </w:r>
      </w:ins>
      <w:r w:rsidRPr="00353590">
        <w:t xml:space="preserve">. However, </w:t>
      </w:r>
      <w:r w:rsidR="005C3356">
        <w:t>manually</w:t>
      </w:r>
      <w:r w:rsidR="00B41D2C">
        <w:t xml:space="preserve"> getting</w:t>
      </w:r>
      <w:r w:rsidR="005C3356">
        <w:t xml:space="preserve"> valuable reviews from large review datasets </w:t>
      </w:r>
      <w:r w:rsidR="00B41D2C" w:rsidRPr="00353590">
        <w:t>demand</w:t>
      </w:r>
      <w:r w:rsidR="00B41D2C">
        <w:t xml:space="preserve"> </w:t>
      </w:r>
      <w:r w:rsidR="00086906">
        <w:t>substantial</w:t>
      </w:r>
      <w:r w:rsidRPr="00353590">
        <w:t xml:space="preserve"> levels of cognitive load, effort</w:t>
      </w:r>
      <w:r>
        <w:t xml:space="preserve">, and </w:t>
      </w:r>
      <w:r w:rsidRPr="00353590">
        <w:t>time</w:t>
      </w:r>
      <w:r>
        <w:t xml:space="preserve">. </w:t>
      </w:r>
    </w:p>
    <w:p w14:paraId="157BCC85" w14:textId="2FDD2F18" w:rsidR="00E9651D" w:rsidRDefault="00265C7A" w:rsidP="00D12EB8">
      <w:pPr>
        <w:pStyle w:val="MDPI31text"/>
      </w:pPr>
      <w:r>
        <w:t>The manual review extraction process also lacks scalability</w:t>
      </w:r>
      <w:r w:rsidRPr="00353590">
        <w:t xml:space="preserve">. In fact, the burden </w:t>
      </w:r>
      <w:r>
        <w:t xml:space="preserve">of manual review extraction </w:t>
      </w:r>
      <w:r w:rsidRPr="00353590">
        <w:t xml:space="preserve">may be compounded due to non-essential information present in the </w:t>
      </w:r>
      <w:r>
        <w:t xml:space="preserve">app </w:t>
      </w:r>
      <w:r w:rsidRPr="00353590">
        <w:t xml:space="preserve">reviews </w:t>
      </w:r>
      <w:r>
        <w:fldChar w:fldCharType="begin"/>
      </w:r>
      <w:r w:rsidR="00E17B41">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sidR="00E17B41">
        <w:rPr>
          <w:noProof/>
        </w:rPr>
        <w:t>[6]</w:t>
      </w:r>
      <w:r>
        <w:fldChar w:fldCharType="end"/>
      </w:r>
      <w:r w:rsidRPr="00353590">
        <w:t xml:space="preserve">. </w:t>
      </w:r>
      <w:r>
        <w:t xml:space="preserve">Avoiding non-useful reviews that do not depict app concerns (i.e., non-essential information) is crucial as such reviews can be misleading to app developers </w:t>
      </w:r>
      <w:r>
        <w:fldChar w:fldCharType="begin"/>
      </w:r>
      <w:r w:rsidR="00E17B41">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rsidR="00E17B41">
        <w:rPr>
          <w:noProof/>
        </w:rPr>
        <w:t>[7]</w:t>
      </w:r>
      <w:r>
        <w:fldChar w:fldCharType="end"/>
      </w:r>
      <w:r>
        <w:t>. For instance, consider non-useful reviews such as ‘</w:t>
      </w:r>
      <w:r w:rsidRPr="00485418">
        <w:t xml:space="preserve">The app </w:t>
      </w:r>
      <w:r>
        <w:t>is</w:t>
      </w:r>
      <w:r w:rsidRPr="00485418">
        <w:t xml:space="preserve"> </w:t>
      </w:r>
      <w:r w:rsidRPr="00943DA9">
        <w:t>ok</w:t>
      </w:r>
      <w:r w:rsidRPr="00485418">
        <w:t xml:space="preserve">!’ and </w:t>
      </w:r>
      <w:r>
        <w:t xml:space="preserve">‘a good </w:t>
      </w:r>
      <w:r w:rsidRPr="00485418">
        <w:t>app</w:t>
      </w:r>
      <w:r>
        <w:t xml:space="preserve">’. Usually, there are numerous such </w:t>
      </w:r>
      <w:r w:rsidR="002715DF">
        <w:t>irrelevant reviews found in the app review repository of</w:t>
      </w:r>
      <w:r>
        <w:t xml:space="preserve"> an app </w:t>
      </w:r>
      <w:r>
        <w:fldChar w:fldCharType="begin"/>
      </w:r>
      <w:r w:rsidR="00E17B41">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sidR="00E17B41">
        <w:rPr>
          <w:noProof/>
        </w:rPr>
        <w:t>[6]</w:t>
      </w:r>
      <w:r>
        <w:fldChar w:fldCharType="end"/>
      </w:r>
      <w:r>
        <w:t xml:space="preserve">. App developers must focus on filtering the useful reviews between these inconsequential ones </w:t>
      </w:r>
      <w:r w:rsidR="00444C39">
        <w:t>to</w:t>
      </w:r>
      <w:r>
        <w:t xml:space="preserve"> address the most pressing user concerns. </w:t>
      </w:r>
      <w:r w:rsidRPr="00FA2F7D">
        <w:t>For instance, word cloud analysis of the most frequent words reflecting app concerns mentioned by the end-users</w:t>
      </w:r>
      <w:r>
        <w:t xml:space="preserve"> can be used. In such analysis, if the non-useful reviews are not removed, the word cloud analysis would be biased towards irrelevant words such as ‘app’, ‘ok’, ‘good’ over the words reflecting app concerns such as ‘inaccurate’, ‘update’, ‘crash’ and </w:t>
      </w:r>
      <w:r w:rsidR="002715DF">
        <w:t>etc</w:t>
      </w:r>
      <w:r>
        <w:t xml:space="preserve">. </w:t>
      </w:r>
    </w:p>
    <w:p w14:paraId="08630255" w14:textId="734D5FAA" w:rsidR="00265C7A" w:rsidRDefault="00485FCE" w:rsidP="00D12EB8">
      <w:pPr>
        <w:pStyle w:val="MDPI31text"/>
      </w:pPr>
      <w:r>
        <w:t xml:space="preserve"> Filtering out non-relevant reviews</w:t>
      </w:r>
      <w:r w:rsidR="00265C7A">
        <w:t xml:space="preserve"> assures the quality of information (i.e., useful reviews) that needs to be manually or automatically processed by app developers to gain actionable knowledge </w:t>
      </w:r>
      <w:r w:rsidR="00265C7A">
        <w:fldChar w:fldCharType="begin"/>
      </w:r>
      <w:r w:rsidR="00E17B41">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rsidR="00265C7A">
        <w:fldChar w:fldCharType="separate"/>
      </w:r>
      <w:r w:rsidR="00E17B41">
        <w:rPr>
          <w:noProof/>
        </w:rPr>
        <w:t>[7]</w:t>
      </w:r>
      <w:r w:rsidR="00265C7A">
        <w:fldChar w:fldCharType="end"/>
      </w:r>
      <w:r w:rsidR="00265C7A">
        <w:t xml:space="preserve">. For instance, with regards to the previously mentioned word cloud analysis, if only useful reviews were extracted and analyzed, then the app developers would be able to achieve a prioritized list of words (i.e., words occurring in descending order of their frequency) that would reflect significant app concerns </w:t>
      </w:r>
      <w:r w:rsidR="00265C7A">
        <w:fldChar w:fldCharType="begin"/>
      </w:r>
      <w:r w:rsidR="00E17B41">
        <w:instrText xml:space="preserve"> ADDIN EN.CITE &lt;EndNote&gt;&lt;Cite&gt;&lt;Author&gt;Licorish&lt;/Author&gt;&lt;Year&gt;2017&lt;/Year&gt;&lt;RecNum&gt;2042&lt;/RecNum&gt;&lt;DisplayText&gt;&lt;style size="10"&gt;[8]&lt;/style&gt;&lt;/DisplayText&gt;&lt;record&gt;&lt;rec-number&gt;2042&lt;/rec-number&gt;&lt;foreign-keys&gt;&lt;key app="EN" db-id="aea2tx091fwxe5ee0f6xrds4sdpww9sz9spt" timestamp="1719123906"&gt;2042&lt;/key&gt;&lt;/foreign-keys&gt;&lt;ref-type name="Conference Paper"&gt;47&lt;/ref-type&gt;&lt;contributors&gt;&lt;authors&gt;&lt;author&gt;Licorish, Sherlock A.&lt;/author&gt;&lt;author&gt;Savarimuthu, Bastin Tony Roy&lt;/author&gt;&lt;author&gt;Keertipati, Swetha&lt;/author&gt;&lt;/authors&gt;&lt;/contributors&gt;&lt;titles&gt;&lt;title&gt;Attributes that Predict which Features to Fix&lt;/title&gt;&lt;secondary-title&gt;Proceedings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rsidR="00265C7A">
        <w:fldChar w:fldCharType="separate"/>
      </w:r>
      <w:r w:rsidR="00E17B41">
        <w:rPr>
          <w:noProof/>
        </w:rPr>
        <w:t>[8]</w:t>
      </w:r>
      <w:r w:rsidR="00265C7A">
        <w:fldChar w:fldCharType="end"/>
      </w:r>
      <w:r w:rsidR="00265C7A">
        <w:t>.</w:t>
      </w:r>
      <w:r w:rsidR="00265C7A" w:rsidRPr="00353590">
        <w:t>Thus, the majority of app developers are shifting towards automated IR approaches for extracting useful reviews</w:t>
      </w:r>
      <w:r w:rsidR="00265C7A">
        <w:t xml:space="preserve"> </w:t>
      </w:r>
      <w:r w:rsidR="00265C7A">
        <w:fldChar w:fldCharType="begin"/>
      </w:r>
      <w:r w:rsidR="00E17B41">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00265C7A">
        <w:fldChar w:fldCharType="separate"/>
      </w:r>
      <w:r w:rsidR="00E17B41">
        <w:rPr>
          <w:noProof/>
        </w:rPr>
        <w:t>[9]</w:t>
      </w:r>
      <w:r w:rsidR="00265C7A">
        <w:fldChar w:fldCharType="end"/>
      </w:r>
      <w:r w:rsidR="00265C7A" w:rsidRPr="00353590">
        <w:t>.</w:t>
      </w:r>
    </w:p>
    <w:p w14:paraId="3CEC82F4" w14:textId="3EEF670F" w:rsidR="00E07564" w:rsidRDefault="00265C7A" w:rsidP="00E07564">
      <w:pPr>
        <w:pStyle w:val="MDPI31text"/>
      </w:pPr>
      <w:r w:rsidRPr="00353590">
        <w:t xml:space="preserve">We explored such approaches in this work, where deficiencies were observed </w:t>
      </w:r>
      <w:r>
        <w:fldChar w:fldCharType="begin"/>
      </w:r>
      <w:r w:rsidR="00E17B41">
        <w:instrText xml:space="preserve"> ADDIN EN.CITE &lt;EndNote&gt;&lt;Cite&gt;&lt;Author&gt;Keertipati&lt;/Author&gt;&lt;Year&gt;2016&lt;/Year&gt;&lt;RecNum&gt;2043&lt;/RecNum&gt;&lt;DisplayText&gt;&lt;style size="10"&gt;[10,11]&lt;/style&gt;&lt;/DisplayText&gt;&lt;record&gt;&lt;rec-number&gt;2043&lt;/rec-number&gt;&lt;foreign-keys&gt;&lt;key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2044&lt;/RecNum&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rsidR="00E17B41">
        <w:rPr>
          <w:noProof/>
        </w:rPr>
        <w:t>[10,11]</w:t>
      </w:r>
      <w:r>
        <w:fldChar w:fldCharType="end"/>
      </w:r>
      <w:r w:rsidRPr="00353590">
        <w:t>. Most significant in our observations, was that previous approaches which were designed to extract or filter useful reviews miss crucial reviews</w:t>
      </w:r>
      <w:r>
        <w:t xml:space="preserve"> </w:t>
      </w:r>
      <w:r>
        <w:fldChar w:fldCharType="begin"/>
      </w:r>
      <w:r w:rsidR="00E17B41">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rsidR="00E17B41">
        <w:rPr>
          <w:noProof/>
        </w:rPr>
        <w:t>[10]</w:t>
      </w:r>
      <w:r>
        <w:fldChar w:fldCharType="end"/>
      </w:r>
      <w:r w:rsidRPr="00353590">
        <w:t xml:space="preserve">. Further, while the </w:t>
      </w:r>
      <w:r w:rsidR="00485FCE">
        <w:t>Naïve Bayes method is one of the best suited for</w:t>
      </w:r>
      <w:r w:rsidRPr="00353590">
        <w:t xml:space="preserve"> </w:t>
      </w:r>
      <w:r>
        <w:t>software engineering research and applications</w:t>
      </w:r>
      <w:r w:rsidRPr="00353590">
        <w:t xml:space="preserve"> </w:t>
      </w:r>
      <w:r>
        <w:t xml:space="preserve">involving data filtering </w:t>
      </w:r>
      <w:r>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rsidR="00E17B41">
        <w:rPr>
          <w:noProof/>
        </w:rPr>
        <w:t>[12]</w:t>
      </w:r>
      <w:r>
        <w:fldChar w:fldCharType="end"/>
      </w:r>
      <w:r w:rsidRPr="00353590">
        <w:t xml:space="preserve">, </w:t>
      </w:r>
      <w:r w:rsidR="00BB56CD">
        <w:t>we have not seen published attempts focused on</w:t>
      </w:r>
      <w:r w:rsidRPr="00353590">
        <w:t xml:space="preserve"> assessing the performances of </w:t>
      </w:r>
      <w:r>
        <w:t xml:space="preserve">particular </w:t>
      </w:r>
      <w:r w:rsidRPr="00353590">
        <w:t>variants of this method</w:t>
      </w:r>
      <w:r>
        <w:t xml:space="preserve"> for the filtering of app reviews</w:t>
      </w:r>
      <w:r w:rsidRPr="00353590">
        <w:t xml:space="preserve">. </w:t>
      </w:r>
      <w:r w:rsidR="00E07564" w:rsidRPr="00E9651D">
        <w:t>To address this gap in knowledge, we formulate the following research questions:</w:t>
      </w:r>
    </w:p>
    <w:p w14:paraId="75356B28" w14:textId="77777777" w:rsidR="00E07564" w:rsidRDefault="00E07564" w:rsidP="00E07564">
      <w:pPr>
        <w:pStyle w:val="MDPI31text"/>
      </w:pPr>
    </w:p>
    <w:p w14:paraId="63DA035D" w14:textId="77777777" w:rsidR="00E07564" w:rsidRPr="00E07564" w:rsidRDefault="00E07564" w:rsidP="00E07564">
      <w:pPr>
        <w:pStyle w:val="MDPI31text"/>
        <w:rPr>
          <w:i/>
          <w:iCs/>
        </w:rPr>
      </w:pPr>
      <w:r w:rsidRPr="00E07564">
        <w:rPr>
          <w:i/>
          <w:iCs/>
        </w:rPr>
        <w:t>RQ1. What are the performances of Naïve Bayes variants when extracting useful reviews?</w:t>
      </w:r>
    </w:p>
    <w:p w14:paraId="3DBFF9CD" w14:textId="77777777" w:rsidR="00E07564" w:rsidRPr="00E07564" w:rsidRDefault="00E07564" w:rsidP="00E07564">
      <w:pPr>
        <w:pStyle w:val="MDPI31text"/>
        <w:rPr>
          <w:i/>
          <w:iCs/>
        </w:rPr>
      </w:pPr>
      <w:r w:rsidRPr="00E07564">
        <w:rPr>
          <w:i/>
          <w:iCs/>
        </w:rPr>
        <w:t>RQ2. Are there differences in outcomes for different Naïve Bayes implementations, and particularly when considering data imbalances?</w:t>
      </w:r>
    </w:p>
    <w:p w14:paraId="18C8E1A8" w14:textId="77777777" w:rsidR="00E9651D" w:rsidRPr="00E9651D" w:rsidRDefault="00E9651D" w:rsidP="00E07564">
      <w:pPr>
        <w:pStyle w:val="MDPI31text"/>
        <w:ind w:left="0" w:firstLine="0"/>
        <w:rPr>
          <w:lang w:val="en-GB"/>
        </w:rPr>
      </w:pPr>
    </w:p>
    <w:p w14:paraId="333E9FC0" w14:textId="259B0983" w:rsidR="00265C7A" w:rsidRDefault="004E2AEA" w:rsidP="00D12EB8">
      <w:pPr>
        <w:pStyle w:val="MDPI31text"/>
      </w:pPr>
      <w:r>
        <w:t xml:space="preserve">These research questions guide our investigation into the effectiveness of Naïve Bayes variants for filtering useful app reviews. </w:t>
      </w:r>
      <w:r w:rsidR="00265C7A" w:rsidRPr="00353590">
        <w:t xml:space="preserve">Through this study, we provide contributions to the body of evidence around app review mining and software maintenance. </w:t>
      </w:r>
      <w:r w:rsidR="00265C7A">
        <w:t>Firstly, w</w:t>
      </w:r>
      <w:r w:rsidR="00265C7A" w:rsidRPr="00353590">
        <w:t xml:space="preserve">e empirically evaluated Naïve Bayes variants and benchmarked their performances, including various measures of accuracy and the time taken for </w:t>
      </w:r>
      <w:r w:rsidR="00265C7A">
        <w:t xml:space="preserve">filtering (i.e., via </w:t>
      </w:r>
      <w:r w:rsidR="00265C7A" w:rsidRPr="00353590">
        <w:t>classification</w:t>
      </w:r>
      <w:r w:rsidR="00265C7A">
        <w:t>) useful reviews</w:t>
      </w:r>
      <w:r w:rsidR="00265C7A" w:rsidRPr="00353590">
        <w:t xml:space="preserve">. </w:t>
      </w:r>
      <w:r w:rsidR="00265C7A">
        <w:t>Secondly, w</w:t>
      </w:r>
      <w:r w:rsidR="00265C7A" w:rsidRPr="00353590">
        <w:t xml:space="preserve">e differentiate useful from non-useful reviews for </w:t>
      </w:r>
      <w:r w:rsidR="00265C7A">
        <w:t>five</w:t>
      </w:r>
      <w:r w:rsidR="00265C7A" w:rsidRPr="00353590">
        <w:t xml:space="preserve"> datasets, ultimately providing recommendations for the conditions under which various Naïve Bayes </w:t>
      </w:r>
      <w:r w:rsidR="00265C7A">
        <w:t>variants</w:t>
      </w:r>
      <w:r w:rsidR="00265C7A" w:rsidRPr="00353590">
        <w:t xml:space="preserve"> may be selected for the review extraction process. </w:t>
      </w:r>
      <w:r w:rsidR="00265C7A">
        <w:t>Overall, o</w:t>
      </w:r>
      <w:r w:rsidR="00265C7A" w:rsidRPr="00353590">
        <w:t>ur contributions provide insights (and recommendations) for a</w:t>
      </w:r>
      <w:r w:rsidR="00D952CC">
        <w:t xml:space="preserve">n important </w:t>
      </w:r>
      <w:r w:rsidR="00265C7A" w:rsidRPr="00353590">
        <w:t>software engineering problem.</w:t>
      </w:r>
    </w:p>
    <w:p w14:paraId="18CF4420" w14:textId="3C41BC1E" w:rsidR="00265C7A" w:rsidRDefault="00265C7A" w:rsidP="00D12EB8">
      <w:pPr>
        <w:pStyle w:val="MDPI31text"/>
      </w:pPr>
      <w:r w:rsidRPr="00353590">
        <w:t>The remaining sections of this paper are organized as follows.</w:t>
      </w:r>
      <w:r>
        <w:t xml:space="preserve"> Section 2</w:t>
      </w:r>
      <w:r w:rsidRPr="00353590">
        <w:t xml:space="preserve"> presents </w:t>
      </w:r>
      <w:r>
        <w:t>studie</w:t>
      </w:r>
      <w:r w:rsidRPr="00353590">
        <w:t xml:space="preserve">s </w:t>
      </w:r>
      <w:r w:rsidR="00872997">
        <w:t>concerning the mining of valuable reviews. Section 3 outlines the</w:t>
      </w:r>
      <w:r w:rsidRPr="00353590">
        <w:t xml:space="preserve"> methods </w:t>
      </w:r>
      <w:r w:rsidR="00753DF7">
        <w:t>and ideas that helps in creating the versions of Naïve Bayes</w:t>
      </w:r>
      <w:r w:rsidRPr="00353590">
        <w:t xml:space="preserve"> experimental setup for the evaluation of the variants of Naïve Bayes is presented in Sec</w:t>
      </w:r>
      <w:r>
        <w:t>tion 4. Section 5</w:t>
      </w:r>
      <w:r w:rsidRPr="00353590">
        <w:t xml:space="preserve"> provides the results for our experiments. We document our discussions and the implications of</w:t>
      </w:r>
      <w:r>
        <w:t xml:space="preserve"> our findings in Section 6</w:t>
      </w:r>
      <w:r w:rsidRPr="00353590">
        <w:t xml:space="preserve">, before considering the </w:t>
      </w:r>
      <w:r>
        <w:t>study’s limitations in Section 7</w:t>
      </w:r>
      <w:r w:rsidRPr="00353590">
        <w:t>. Finally, we present concluding r</w:t>
      </w:r>
      <w:r>
        <w:t>emarks in Section 8</w:t>
      </w:r>
      <w:r w:rsidRPr="00353590">
        <w:t>.</w:t>
      </w:r>
    </w:p>
    <w:p w14:paraId="402C1828" w14:textId="47DFB95F" w:rsidR="008E459A" w:rsidRDefault="008E459A" w:rsidP="008E459A">
      <w:pPr>
        <w:pStyle w:val="MDPI21heading1"/>
      </w:pPr>
      <w:r>
        <w:lastRenderedPageBreak/>
        <w:t>2. Related Work</w:t>
      </w:r>
    </w:p>
    <w:p w14:paraId="713903D5" w14:textId="5C143596" w:rsidR="00E9651D" w:rsidRDefault="008E459A" w:rsidP="00D12EB8">
      <w:pPr>
        <w:pStyle w:val="MDPI31text"/>
      </w:pPr>
      <w:r w:rsidRPr="00FB1617">
        <w:t>App reviews expressed in the form of natural language is a common mechanism for gathering end-users’ feedback</w:t>
      </w:r>
      <w:ins w:id="7" w:author="Regula, Sri" w:date="2024-07-06T11:53:00Z" w16du:dateUtc="2024-07-05T23:53:00Z">
        <w:r w:rsidR="00E17B41">
          <w:t xml:space="preserve"> </w:t>
        </w:r>
        <w:r w:rsidR="00E17B41">
          <w:fldChar w:fldCharType="begin"/>
        </w:r>
      </w:ins>
      <w:r w:rsidR="00E17B41">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rsidR="00E17B41">
        <w:fldChar w:fldCharType="separate"/>
      </w:r>
      <w:r w:rsidR="00E17B41">
        <w:rPr>
          <w:noProof/>
        </w:rPr>
        <w:t>[3]</w:t>
      </w:r>
      <w:ins w:id="8" w:author="Regula, Sri" w:date="2024-07-06T11:53:00Z" w16du:dateUtc="2024-07-05T23:53:00Z">
        <w:r w:rsidR="00E17B41">
          <w:fldChar w:fldCharType="end"/>
        </w:r>
      </w:ins>
      <w:r w:rsidRPr="00FB1617">
        <w:t xml:space="preserve"> for software maintenance and evolution after apps are released online </w:t>
      </w:r>
      <w:r w:rsidRPr="00FB1617">
        <w:fldChar w:fldCharType="begin"/>
      </w:r>
      <w:r w:rsidR="00E17B41">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rsidRPr="00FB1617">
        <w:fldChar w:fldCharType="separate"/>
      </w:r>
      <w:r w:rsidR="00E17B41">
        <w:rPr>
          <w:noProof/>
        </w:rPr>
        <w:t>[5]</w:t>
      </w:r>
      <w:r w:rsidRPr="00FB1617">
        <w:fldChar w:fldCharType="end"/>
      </w:r>
      <w:r w:rsidRPr="00FB1617">
        <w:t xml:space="preserve">. Due to the nature of app reviews, traditional information retrieval approaches lack the ability </w:t>
      </w:r>
      <w:r w:rsidR="002760BC">
        <w:t>to conduct filtering based on the contextual meaning of the</w:t>
      </w:r>
      <w:r w:rsidRPr="00FB1617">
        <w:t xml:space="preserve"> review contents </w:t>
      </w:r>
      <w:r w:rsidRPr="00FB1617">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Pr="00FB1617">
        <w:fldChar w:fldCharType="separate"/>
      </w:r>
      <w:r w:rsidR="00E17B41">
        <w:rPr>
          <w:noProof/>
        </w:rPr>
        <w:t>[4]</w:t>
      </w:r>
      <w:r w:rsidRPr="00FB1617">
        <w:fldChar w:fldCharType="end"/>
      </w:r>
      <w:r w:rsidRPr="00FB1617">
        <w:t xml:space="preserve">. Keertipati et al. </w:t>
      </w:r>
      <w:r w:rsidRPr="00FB1617">
        <w:fldChar w:fldCharType="begin"/>
      </w:r>
      <w:r w:rsidR="00E17B41">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sidR="00E17B41">
        <w:rPr>
          <w:noProof/>
        </w:rPr>
        <w:t>[10]</w:t>
      </w:r>
      <w:r w:rsidRPr="00FB1617">
        <w:fldChar w:fldCharType="end"/>
      </w:r>
      <w:r w:rsidRPr="00FB1617">
        <w:t xml:space="preserve"> have </w:t>
      </w:r>
      <w:r w:rsidR="00372D0D">
        <w:t xml:space="preserve">identified </w:t>
      </w:r>
      <w:r w:rsidRPr="00FB1617">
        <w:t>features from filtered reviews with ratings &lt;</w:t>
      </w:r>
      <w:r w:rsidR="00372D0D">
        <w:t xml:space="preserve"> </w:t>
      </w:r>
      <w:r w:rsidRPr="00FB1617">
        <w:t xml:space="preserve">3, thus missing out on the features requiring attention that were mentioned in reviews with higher ratings. Similarly, Fu et al. </w:t>
      </w:r>
      <w:r w:rsidRPr="00FB1617">
        <w:fldChar w:fldCharType="begin"/>
      </w:r>
      <w:r w:rsidR="00E17B41">
        <w:instrText xml:space="preserve"> ADDIN EN.CITE &lt;EndNote&gt;&lt;Cite&gt;&lt;Author&gt;Fu&lt;/Author&gt;&lt;Year&gt;2013&lt;/Year&gt;&lt;RecNum&gt;2044&lt;/RecNum&gt;&lt;DisplayText&gt;&lt;style size="10"&gt;[11]&lt;/style&gt;&lt;/DisplayText&gt;&lt;record&gt;&lt;rec-number&gt;2044&lt;/rec-number&gt;&lt;foreign-keys&gt;&lt;key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rsidRPr="00FB1617">
        <w:fldChar w:fldCharType="separate"/>
      </w:r>
      <w:r w:rsidR="00E17B41">
        <w:rPr>
          <w:noProof/>
        </w:rPr>
        <w:t>[11]</w:t>
      </w:r>
      <w:r w:rsidRPr="00FB1617">
        <w:fldChar w:fldCharType="end"/>
      </w:r>
      <w:r w:rsidRPr="00FB1617">
        <w:t xml:space="preserve"> </w:t>
      </w:r>
      <w:r w:rsidR="0020334A">
        <w:t>conducted sentiment analysis with logistic regression to</w:t>
      </w:r>
      <w:r w:rsidRPr="00FB1617">
        <w:t xml:space="preserve"> extract the reviews reflecting negative end-user sentiments </w:t>
      </w:r>
      <w:r w:rsidR="00C20700">
        <w:t>assuming that negative reviews indicate serious app problems</w:t>
      </w:r>
      <w:r w:rsidRPr="00FB1617">
        <w:t xml:space="preserve">, missing out on useful positive reviews. In </w:t>
      </w:r>
      <w:r w:rsidR="003826F8">
        <w:t>a different</w:t>
      </w:r>
      <w:r w:rsidRPr="00FB1617">
        <w:t xml:space="preserve"> study, Shah et al. </w:t>
      </w:r>
      <w:r w:rsidRPr="00FB1617">
        <w:fldChar w:fldCharType="begin"/>
      </w:r>
      <w:r w:rsidR="00E17B41">
        <w:instrText xml:space="preserve"> ADDIN EN.CITE &lt;EndNote&gt;&lt;Cite&gt;&lt;Author&gt;Shah&lt;/Author&gt;&lt;Year&gt;2018&lt;/Year&gt;&lt;RecNum&gt;2046&lt;/RecNum&gt;&lt;DisplayText&gt;&lt;style size="10"&gt;[13]&lt;/style&gt;&lt;/DisplayText&gt;&lt;record&gt;&lt;rec-number&gt;2046&lt;/rec-number&gt;&lt;foreign-keys&gt;&lt;key app="EN" db-id="aea2tx091fwxe5ee0f6xrds4sdpww9sz9spt" timestamp="1719123906"&gt;2046&lt;/key&gt;&lt;/foreign-keys&gt;&lt;ref-type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rsidRPr="00FB1617">
        <w:fldChar w:fldCharType="separate"/>
      </w:r>
      <w:r w:rsidR="00E17B41">
        <w:rPr>
          <w:noProof/>
        </w:rPr>
        <w:t>[13]</w:t>
      </w:r>
      <w:r w:rsidRPr="00FB1617">
        <w:fldChar w:fldCharType="end"/>
      </w:r>
      <w:r w:rsidRPr="00FB1617">
        <w:t xml:space="preserve"> </w:t>
      </w:r>
      <w:r w:rsidR="00EC2627">
        <w:t>assessed</w:t>
      </w:r>
      <w:r w:rsidRPr="00FB1617">
        <w:t xml:space="preserve"> the Bag-of-Words (BoW) approach against Convolutional Neural Network (CNN) for extracting app features and found the former approach to perform better. However, given that BoW is a simple approach, it tends to overfit the learning data </w:t>
      </w:r>
      <w:r w:rsidRPr="00FB1617">
        <w:fldChar w:fldCharType="begin"/>
      </w:r>
      <w:r w:rsidR="00E17B41">
        <w:instrText xml:space="preserve"> ADDIN EN.CITE &lt;EndNote&gt;&lt;Cite&gt;&lt;Author&gt;Luo&lt;/Author&gt;&lt;Year&gt;2014&lt;/Year&gt;&lt;RecNum&gt;2047&lt;/RecNum&gt;&lt;DisplayText&gt;&lt;style size="10"&gt;[14]&lt;/style&gt;&lt;/DisplayText&gt;&lt;record&gt;&lt;rec-number&gt;2047&lt;/rec-number&gt;&lt;foreign-keys&gt;&lt;key app="EN" db-id="aea2tx091fwxe5ee0f6xrds4sdpww9sz9spt" timestamp="1719123906"&gt;2047&lt;/key&gt;&lt;/foreign-keys&gt;&lt;ref-type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rsidRPr="00FB1617">
        <w:fldChar w:fldCharType="separate"/>
      </w:r>
      <w:r w:rsidR="00E17B41">
        <w:rPr>
          <w:noProof/>
        </w:rPr>
        <w:t>[14]</w:t>
      </w:r>
      <w:r w:rsidRPr="00FB1617">
        <w:fldChar w:fldCharType="end"/>
      </w:r>
      <w:r w:rsidRPr="00FB1617">
        <w:t>.</w:t>
      </w:r>
    </w:p>
    <w:p w14:paraId="421F4E4C" w14:textId="0492C13C" w:rsidR="008E459A" w:rsidRDefault="008E459A" w:rsidP="00D12EB8">
      <w:pPr>
        <w:pStyle w:val="MDPI31text"/>
      </w:pPr>
      <w:r w:rsidRPr="00FB1617">
        <w:t xml:space="preserve"> </w:t>
      </w:r>
      <w:r>
        <w:t xml:space="preserve">Similarly, Johann et al. </w:t>
      </w:r>
      <w:r>
        <w:fldChar w:fldCharType="begin"/>
      </w:r>
      <w:r w:rsidR="00E17B41">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db-id="aea2tx091fwxe5ee0f6xrds4sdpww9sz9spt" timestamp="1719123906"&gt;2048&lt;/key&gt;&lt;/foreign-keys&gt;&lt;ref-type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rsidR="00E17B41">
        <w:rPr>
          <w:noProof/>
        </w:rP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initiated. </w:t>
      </w:r>
      <w:r w:rsidRPr="00FB1617">
        <w:t xml:space="preserve">Gao et al.’s </w:t>
      </w:r>
      <w:r w:rsidRPr="00FB1617">
        <w:fldChar w:fldCharType="begin"/>
      </w:r>
      <w:r w:rsidR="00E17B41">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sidR="00E17B41">
        <w:rPr>
          <w:noProof/>
        </w:rPr>
        <w:t>[16]</w:t>
      </w:r>
      <w:r w:rsidRPr="00FB1617">
        <w:fldChar w:fldCharType="end"/>
      </w:r>
      <w:r w:rsidRPr="00FB1617">
        <w:t xml:space="preserve"> </w:t>
      </w:r>
      <w:r>
        <w:t xml:space="preserve">work highlights some of the disadvantages of various techniques such as </w:t>
      </w:r>
      <w:r w:rsidRPr="00FB1617">
        <w:t>Pointwise Mutual Information (PMI), Adaptively Online Latent Dirichlet Allocation</w:t>
      </w:r>
      <w:r>
        <w:t xml:space="preserve"> (OLDA) and Anomaly D</w:t>
      </w:r>
      <w:r w:rsidRPr="00FB1617">
        <w:t>iscovery</w:t>
      </w:r>
      <w:r>
        <w:t xml:space="preserve">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w:t>
      </w:r>
      <w:r w:rsidR="00241BEC">
        <w:t>to</w:t>
      </w:r>
      <w:r>
        <w:t xml:space="preserve"> produce accurate results. Furthermore, AD often frequently generates false positive results </w:t>
      </w:r>
      <w:r w:rsidRPr="00FB1617">
        <w:fldChar w:fldCharType="begin"/>
      </w:r>
      <w:r w:rsidR="00E17B41">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sidR="00E17B41">
        <w:rPr>
          <w:noProof/>
        </w:rPr>
        <w:t>[16]</w:t>
      </w:r>
      <w:r w:rsidRPr="00FB1617">
        <w:fldChar w:fldCharType="end"/>
      </w:r>
      <w:r>
        <w:t xml:space="preserve">. Nevertheless, it is to be noted that app developers usually prefer the full form of useful reviews over specific app features as these reviews portray detailed information related to </w:t>
      </w:r>
      <w:r w:rsidR="006922D2">
        <w:t>requests, bugs, or recommendations related to the app features</w:t>
      </w:r>
      <w:r>
        <w:t xml:space="preserve"> </w:t>
      </w:r>
      <w:r>
        <w:fldChar w:fldCharType="begin"/>
      </w:r>
      <w:r w:rsidR="00E17B41">
        <w:instrText xml:space="preserve"> ADDIN EN.CITE &lt;EndNote&gt;&lt;Cite&gt;&lt;Author&gt;Suresh&lt;/Author&gt;&lt;Year&gt;2020&lt;/Year&gt;&lt;RecNum&gt;2050&lt;/RecNum&gt;&lt;DisplayText&gt;&lt;style size="10"&gt;[17]&lt;/style&gt;&lt;/DisplayText&gt;&lt;record&gt;&lt;rec-number&gt;2050&lt;/rec-number&gt;&lt;foreign-keys&gt;&lt;key app="EN" db-id="aea2tx091fwxe5ee0f6xrds4sdpww9sz9spt" timestamp="1719123906"&gt;2050&lt;/key&gt;&lt;/foreign-keys&gt;&lt;ref-type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rsidR="00E17B41">
        <w:rPr>
          <w:noProof/>
        </w:rPr>
        <w:t>[17]</w:t>
      </w:r>
      <w:r>
        <w:fldChar w:fldCharType="end"/>
      </w:r>
      <w:r>
        <w:t xml:space="preserve"> (e.g., description of what is wrong with the feature).</w:t>
      </w:r>
    </w:p>
    <w:p w14:paraId="57332430" w14:textId="721B73D6" w:rsidR="008E459A" w:rsidRDefault="008E459A" w:rsidP="00D12EB8">
      <w:pPr>
        <w:pStyle w:val="MDPI31text"/>
      </w:pPr>
      <w:r>
        <w:t>Furthermore, t</w:t>
      </w:r>
      <w:r w:rsidRPr="00FB1617">
        <w:t xml:space="preserve">he IR approaches mentioned above miss out on crucial information or capture unwanted information that reflect </w:t>
      </w:r>
      <w:r>
        <w:t>irrelevant</w:t>
      </w:r>
      <w:r w:rsidRPr="00FB1617">
        <w:t xml:space="preserve"> or noisy data </w:t>
      </w:r>
      <w:r w:rsidRPr="00FB1617">
        <w:fldChar w:fldCharType="begin"/>
      </w:r>
      <w:r w:rsidR="00E17B41">
        <w:instrText xml:space="preserve"> ADDIN EN.CITE &lt;EndNote&gt;&lt;Cite&gt;&lt;Author&gt;Hoon&lt;/Author&gt;&lt;Year&gt;2012&lt;/Year&gt;&lt;RecNum&gt;2051&lt;/RecNum&gt;&lt;DisplayText&gt;&lt;style size="10"&gt;[18]&lt;/style&gt;&lt;/DisplayText&gt;&lt;record&gt;&lt;rec-number&gt;2051&lt;/rec-number&gt;&lt;foreign-keys&gt;&lt;key app="EN" db-id="aea2tx091fwxe5ee0f6xrds4sdpww9sz9spt" timestamp="1719123906"&gt;2051&lt;/key&gt;&lt;/foreign-keys&gt;&lt;ref-type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rsidRPr="00FB1617">
        <w:fldChar w:fldCharType="separate"/>
      </w:r>
      <w:r w:rsidR="00E17B41">
        <w:rPr>
          <w:noProof/>
        </w:rPr>
        <w:t>[18]</w:t>
      </w:r>
      <w:r w:rsidRPr="00FB1617">
        <w:fldChar w:fldCharType="end"/>
      </w:r>
      <w:r w:rsidRPr="00FB1617">
        <w:t xml:space="preserve">. For example, consider the </w:t>
      </w:r>
      <w:r w:rsidRPr="009F119B">
        <w:rPr>
          <w:i/>
        </w:rPr>
        <w:t>useful</w:t>
      </w:r>
      <w:r w:rsidRPr="00FB1617">
        <w:t xml:space="preserve"> review that is filtered (extracted) on the basis of lower rating (&lt;3) and negative sentiment, “(i) </w:t>
      </w:r>
      <w:r w:rsidRPr="00FB1617">
        <w:rPr>
          <w:i/>
        </w:rPr>
        <w:t>Very angry,</w:t>
      </w:r>
      <w:r w:rsidRPr="00FB1617">
        <w:t xml:space="preserve"> </w:t>
      </w:r>
      <w:r w:rsidRPr="00FB1617">
        <w:rPr>
          <w:i/>
        </w:rPr>
        <w:t>this app is useless, uninstalling, will try in my next life perhaps lol!!</w:t>
      </w:r>
      <w:r w:rsidRPr="00FB1617">
        <w:t xml:space="preserve">”, and another review labelled </w:t>
      </w:r>
      <w:r w:rsidRPr="00FB1617">
        <w:rPr>
          <w:i/>
        </w:rPr>
        <w:t>non-useful</w:t>
      </w:r>
      <w:r w:rsidRPr="00FB1617">
        <w:t xml:space="preserve"> by the filtering process due to its higher rating (&gt;3), “(ii) </w:t>
      </w:r>
      <w:r w:rsidRPr="00FB1617">
        <w:rPr>
          <w:i/>
        </w:rPr>
        <w:t xml:space="preserve">Great app, works fine but </w:t>
      </w:r>
      <w:r>
        <w:rPr>
          <w:i/>
        </w:rPr>
        <w:t xml:space="preserve">the user interface appears broken at Home Page on Nexus 7 </w:t>
      </w:r>
      <w:r w:rsidRPr="00FB1617">
        <w:t xml:space="preserve">”. Review (i) may be termed futile by </w:t>
      </w:r>
      <w:r>
        <w:t xml:space="preserve">app </w:t>
      </w:r>
      <w:r w:rsidRPr="00FB1617">
        <w:t xml:space="preserve">developers, as it does not provide any useful information that may lead to app improvement (i.e., an actionable insight). However, review (ii) may lead to the fixing of a </w:t>
      </w:r>
      <w:r>
        <w:t>user interface</w:t>
      </w:r>
      <w:r w:rsidRPr="00FB1617">
        <w:t xml:space="preserve"> issue, which would be useful to </w:t>
      </w:r>
      <w:r>
        <w:t>app</w:t>
      </w:r>
      <w:r w:rsidRPr="00FB1617">
        <w:t xml:space="preserve"> developers. Therein lies the challenge with discriminating useful and non-useful reviews based on such subjectivities.</w:t>
      </w:r>
    </w:p>
    <w:p w14:paraId="40CD4B23" w14:textId="4AF5D8CF" w:rsidR="008E459A" w:rsidRDefault="008E459A" w:rsidP="00E9651D">
      <w:pPr>
        <w:pStyle w:val="MDPI31text"/>
      </w:pPr>
      <w:r>
        <w:t xml:space="preserve">Certain research studies from the app domain have utilized classification as an approach to extract app reviews of interest (i.e., useful reviews) to address the </w:t>
      </w:r>
      <w:r w:rsidR="00E9651D">
        <w:t>above-mentioned</w:t>
      </w:r>
      <w:r>
        <w:t xml:space="preserve"> challenge. </w:t>
      </w:r>
      <w:r w:rsidR="00723B45">
        <w:t>This method groups app reviews with similar attributes into distinct categories</w:t>
      </w:r>
      <w:r>
        <w:t xml:space="preserve"> (e.g., Pricing, Rating and so on) </w:t>
      </w:r>
      <w:r w:rsidR="00154099">
        <w:t xml:space="preserve">based on a manually derived taxonomy from domain expertise, as </w:t>
      </w:r>
      <w:r w:rsidR="00122F4C">
        <w:t xml:space="preserve">the </w:t>
      </w:r>
      <w:r w:rsidR="00154099">
        <w:t>literature review shows all classification methods for app reviews depend on domain knowledge obtained through extensive research or domain experts. For instance, Panichella et al</w:t>
      </w:r>
      <w:r w:rsidR="00F26BF5">
        <w:t xml:space="preserve">. </w:t>
      </w:r>
      <w:r w:rsidR="00F26BF5">
        <w:fldChar w:fldCharType="begin"/>
      </w:r>
      <w:r w:rsidR="00F26BF5">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rsidR="00F26BF5">
        <w:fldChar w:fldCharType="separate"/>
      </w:r>
      <w:r w:rsidR="00F26BF5">
        <w:rPr>
          <w:noProof/>
        </w:rPr>
        <w:t>[19]</w:t>
      </w:r>
      <w:r w:rsidR="00F26BF5">
        <w:fldChar w:fldCharType="end"/>
      </w:r>
      <w:r w:rsidR="00154099">
        <w:t xml:space="preserve"> adopted </w:t>
      </w:r>
      <w:r>
        <w:t xml:space="preserve">r by domain experts. For instance, Panichella et al. </w:t>
      </w:r>
      <w:r>
        <w:fldChar w:fldCharType="begin"/>
      </w:r>
      <w:r w:rsidR="00E17B41">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sidR="00E17B41">
        <w:rPr>
          <w:noProof/>
        </w:rPr>
        <w:t>[19]</w:t>
      </w:r>
      <w:r>
        <w:fldChar w:fldCharType="end"/>
      </w:r>
      <w:r>
        <w:t xml:space="preserve"> have inherited a taxonomy from the taxonomy proposed by Pagano et al. </w:t>
      </w:r>
      <w:r>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E17B41">
        <w:rPr>
          <w:noProof/>
        </w:rPr>
        <w:t>[4]</w:t>
      </w:r>
      <w:r>
        <w:fldChar w:fldCharType="end"/>
      </w:r>
      <w:r>
        <w:t xml:space="preserve"> and have evaluated the classification performance SVM (Support Vector Machines), Naïve Bayes, Decision Tress and Logistic Regression. Pagano et al. </w:t>
      </w:r>
      <w:r>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E17B41">
        <w:rPr>
          <w:noProof/>
        </w:rPr>
        <w:t>[4]</w:t>
      </w:r>
      <w:r>
        <w:fldChar w:fldCharType="end"/>
      </w:r>
      <w:r>
        <w:t xml:space="preserve"> </w:t>
      </w:r>
      <w:r w:rsidR="00EE24F3" w:rsidRPr="00EE24F3">
        <w:t>manually created categories forming a taxonomy for classifying app reviews</w:t>
      </w:r>
      <w:r w:rsidRPr="00D21008">
        <w:t>.</w:t>
      </w:r>
      <w:r>
        <w:t xml:space="preserve"> Similarly, Maalej et al. </w:t>
      </w:r>
      <w:r>
        <w:fldChar w:fldCharType="begin"/>
      </w:r>
      <w:r w:rsidR="00E17B41">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sidR="00E17B41">
        <w:rPr>
          <w:noProof/>
        </w:rPr>
        <w:t>[9]</w:t>
      </w:r>
      <w:r>
        <w:fldChar w:fldCharType="end"/>
      </w:r>
      <w:r>
        <w:t xml:space="preserve"> </w:t>
      </w:r>
      <w:r w:rsidR="00CD54BA" w:rsidRPr="00CD54BA">
        <w:t>manually created four categories for app review classification using methods like keyword lookup, Decision Trees, Naïve Bayes, and Maximum Entropy</w:t>
      </w:r>
      <w:r>
        <w:t xml:space="preserve">. </w:t>
      </w:r>
    </w:p>
    <w:p w14:paraId="09948064" w14:textId="17E4FA4A" w:rsidR="00E9651D" w:rsidRDefault="008E459A" w:rsidP="00D12EB8">
      <w:pPr>
        <w:pStyle w:val="MDPI31text"/>
      </w:pPr>
      <w:r w:rsidRPr="00FB1617">
        <w:lastRenderedPageBreak/>
        <w:t xml:space="preserve">Beyond the approaches mentioned above, rule-based linguistic approaches are assessed as valuable for filtering useful reviews. For instance, Iacob et al. </w:t>
      </w:r>
      <w:r w:rsidRPr="00FB1617">
        <w:fldChar w:fldCharType="begin"/>
      </w:r>
      <w:r w:rsidR="00E17B41">
        <w:instrText xml:space="preserve"> ADDIN EN.CITE &lt;EndNote&gt;&lt;Cite&gt;&lt;Author&gt;Iacob&lt;/Author&gt;&lt;Year&gt;2013&lt;/Year&gt;&lt;RecNum&gt;2058&lt;/RecNum&gt;&lt;DisplayText&gt;&lt;style size="10"&gt;[20]&lt;/style&gt;&lt;/DisplayText&gt;&lt;record&gt;&lt;rec-number&gt;2058&lt;/rec-number&gt;&lt;foreign-keys&gt;&lt;key app="EN" db-id="aea2tx091fwxe5ee0f6xrds4sdpww9sz9spt" timestamp="1719123907"&gt;2058&lt;/key&gt;&lt;/foreign-keys&gt;&lt;ref-type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rsidRPr="00FB1617">
        <w:fldChar w:fldCharType="separate"/>
      </w:r>
      <w:r w:rsidR="00E17B41">
        <w:rPr>
          <w:noProof/>
        </w:rPr>
        <w:t>[20]</w:t>
      </w:r>
      <w:r w:rsidRPr="00FB1617">
        <w:fldChar w:fldCharType="end"/>
      </w:r>
      <w:r w:rsidRPr="00FB1617">
        <w:t xml:space="preserve"> identified </w:t>
      </w:r>
      <w:r w:rsidR="00817782">
        <w:t>a set of language rules to extract app feature requests</w:t>
      </w:r>
      <w:r>
        <w:t xml:space="preserve"> from</w:t>
      </w:r>
      <w:r w:rsidRPr="00FB1617">
        <w:t xml:space="preserve"> reviews. </w:t>
      </w:r>
      <w:r>
        <w:t xml:space="preserve">Similarly, Sutino et al. </w:t>
      </w:r>
      <w:r>
        <w:fldChar w:fldCharType="begin"/>
      </w:r>
      <w:r w:rsidR="00E17B41">
        <w:instrText xml:space="preserve"> ADDIN EN.CITE &lt;EndNote&gt;&lt;Cite&gt;&lt;Author&gt;Sutino&lt;/Author&gt;&lt;Year&gt;2019&lt;/Year&gt;&lt;RecNum&gt;2059&lt;/RecNum&gt;&lt;DisplayText&gt;&lt;style size="10"&gt;[21]&lt;/style&gt;&lt;/DisplayText&gt;&lt;record&gt;&lt;rec-number&gt;2059&lt;/rec-number&gt;&lt;foreign-keys&gt;&lt;key app="EN" db-id="aea2tx091fwxe5ee0f6xrds4sdpww9sz9spt" timestamp="1719123907"&gt;2059&lt;/key&gt;&lt;/foreign-keys&gt;&lt;ref-type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rsidR="00E17B41">
        <w:rPr>
          <w:noProof/>
        </w:rPr>
        <w:t>[21]</w:t>
      </w:r>
      <w:r>
        <w:fldChar w:fldCharType="end"/>
      </w:r>
      <w:r>
        <w:t xml:space="preserve"> have come up with extraction rules that are based on different concepts of similarity to extract app features. </w:t>
      </w:r>
      <w:r w:rsidRPr="00FB1617">
        <w:t>However, the</w:t>
      </w:r>
      <w:r>
        <w:t xml:space="preserve"> </w:t>
      </w:r>
      <w:r w:rsidR="00E9651D">
        <w:t>rule-based</w:t>
      </w:r>
      <w:r w:rsidRPr="00FB1617">
        <w:t xml:space="preserve"> </w:t>
      </w:r>
      <w:r>
        <w:t>extraction approaches</w:t>
      </w:r>
      <w:r w:rsidRPr="00FB1617">
        <w:t xml:space="preserve"> </w:t>
      </w:r>
      <w:r>
        <w:t>are</w:t>
      </w:r>
      <w:r w:rsidRPr="00FB1617">
        <w:t xml:space="preserve"> only limited to </w:t>
      </w:r>
      <w:r>
        <w:t xml:space="preserve">app </w:t>
      </w:r>
      <w:r w:rsidRPr="00FB1617">
        <w:t>feature</w:t>
      </w:r>
      <w:r>
        <w:t>s</w:t>
      </w:r>
      <w:r w:rsidRPr="00FB1617">
        <w:t xml:space="preserve"> (excluding bugs and </w:t>
      </w:r>
      <w:r>
        <w:t>suggestions for improvements</w:t>
      </w:r>
      <w:r w:rsidRPr="00FB1617">
        <w:t>).</w:t>
      </w:r>
      <w:r>
        <w:t xml:space="preserve"> Hence,</w:t>
      </w:r>
      <w:r w:rsidRPr="00FB1617">
        <w:t xml:space="preserve"> </w:t>
      </w:r>
      <w:r>
        <w:t xml:space="preserve">rule-based </w:t>
      </w:r>
      <w:r w:rsidRPr="00FB1617">
        <w:t>approach</w:t>
      </w:r>
      <w:r>
        <w:t>es</w:t>
      </w:r>
      <w:r w:rsidRPr="00FB1617">
        <w:t xml:space="preserve"> </w:t>
      </w:r>
      <w:r>
        <w:t xml:space="preserve">like these </w:t>
      </w:r>
      <w:r w:rsidRPr="00FB1617">
        <w:t>are combined with suitable machine learning methods to address such drawbacks</w:t>
      </w:r>
      <w:r>
        <w:t>, and may help with scalability challenges</w:t>
      </w:r>
      <w:r w:rsidRPr="00FB1617">
        <w:t xml:space="preserve">. For example, Huang et al. </w:t>
      </w:r>
      <w:r w:rsidRPr="00FB1617">
        <w:fldChar w:fldCharType="begin"/>
      </w:r>
      <w:r w:rsidR="00E17B41">
        <w:instrText xml:space="preserve"> ADDIN EN.CITE &lt;EndNote&gt;&lt;Cite&gt;&lt;Author&gt;Cleland-Huang&lt;/Author&gt;&lt;Year&gt;2007&lt;/Year&gt;&lt;RecNum&gt;2060&lt;/RecNum&gt;&lt;DisplayText&gt;&lt;style size="10"&gt;[22]&lt;/style&gt;&lt;/DisplayText&gt;&lt;record&gt;&lt;rec-number&gt;2060&lt;/rec-number&gt;&lt;foreign-keys&gt;&lt;key app="EN" db-id="aea2tx091fwxe5ee0f6xrds4sdpww9sz9spt" timestamp="1719123907"&gt;2060&lt;/key&gt;&lt;/foreign-keys&gt;&lt;ref-type name="Journal Article"&gt;17&lt;/ref-type&gt;&lt;contributors&gt;&lt;authors&gt;&lt;author&gt;Cleland-Huang, Jane&lt;/author&gt;&lt;author&gt;Settimi, Raffaella&lt;/author&gt;&lt;author&gt;Zou, Xuchang&lt;/author&gt;&lt;author&gt;Solc, Peter&lt;/author&gt;&lt;/authors&gt;&lt;/contributors&gt;&lt;titles&gt;&lt;title&gt;Automated classification of non-functional requirements&lt;/title&gt;&lt;secondary-title&gt;Requirements Engineering&lt;/secondary-title&gt;&lt;/titles&gt;&lt;periodical&gt;&lt;full-title&gt;Requirements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onic-resource-num&gt;10.1007/s00766-007-0045-1&lt;/electronic-resource-num&gt;&lt;/record&gt;&lt;/Cite&gt;&lt;/EndNote&gt;</w:instrText>
      </w:r>
      <w:r w:rsidRPr="00FB1617">
        <w:fldChar w:fldCharType="separate"/>
      </w:r>
      <w:r w:rsidR="00E17B41">
        <w:rPr>
          <w:noProof/>
        </w:rPr>
        <w:t>[22]</w:t>
      </w:r>
      <w:r w:rsidRPr="00FB1617">
        <w:fldChar w:fldCharType="end"/>
      </w:r>
      <w:r w:rsidRPr="00FB1617">
        <w:t xml:space="preserve"> have developed a probabilistic classifier that learns </w:t>
      </w:r>
      <w:r w:rsidR="00BB4C6A">
        <w:t>from a training set of manually pre-labeled</w:t>
      </w:r>
      <w:r w:rsidRPr="00FB1617">
        <w:t xml:space="preserve"> requirements to predict </w:t>
      </w:r>
      <w:r w:rsidR="00BB4C6A">
        <w:t>suitable labels (i.e., availability, look, and</w:t>
      </w:r>
      <w:r w:rsidRPr="00FB1617">
        <w:t xml:space="preserve"> feel, legal, maintainability, operational, performance, scalability, security, and usability)</w:t>
      </w:r>
      <w:r>
        <w:t xml:space="preserve"> of the</w:t>
      </w:r>
      <w:r w:rsidRPr="00FB1617">
        <w:t xml:space="preserve"> remaining set of non-functional requirements. </w:t>
      </w:r>
    </w:p>
    <w:p w14:paraId="287723A5" w14:textId="24D2FB3E" w:rsidR="008E459A" w:rsidRDefault="006F43BE" w:rsidP="00D12EB8">
      <w:pPr>
        <w:pStyle w:val="MDPI31text"/>
      </w:pPr>
      <w:r>
        <w:t xml:space="preserve">In a recent research, </w:t>
      </w:r>
      <w:r w:rsidR="008E459A">
        <w:t xml:space="preserve">Panichella et. al </w:t>
      </w:r>
      <w:r w:rsidR="008E459A">
        <w:fldChar w:fldCharType="begin"/>
      </w:r>
      <w:r w:rsidR="00E17B41">
        <w:instrText xml:space="preserve"> ADDIN EN.CITE &lt;EndNote&gt;&lt;Cite&gt;&lt;Author&gt;Panichella&lt;/Author&gt;&lt;Year&gt;2020&lt;/Year&gt;&lt;RecNum&gt;2061&lt;/RecNum&gt;&lt;DisplayText&gt;&lt;style size="10"&gt;[23]&lt;/style&gt;&lt;/DisplayText&gt;&lt;record&gt;&lt;rec-number&gt;2061&lt;/rec-number&gt;&lt;foreign-keys&gt;&lt;key app="EN" db-id="aea2tx091fwxe5ee0f6xrds4sdpww9sz9spt" timestamp="1719123907"&gt;2061&lt;/key&gt;&lt;/foreign-keys&gt;&lt;ref-type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rsidR="008E459A">
        <w:fldChar w:fldCharType="separate"/>
      </w:r>
      <w:r w:rsidR="00E17B41">
        <w:rPr>
          <w:noProof/>
        </w:rPr>
        <w:t>[23]</w:t>
      </w:r>
      <w:r w:rsidR="008E459A">
        <w:fldChar w:fldCharType="end"/>
      </w:r>
      <w:r w:rsidR="008E459A">
        <w:t xml:space="preserve"> have developed a tool named ‘</w:t>
      </w:r>
      <w:r w:rsidR="008E459A" w:rsidRPr="0001362F">
        <w:rPr>
          <w:i/>
        </w:rPr>
        <w:t>Requirements-Collector</w:t>
      </w:r>
      <w:r w:rsidR="008E459A">
        <w:t xml:space="preserve">’ which automates the task of </w:t>
      </w:r>
      <w:r w:rsidR="008E459A" w:rsidRPr="00B86AAD">
        <w:t>requirements specification and user feedback analysis</w:t>
      </w:r>
      <w:r w:rsidR="008E459A">
        <w:t xml:space="preserve"> through means of classification using a predefined taxonomy which was manually derived. The authors have utilized and evaluated the performance of machine learning (Sequential Minimal O</w:t>
      </w:r>
      <w:r w:rsidR="008E459A" w:rsidRPr="0019017F">
        <w:t>ptimization</w:t>
      </w:r>
      <w:r w:rsidR="008E459A">
        <w:t xml:space="preserve">, F-Measure: 0.77) and deep learning (F-Measure: 0.33) methods towards automation of the tasks.  </w:t>
      </w:r>
      <w:r w:rsidR="008E459A" w:rsidRPr="00FB1617">
        <w:t>However, the machine learning</w:t>
      </w:r>
      <w:r w:rsidR="008E459A">
        <w:t xml:space="preserve"> or deep learning approach</w:t>
      </w:r>
      <w:r w:rsidR="008E459A" w:rsidRPr="00FB1617">
        <w:t xml:space="preserve"> that is used here (like some others) require</w:t>
      </w:r>
      <w:r w:rsidR="008E459A">
        <w:t>s</w:t>
      </w:r>
      <w:r w:rsidR="008E459A" w:rsidRPr="00FB1617">
        <w:t xml:space="preserve"> </w:t>
      </w:r>
      <w:r w:rsidR="00510837">
        <w:t>a vast amount of pre-classified training data</w:t>
      </w:r>
      <w:r w:rsidR="008E459A" w:rsidRPr="00FB1617">
        <w:t xml:space="preserve"> to attain substantial levels of </w:t>
      </w:r>
      <w:r w:rsidR="008E459A">
        <w:t xml:space="preserve">prediction </w:t>
      </w:r>
      <w:r w:rsidR="008E459A" w:rsidRPr="00FB1617">
        <w:t xml:space="preserve">accuracy </w:t>
      </w:r>
      <w:r w:rsidR="008E459A" w:rsidRPr="00FB1617">
        <w:fldChar w:fldCharType="begin"/>
      </w:r>
      <w:r w:rsidR="00E17B41">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008E459A" w:rsidRPr="00FB1617">
        <w:fldChar w:fldCharType="separate"/>
      </w:r>
      <w:r w:rsidR="00E17B41">
        <w:rPr>
          <w:noProof/>
        </w:rPr>
        <w:t>[24]</w:t>
      </w:r>
      <w:r w:rsidR="008E459A" w:rsidRPr="00FB1617">
        <w:fldChar w:fldCharType="end"/>
      </w:r>
      <w:r w:rsidR="008E459A" w:rsidRPr="00FB1617">
        <w:t>.</w:t>
      </w:r>
    </w:p>
    <w:p w14:paraId="67050F79" w14:textId="5FD29072" w:rsidR="00E9651D" w:rsidRDefault="00510837" w:rsidP="00E9651D">
      <w:pPr>
        <w:pStyle w:val="MDPI31text"/>
      </w:pPr>
      <w:r>
        <w:t>Nonetheless, Multinomial Naïve Bayes is</w:t>
      </w:r>
      <w:r w:rsidR="008E459A" w:rsidRPr="00FB1617">
        <w:t xml:space="preserve"> a well-known </w:t>
      </w:r>
      <w:r>
        <w:t>a supervised machine learning method empirically proven to be suitable for text-related software engineering applications</w:t>
      </w:r>
      <w:r w:rsidR="008E459A">
        <w:t>,</w:t>
      </w:r>
      <w:r w:rsidR="008E459A" w:rsidRPr="00FB1617">
        <w:t xml:space="preserve"> as it operates with the knowledge of word frequency information extracted from a text corpus</w:t>
      </w:r>
      <w:r w:rsidR="008E459A">
        <w:t xml:space="preserve"> </w:t>
      </w:r>
      <w:r w:rsidR="008E459A">
        <w:fldChar w:fldCharType="begin"/>
      </w:r>
      <w:r w:rsidR="00E17B41">
        <w:instrText xml:space="preserve"> ADDIN EN.CITE &lt;EndNote&gt;&lt;Cite&gt;&lt;Author&gt;Caruana&lt;/Author&gt;&lt;Year&gt;2006&lt;/Year&gt;&lt;RecNum&gt;2063&lt;/RecNum&gt;&lt;DisplayText&gt;&lt;style size="10"&gt;[25,26]&lt;/style&gt;&lt;/DisplayText&gt;&lt;record&gt;&lt;rec-number&gt;2063&lt;/rec-number&gt;&lt;foreign-keys&gt;&lt;key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2064&lt;/RecNum&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rsidR="008E459A">
        <w:fldChar w:fldCharType="separate"/>
      </w:r>
      <w:r w:rsidR="00E17B41">
        <w:rPr>
          <w:noProof/>
        </w:rPr>
        <w:t>[25,26]</w:t>
      </w:r>
      <w:r w:rsidR="008E459A">
        <w:fldChar w:fldCharType="end"/>
      </w:r>
      <w:r w:rsidR="008E459A" w:rsidRPr="00FB1617">
        <w:t xml:space="preserve">. Accordingly, this method significantly outperforms other machine learning methods </w:t>
      </w:r>
      <w:r w:rsidR="008E459A" w:rsidRPr="00FB1617">
        <w:fldChar w:fldCharType="begin"/>
      </w:r>
      <w:r w:rsidR="00E17B41">
        <w:instrText xml:space="preserve"> ADDIN EN.CITE &lt;EndNote&gt;&lt;Cite&gt;&lt;Author&gt;Caruana&lt;/Author&gt;&lt;Year&gt;2006&lt;/Year&gt;&lt;RecNum&gt;2063&lt;/RecNum&gt;&lt;DisplayText&gt;&lt;style size="10"&gt;[25]&lt;/style&gt;&lt;/DisplayText&gt;&lt;record&gt;&lt;rec-number&gt;2063&lt;/rec-number&gt;&lt;foreign-keys&gt;&lt;key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008E459A" w:rsidRPr="00FB1617">
        <w:fldChar w:fldCharType="separate"/>
      </w:r>
      <w:r w:rsidR="00E17B41">
        <w:rPr>
          <w:noProof/>
        </w:rPr>
        <w:t>[25]</w:t>
      </w:r>
      <w:r w:rsidR="008E459A" w:rsidRPr="00FB1617">
        <w:fldChar w:fldCharType="end"/>
      </w:r>
      <w:r w:rsidR="008E459A" w:rsidRPr="00FB1617">
        <w:t xml:space="preserve">. </w:t>
      </w:r>
      <w:r w:rsidR="008E459A">
        <w:t>W</w:t>
      </w:r>
      <w:r w:rsidR="008E459A" w:rsidRPr="00FB1617">
        <w:t>e reviewed the Naïve Bayes</w:t>
      </w:r>
      <w:r w:rsidR="00703578">
        <w:t xml:space="preserve"> </w:t>
      </w:r>
      <w:r w:rsidR="00491623">
        <w:t>techniques and principles specialized in</w:t>
      </w:r>
      <w:r w:rsidR="008E459A" w:rsidRPr="00FB1617">
        <w:t xml:space="preserve"> text classification operations </w:t>
      </w:r>
      <w:r w:rsidR="008E459A" w:rsidRPr="00FB1617">
        <w:fldChar w:fldCharType="begin"/>
      </w:r>
      <w:r w:rsidR="00E17B41">
        <w:instrText xml:space="preserve"> ADDIN EN.CITE &lt;EndNote&gt;&lt;Cite&gt;&lt;Author&gt;McCallum&lt;/Author&gt;&lt;Year&gt;2001&lt;/Year&gt;&lt;RecNum&gt;2069&lt;/RecNum&gt;&lt;DisplayText&gt;&lt;style size="10"&gt;[27,28]&lt;/style&gt;&lt;/DisplayText&gt;&lt;record&gt;&lt;rec-number&gt;2069&lt;/rec-number&gt;&lt;foreign-keys&gt;&lt;key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2070&lt;/RecNum&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rsidR="008E459A" w:rsidRPr="00FB1617">
        <w:fldChar w:fldCharType="separate"/>
      </w:r>
      <w:r w:rsidR="00E17B41">
        <w:rPr>
          <w:noProof/>
        </w:rPr>
        <w:t>[27,28]</w:t>
      </w:r>
      <w:r w:rsidR="008E459A" w:rsidRPr="00FB1617">
        <w:fldChar w:fldCharType="end"/>
      </w:r>
      <w:r w:rsidR="008E459A" w:rsidRPr="00FB1617">
        <w:t xml:space="preserve">, identifying six variants that have potential for filtering useful </w:t>
      </w:r>
      <w:r w:rsidR="008E459A">
        <w:t>reviews</w:t>
      </w:r>
      <w:r w:rsidR="008E459A" w:rsidRPr="00FB1617">
        <w:t>.</w:t>
      </w:r>
    </w:p>
    <w:p w14:paraId="2C1ACFC6" w14:textId="7926319F" w:rsidR="008E459A" w:rsidRPr="00050FFE" w:rsidRDefault="008E459A" w:rsidP="00050FFE">
      <w:pPr>
        <w:pStyle w:val="MDPI31text"/>
        <w:rPr>
          <w:iCs/>
        </w:rPr>
      </w:pPr>
      <w:r w:rsidRPr="00FB1617">
        <w:t xml:space="preserve"> However, these variants have not been investigated for their utility for extracting app reviews, a gap that needs to be addressed in supporting the software engineering community’s maintenance </w:t>
      </w:r>
      <w:r>
        <w:t xml:space="preserve">and evolution </w:t>
      </w:r>
      <w:r w:rsidRPr="00FB1617">
        <w:t xml:space="preserve">efforts. Hence, in this study, we formulate the design and configuration of </w:t>
      </w:r>
      <w:r>
        <w:t>basic</w:t>
      </w:r>
      <w:r w:rsidRPr="00FB1617">
        <w:t xml:space="preserve"> Naïve Bayes variants that are specialized in text classification. We then utilize Laplace Smoothing and Expectation Maximization to </w:t>
      </w:r>
      <w:r>
        <w:t>develop additional</w:t>
      </w:r>
      <w:r w:rsidRPr="00FB1617">
        <w:t xml:space="preserve"> </w:t>
      </w:r>
      <w:r w:rsidR="00DB0509">
        <w:t>variations of the Naïve Bayes method</w:t>
      </w:r>
      <w:r w:rsidRPr="00FB1617">
        <w:t xml:space="preserve"> prime objective of examining the Naïve Bayes variants proposed in this research is to </w:t>
      </w:r>
      <w:r w:rsidR="00DB0509">
        <w:t>help</w:t>
      </w:r>
      <w:r w:rsidRPr="00FB1617">
        <w:t xml:space="preserve"> app developers in the accurate extraction of </w:t>
      </w:r>
      <w:r w:rsidR="008A0268">
        <w:t>valuable reviews for software maintenance and development</w:t>
      </w:r>
      <w:r>
        <w:t xml:space="preserve"> and extend academic knowledge around the application of IR approaches in software engineering</w:t>
      </w:r>
      <w:r w:rsidR="00E07564">
        <w:t>.</w:t>
      </w:r>
    </w:p>
    <w:p w14:paraId="61D52647" w14:textId="787E5B8B" w:rsidR="008E459A" w:rsidRDefault="008E459A" w:rsidP="00D12EB8">
      <w:pPr>
        <w:pStyle w:val="MDPI31text"/>
      </w:pPr>
      <w:r w:rsidRPr="00FB1617">
        <w:t xml:space="preserve">The performance of </w:t>
      </w:r>
      <w:r>
        <w:t xml:space="preserve">app </w:t>
      </w:r>
      <w:r w:rsidRPr="00FB1617">
        <w:t xml:space="preserve">reviews filtering methods is of prime importance to app developers in their drive to target the correct and most pressing app maintenance </w:t>
      </w:r>
      <w:r>
        <w:t xml:space="preserve">and evolution </w:t>
      </w:r>
      <w:r w:rsidRPr="00FB1617">
        <w:t xml:space="preserve">tasks </w:t>
      </w:r>
      <w:r w:rsidRPr="00FB1617">
        <w:fldChar w:fldCharType="begin"/>
      </w:r>
      <w:r w:rsidR="00E17B41">
        <w:instrText xml:space="preserve"> ADDIN EN.CITE &lt;EndNote&gt;&lt;Cite&gt;&lt;Author&gt;Iacob&lt;/Author&gt;&lt;Year&gt;2014&lt;/Year&gt;&lt;RecNum&gt;2071&lt;/RecNum&gt;&lt;DisplayText&gt;&lt;style size="10"&gt;[29]&lt;/style&gt;&lt;/DisplayText&gt;&lt;record&gt;&lt;rec-number&gt;2071&lt;/rec-number&gt;&lt;foreign-keys&gt;&lt;key app="EN" db-id="aea2tx091fwxe5ee0f6xrds4sdpww9sz9spt" timestamp="1719123907"&gt;2071&lt;/key&gt;&lt;/foreign-keys&gt;&lt;ref-type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rsidRPr="00FB1617">
        <w:fldChar w:fldCharType="separate"/>
      </w:r>
      <w:r w:rsidR="00E17B41">
        <w:rPr>
          <w:noProof/>
        </w:rPr>
        <w:t>[29]</w:t>
      </w:r>
      <w:r w:rsidRPr="00FB1617">
        <w:fldChar w:fldCharType="end"/>
      </w:r>
      <w:r w:rsidRPr="00FB1617">
        <w:t xml:space="preserve">. To measure the </w:t>
      </w:r>
      <w:r w:rsidRPr="003E5B8B">
        <w:rPr>
          <w:i/>
        </w:rPr>
        <w:t>performance</w:t>
      </w:r>
      <w:r w:rsidRPr="00FB1617">
        <w:t xml:space="preserve"> </w:t>
      </w:r>
      <w:r>
        <w:t xml:space="preserve">(RQ1) </w:t>
      </w:r>
      <w:r w:rsidRPr="00FB1617">
        <w:t>of Naïve Bayes</w:t>
      </w:r>
      <w:r w:rsidRPr="00FB1617" w:rsidDel="0093212A">
        <w:t xml:space="preserve"> </w:t>
      </w:r>
      <w:r w:rsidRPr="00FB1617">
        <w:t xml:space="preserve">variants we utilize </w:t>
      </w:r>
      <w:r w:rsidRPr="00FB1617">
        <w:rPr>
          <w:b/>
        </w:rPr>
        <w:t>accuracy</w:t>
      </w:r>
      <w:r w:rsidRPr="00FB1617">
        <w:t xml:space="preserve">, </w:t>
      </w:r>
      <w:r w:rsidRPr="00FB1617">
        <w:rPr>
          <w:b/>
        </w:rPr>
        <w:t>precision</w:t>
      </w:r>
      <w:r w:rsidRPr="00FB1617">
        <w:t xml:space="preserve">, </w:t>
      </w:r>
      <w:r w:rsidRPr="00FB1617">
        <w:rPr>
          <w:b/>
        </w:rPr>
        <w:t>recall</w:t>
      </w:r>
      <w:r w:rsidRPr="00FB1617">
        <w:t xml:space="preserve">, and </w:t>
      </w:r>
      <w:r>
        <w:rPr>
          <w:b/>
        </w:rPr>
        <w:t xml:space="preserve">F-Measure </w:t>
      </w:r>
      <w:r w:rsidRPr="00FB1617">
        <w:t xml:space="preserve">metrics </w:t>
      </w:r>
      <w:r w:rsidRPr="00FB1617">
        <w:fldChar w:fldCharType="begin"/>
      </w:r>
      <w:r w:rsidR="00E17B41">
        <w:instrText xml:space="preserve"> ADDIN EN.CITE &lt;EndNote&gt;&lt;Cite&gt;&lt;Author&gt;Sokolova&lt;/Author&gt;&lt;Year&gt;2009&lt;/Year&gt;&lt;RecNum&gt;2072&lt;/RecNum&gt;&lt;DisplayText&gt;&lt;style size="10"&gt;[24,30]&lt;/style&gt;&lt;/DisplayText&gt;&lt;record&gt;&lt;rec-number&gt;2072&lt;/rec-number&gt;&lt;foreign-keys&gt;&lt;key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2062&lt;/RecNum&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E17B41">
        <w:rPr>
          <w:noProof/>
        </w:rPr>
        <w:t>[24,30]</w:t>
      </w:r>
      <w:r w:rsidRPr="00FB1617">
        <w:fldChar w:fldCharType="end"/>
      </w:r>
      <w:r w:rsidRPr="00FB1617">
        <w:t xml:space="preserve">. In addition to these metrics, we also examine the </w:t>
      </w:r>
      <w:r w:rsidRPr="00FB1617">
        <w:rPr>
          <w:b/>
        </w:rPr>
        <w:t>time taken</w:t>
      </w:r>
      <w:r w:rsidRPr="00FB1617">
        <w:t xml:space="preserve"> by each variant for learning and prediction purposes </w:t>
      </w:r>
      <w:r w:rsidRPr="00FB1617">
        <w:fldChar w:fldCharType="begin"/>
      </w:r>
      <w:r w:rsidR="00E17B41">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E17B41">
        <w:rPr>
          <w:noProof/>
        </w:rPr>
        <w:t>[24]</w:t>
      </w:r>
      <w:r w:rsidRPr="00FB1617">
        <w:fldChar w:fldCharType="end"/>
      </w:r>
      <w:r w:rsidRPr="00FB1617">
        <w:t xml:space="preserve">. </w:t>
      </w:r>
      <w:r w:rsidR="008A0268">
        <w:t>Since app developers must promptly address valuable reviews, time</w:t>
      </w:r>
      <w:r w:rsidRPr="00FB1617">
        <w:t xml:space="preserve"> becomes a crucial factor in the assessment of information retrieval methods.</w:t>
      </w:r>
      <w:r>
        <w:t xml:space="preserve"> We use various statistical procedures to examine </w:t>
      </w:r>
      <w:r w:rsidRPr="003E5B8B">
        <w:rPr>
          <w:i/>
        </w:rPr>
        <w:t>differences</w:t>
      </w:r>
      <w:r>
        <w:rPr>
          <w:i/>
        </w:rPr>
        <w:t xml:space="preserve"> </w:t>
      </w:r>
      <w:r>
        <w:t xml:space="preserve">(RQ2), while controlling for </w:t>
      </w:r>
      <w:r w:rsidRPr="003E5B8B">
        <w:rPr>
          <w:i/>
        </w:rPr>
        <w:t>data imbalances</w:t>
      </w:r>
      <w:r>
        <w:rPr>
          <w:i/>
        </w:rPr>
        <w:t xml:space="preserve"> </w:t>
      </w:r>
      <w:r w:rsidRPr="003E5B8B">
        <w:t>in our datasets</w:t>
      </w:r>
      <w:r>
        <w:t>.</w:t>
      </w:r>
    </w:p>
    <w:p w14:paraId="1F167AAD" w14:textId="393F60DB" w:rsidR="008E459A" w:rsidRDefault="008E459A" w:rsidP="00D12EB8">
      <w:pPr>
        <w:pStyle w:val="MDPI31text"/>
        <w:rPr>
          <w:szCs w:val="16"/>
        </w:rPr>
      </w:pPr>
      <w:r>
        <w:t xml:space="preserve">It is to be noted that the studies reviewed in this Section have </w:t>
      </w:r>
      <w:r w:rsidR="008A0268">
        <w:t>various experimental setups (i.e., research methods, data for testing, validation procedures, and</w:t>
      </w:r>
      <w:r>
        <w:t xml:space="preserve"> outcomes), and have used non-identical metrics when evaluations were performed. For example, Keertipati et al. </w:t>
      </w:r>
      <w:r w:rsidRPr="00FB1617">
        <w:fldChar w:fldCharType="begin"/>
      </w:r>
      <w:r w:rsidR="00E17B41">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sidR="00E17B41">
        <w:rPr>
          <w:noProof/>
        </w:rPr>
        <w:t>[10]</w:t>
      </w:r>
      <w:r w:rsidRPr="00FB1617">
        <w:fldChar w:fldCharType="end"/>
      </w:r>
      <w:r>
        <w:t xml:space="preserve"> have used rating as a criterion to filter reviews for prioritizing app features in those reviews, but have not reported accuracy and time statistics  for their filtering approach. In another study, recall and Matthews Coefficient Constant (MCC) metrics were used to validate the filtering approach which was restricted to specific app features (i.e., unigrams of interest), and not for entire app reviews </w:t>
      </w:r>
      <w:r w:rsidRPr="00165B5E">
        <w:rPr>
          <w:szCs w:val="16"/>
        </w:rPr>
        <w:t xml:space="preserve">[11]. </w:t>
      </w:r>
      <w:r>
        <w:rPr>
          <w:szCs w:val="16"/>
        </w:rPr>
        <w:t xml:space="preserve">Similarly, some studies are confined to the identification of functional and non-functional requirements where each review is assigned one out of many labels (i.e., not binary classification) </w:t>
      </w:r>
      <w:r>
        <w:rPr>
          <w:szCs w:val="16"/>
        </w:rPr>
        <w:lastRenderedPageBreak/>
        <w:t>through means of classification approaches. Such works provide limited details on accuracy and time metrics [16-19]. However, the differences in outcomes reported for these works are fitting given the differences in the objectives and experimental settings.</w:t>
      </w:r>
    </w:p>
    <w:p w14:paraId="6F422B9A" w14:textId="4AAD7AF1" w:rsidR="002C080F" w:rsidRDefault="002C080F" w:rsidP="002C080F">
      <w:pPr>
        <w:pStyle w:val="MDPI21heading1"/>
      </w:pPr>
      <w:r>
        <w:t>3. Methods and Concepts</w:t>
      </w:r>
    </w:p>
    <w:p w14:paraId="7A9D56CD" w14:textId="6BD4F1C9" w:rsidR="002A1084" w:rsidRDefault="002C080F" w:rsidP="00D12EB8">
      <w:pPr>
        <w:pStyle w:val="MDPI31text"/>
      </w:pPr>
      <w:r w:rsidRPr="00FB1617">
        <w:t xml:space="preserve">In this section, </w:t>
      </w:r>
      <w:r w:rsidR="002C2F6F">
        <w:t>introduces the</w:t>
      </w:r>
      <w:r w:rsidRPr="00FB1617">
        <w:t xml:space="preserve"> methods </w:t>
      </w:r>
      <w:r w:rsidR="00573FF4">
        <w:t>and ideas that helped us create the respective variants</w:t>
      </w:r>
      <w:r w:rsidRPr="00FB1617">
        <w:t xml:space="preserve"> of Naïve Bayes. </w:t>
      </w:r>
      <w:r w:rsidR="00573FF4">
        <w:t>The main goal of the variants is to automatically filter (through classification) valuable and irrelevant reviews</w:t>
      </w:r>
      <w:r w:rsidRPr="00FB1617">
        <w:t xml:space="preserve"> present in a vast app reviews corpus expressed in natural language. </w:t>
      </w:r>
    </w:p>
    <w:p w14:paraId="21816E34" w14:textId="186697F4" w:rsidR="002A1084" w:rsidRDefault="002C080F" w:rsidP="00D12EB8">
      <w:pPr>
        <w:pStyle w:val="MDPI31text"/>
      </w:pPr>
      <w:r w:rsidRPr="00FB1617">
        <w:t xml:space="preserve">An initial </w:t>
      </w:r>
      <w:r w:rsidR="00573FF4">
        <w:t>collection of valuable and irrelevant</w:t>
      </w:r>
      <w:r w:rsidRPr="00FB1617">
        <w:t xml:space="preserve"> reviews </w:t>
      </w:r>
      <w:r w:rsidR="003D42AF">
        <w:t>can be manually recognized using a predefined set of filtering rules proposed</w:t>
      </w:r>
      <w:r w:rsidRPr="00FB1617">
        <w:t xml:space="preserve"> in </w:t>
      </w:r>
      <w:r w:rsidRPr="00FB1617">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sidR="00E17B41">
        <w:rPr>
          <w:noProof/>
        </w:rPr>
        <w:t>[12]</w:t>
      </w:r>
      <w:r w:rsidRPr="00FB1617">
        <w:fldChar w:fldCharType="end"/>
      </w:r>
      <w:r w:rsidRPr="00FB1617">
        <w:t xml:space="preserve">. Rules pertaining </w:t>
      </w:r>
      <w:r w:rsidR="003D42AF">
        <w:t>valuable reviews reflect feature requests (e.g., ‘please add feature</w:t>
      </w:r>
      <w:r>
        <w:t xml:space="preserve"> A’)</w:t>
      </w:r>
      <w:r w:rsidRPr="00FB1617">
        <w:t>, issues or bugs related to the app</w:t>
      </w:r>
      <w:r>
        <w:t xml:space="preserve"> </w:t>
      </w:r>
      <w:r w:rsidRPr="0006512E">
        <w:t>(</w:t>
      </w:r>
      <w:r w:rsidR="00A72316" w:rsidRPr="00A72316">
        <w:t xml:space="preserve">for example </w:t>
      </w:r>
      <w:r w:rsidRPr="0006512E">
        <w:t>‘the app crashes</w:t>
      </w:r>
      <w:r>
        <w:t xml:space="preserve"> at the checkout screen</w:t>
      </w:r>
      <w:r w:rsidRPr="0006512E">
        <w:t>’)</w:t>
      </w:r>
      <w:r w:rsidRPr="00FB1617">
        <w:t>, or suggestions for app improvements</w:t>
      </w:r>
      <w:r>
        <w:t xml:space="preserve"> </w:t>
      </w:r>
      <w:r w:rsidRPr="0006512E">
        <w:t>(</w:t>
      </w:r>
      <w:r w:rsidR="00EB404D" w:rsidRPr="00EB404D">
        <w:t xml:space="preserve">for example </w:t>
      </w:r>
      <w:r w:rsidRPr="0006512E">
        <w:t>‘I suggest you increase the font</w:t>
      </w:r>
      <w:r>
        <w:t xml:space="preserve"> size for a better view</w:t>
      </w:r>
      <w:r w:rsidRPr="0006512E">
        <w:t>’)</w:t>
      </w:r>
      <w:r w:rsidRPr="00FB1617">
        <w:t xml:space="preserve">. On the other hand, </w:t>
      </w:r>
      <w:r w:rsidR="00270DCE">
        <w:t>irrelevant reviews contain unnecessary and unwanted information (e.g., ‘this app is useless, uninstalling asap!’). Once the specific variant of</w:t>
      </w:r>
      <w:r w:rsidRPr="00FB1617">
        <w:t xml:space="preserve"> Naïve Bayes has been trained, it can </w:t>
      </w:r>
      <w:r w:rsidR="00AA6092">
        <w:t>separate valuable reviews from irrelevant</w:t>
      </w:r>
      <w:r w:rsidRPr="00FB1617">
        <w:t xml:space="preserve"> reviews by classifying each review into the appropriate category. Thus, for the given problem of classifying useful and non-useful reviews, </w:t>
      </w:r>
      <w:r w:rsidR="0075237E">
        <w:t>the purpose of the specific Naïve Bayes variant is to allocate</w:t>
      </w:r>
      <w:r w:rsidRPr="00FB1617">
        <w:t xml:space="preserve"> a set of reviews to one of the two defined categories (useful and non-useful</w:t>
      </w:r>
      <w:r>
        <w:t xml:space="preserve"> reviews</w:t>
      </w:r>
      <w:r w:rsidRPr="00FB1617">
        <w:t>, wherein each category is expected to contain reviews with properties reflecting the filtering rules</w:t>
      </w:r>
      <w:r w:rsidR="002A1084">
        <w:t>)</w:t>
      </w:r>
      <w:r w:rsidRPr="00FB1617">
        <w:t xml:space="preserve">. </w:t>
      </w:r>
    </w:p>
    <w:p w14:paraId="509428C3" w14:textId="4D31538B" w:rsidR="002C080F" w:rsidRDefault="002C080F" w:rsidP="00D12EB8">
      <w:pPr>
        <w:pStyle w:val="MDPI31text"/>
      </w:pPr>
      <w:r w:rsidRPr="00FB1617">
        <w:t xml:space="preserve">In the learning (training) phase, the </w:t>
      </w:r>
      <w:r w:rsidR="00CD054C" w:rsidRPr="00FB1617">
        <w:t>Naïve</w:t>
      </w:r>
      <w:r w:rsidRPr="00FB1617">
        <w:t xml:space="preserve"> Bayes variant is utilized to generate a classifier </w:t>
      </w:r>
      <w:r w:rsidR="004B00ED">
        <w:t>that forecasts the categories of new reviews during the classification (prediction/testing) phase. In the</w:t>
      </w:r>
      <w:r w:rsidRPr="00FB1617">
        <w:t xml:space="preserve"> following sub</w:t>
      </w:r>
      <w:r>
        <w:t>-</w:t>
      </w:r>
      <w:r w:rsidRPr="00FB1617">
        <w:t xml:space="preserve">sections, we describe how unstructured reviews are transformed into suitable vocabulary to be used as input for various Naïve Bayes variants through the application of text pre-processing. Then, an overview of Naïve Bayes machine learning methods is provided. This is </w:t>
      </w:r>
      <w:r w:rsidR="00512F3C">
        <w:t>followed by the ideas of Laplace Smoothing and Expectation</w:t>
      </w:r>
      <w:r w:rsidRPr="00FB1617">
        <w:t xml:space="preserve"> Maximization. It is worth noting that these are </w:t>
      </w:r>
      <w:r>
        <w:t>well-known</w:t>
      </w:r>
      <w:r w:rsidRPr="00FB1617">
        <w:t xml:space="preserve"> concepts </w:t>
      </w:r>
      <w:r>
        <w:t>in</w:t>
      </w:r>
      <w:r w:rsidRPr="00FB1617">
        <w:t xml:space="preserve"> the machine learning domain that are used as part of information retrieval approaches in software engineering applications</w:t>
      </w:r>
      <w:r>
        <w:t xml:space="preserve"> (e.g., </w:t>
      </w:r>
      <w:r>
        <w:fldChar w:fldCharType="begin"/>
      </w:r>
      <w:r w:rsidR="00E17B41">
        <w:instrText xml:space="preserve"> ADDIN EN.CITE &lt;EndNote&gt;&lt;Cite&gt;&lt;Author&gt;Wang&lt;/Author&gt;&lt;Year&gt;2010&lt;/Year&gt;&lt;RecNum&gt;2073&lt;/RecNum&gt;&lt;DisplayText&gt;&lt;style size="10"&gt;[31]&lt;/style&gt;&lt;/DisplayText&gt;&lt;record&gt;&lt;rec-number&gt;2073&lt;/rec-number&gt;&lt;foreign-keys&gt;&lt;key app="EN" db-id="aea2tx091fwxe5ee0f6xrds4sdpww9sz9spt" timestamp="1719123907"&gt;2073&lt;/key&gt;&lt;/foreign-keys&gt;&lt;ref-type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rsidR="00E17B41">
        <w:rPr>
          <w:noProof/>
        </w:rPr>
        <w:t>[31]</w:t>
      </w:r>
      <w:r>
        <w:fldChar w:fldCharType="end"/>
      </w:r>
      <w:r>
        <w:t>)</w:t>
      </w:r>
      <w:r w:rsidRPr="00FB1617">
        <w:t>.</w:t>
      </w:r>
    </w:p>
    <w:p w14:paraId="55C33C6D" w14:textId="2FFAD61E" w:rsidR="002C080F" w:rsidRDefault="003D22E3" w:rsidP="002C080F">
      <w:pPr>
        <w:pStyle w:val="MDPI22heading2"/>
      </w:pPr>
      <w:r>
        <w:t xml:space="preserve">3.1 </w:t>
      </w:r>
      <w:r w:rsidR="002C080F">
        <w:t>Pre-processing of Reviews</w:t>
      </w:r>
    </w:p>
    <w:p w14:paraId="72EF8006" w14:textId="47EAF88E" w:rsidR="002C080F" w:rsidRDefault="002C080F" w:rsidP="00D12EB8">
      <w:pPr>
        <w:pStyle w:val="MDPI31text"/>
      </w:pPr>
      <w:r w:rsidRPr="00652E0E">
        <w:t xml:space="preserve">Initially, several text pre-processing steps are followed to convert reviews into subsequent word vectors </w:t>
      </w:r>
      <w:r w:rsidRPr="00652E0E">
        <w:fldChar w:fldCharType="begin"/>
      </w:r>
      <w:r w:rsidR="00E17B41">
        <w:instrText xml:space="preserve"> ADDIN EN.CITE &lt;EndNote&gt;&lt;Cite&gt;&lt;Author&gt;Salton&lt;/Author&gt;&lt;Year&gt;1975&lt;/Year&gt;&lt;RecNum&gt;2074&lt;/RecNum&gt;&lt;DisplayText&gt;&lt;style size="10"&gt;[32]&lt;/style&gt;&lt;/DisplayText&gt;&lt;record&gt;&lt;rec-number&gt;2074&lt;/rec-number&gt;&lt;foreign-keys&gt;&lt;key app="EN" db-id="aea2tx091fwxe5ee0f6xrds4sdpww9sz9spt" timestamp="1719123907"&gt;2074&lt;/key&gt;&lt;/foreign-keys&gt;&lt;ref-type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rsidRPr="00652E0E">
        <w:fldChar w:fldCharType="separate"/>
      </w:r>
      <w:r w:rsidR="00E17B41">
        <w:rPr>
          <w:noProof/>
        </w:rPr>
        <w:t>[32]</w:t>
      </w:r>
      <w:r w:rsidRPr="00652E0E">
        <w:fldChar w:fldCharType="end"/>
      </w:r>
      <w:r w:rsidRPr="00652E0E">
        <w:t xml:space="preserve">. We perform review pre-processing </w:t>
      </w:r>
      <w:r w:rsidR="00512F3C">
        <w:t>by eliminating whitespaces, numbers, special characters (e.g., $, #) and punctuation marks (e.g</w:t>
      </w:r>
      <w:r>
        <w:t>., !, ?)</w:t>
      </w:r>
      <w:r w:rsidRPr="00652E0E">
        <w:t xml:space="preserve"> present in the reviews</w:t>
      </w:r>
      <w:r>
        <w:t>,</w:t>
      </w:r>
      <w:r w:rsidRPr="00652E0E">
        <w:t xml:space="preserve"> before converting them into lower case </w:t>
      </w:r>
      <w:r w:rsidRPr="00652E0E">
        <w:fldChar w:fldCharType="begin"/>
      </w:r>
      <w:r w:rsidR="00E17B41">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sidR="00E17B41">
        <w:rPr>
          <w:noProof/>
        </w:rPr>
        <w:t>[33]</w:t>
      </w:r>
      <w:r w:rsidRPr="00652E0E">
        <w:fldChar w:fldCharType="end"/>
      </w:r>
      <w:r w:rsidRPr="00652E0E">
        <w:t xml:space="preserve">. Finally, we perform removal of </w:t>
      </w:r>
      <w:r w:rsidR="006B1AE6">
        <w:t>stop words (e.g., is, and</w:t>
      </w:r>
      <w:r>
        <w:t>)</w:t>
      </w:r>
      <w:r>
        <w:rPr>
          <w:lang w:val="en-NZ"/>
        </w:rPr>
        <w:t xml:space="preserve"> </w:t>
      </w:r>
      <w:r w:rsidRPr="00652E0E">
        <w:t xml:space="preserve">followed by lemmatization of the pre-processed reviews </w:t>
      </w:r>
      <w:r w:rsidR="004C5369">
        <w:t>to create the full dictionary form of words in the pre-processed reviews</w:t>
      </w:r>
      <w:r w:rsidRPr="00652E0E">
        <w:t xml:space="preserve"> </w:t>
      </w:r>
      <w:r w:rsidRPr="00652E0E">
        <w:fldChar w:fldCharType="begin"/>
      </w:r>
      <w:r w:rsidR="00E17B41">
        <w:instrText xml:space="preserve"> ADDIN EN.CITE &lt;EndNote&gt;&lt;Cite&gt;&lt;Author&gt;Plisson&lt;/Author&gt;&lt;Year&gt;2004&lt;/Year&gt;&lt;RecNum&gt;2076&lt;/RecNum&gt;&lt;DisplayText&gt;&lt;style size="10"&gt;[34]&lt;/style&gt;&lt;/DisplayText&gt;&lt;record&gt;&lt;rec-number&gt;2076&lt;/rec-number&gt;&lt;foreign-keys&gt;&lt;key app="EN" db-id="aea2tx091fwxe5ee0f6xrds4sdpww9sz9spt" timestamp="1719123907"&gt;2076&lt;/key&gt;&lt;/foreign-keys&gt;&lt;ref-type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rsidRPr="00652E0E">
        <w:fldChar w:fldCharType="separate"/>
      </w:r>
      <w:r w:rsidR="00E17B41">
        <w:rPr>
          <w:noProof/>
        </w:rPr>
        <w:t>[34]</w:t>
      </w:r>
      <w:r w:rsidRPr="00652E0E">
        <w:fldChar w:fldCharType="end"/>
      </w:r>
      <w:r w:rsidRPr="00652E0E">
        <w:t xml:space="preserve">. The </w:t>
      </w:r>
      <w:r>
        <w:t>afore</w:t>
      </w:r>
      <w:r w:rsidRPr="00652E0E">
        <w:t xml:space="preserve">mentioned </w:t>
      </w:r>
      <w:r w:rsidR="0007259D">
        <w:t>steps are typical text preprocessing methods used by researchers to</w:t>
      </w:r>
      <w:r w:rsidRPr="00652E0E">
        <w:t xml:space="preserve"> avoid </w:t>
      </w:r>
      <w:r w:rsidR="00D74A23">
        <w:t>the creation of unreliable noisy outcomes</w:t>
      </w:r>
      <w:r w:rsidRPr="00652E0E">
        <w:t xml:space="preserve">, and at the same time shortlist the reliable features (words) for learning and prediction purposes </w:t>
      </w:r>
      <w:r w:rsidRPr="00652E0E">
        <w:fldChar w:fldCharType="begin"/>
      </w:r>
      <w:r w:rsidR="00E17B41">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Pr="00652E0E">
        <w:fldChar w:fldCharType="separate"/>
      </w:r>
      <w:r w:rsidR="00E17B41">
        <w:rPr>
          <w:noProof/>
        </w:rPr>
        <w:t>[9]</w:t>
      </w:r>
      <w:r w:rsidRPr="00652E0E">
        <w:fldChar w:fldCharType="end"/>
      </w:r>
      <w:r w:rsidRPr="00652E0E">
        <w:t xml:space="preserve">. </w:t>
      </w:r>
      <w:r>
        <w:t xml:space="preserve">For instance, stop words elimination process removes the most common insignificant words such as ‘the’, ‘a’, ‘on’, ‘is’ and so on that do not reflect unique information which can be used by any machine learning algorithm </w:t>
      </w:r>
      <w:r w:rsidRPr="00652E0E">
        <w:fldChar w:fldCharType="begin"/>
      </w:r>
      <w:r w:rsidR="00E17B41">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sidR="00E17B41">
        <w:rPr>
          <w:noProof/>
        </w:rPr>
        <w:t>[33]</w:t>
      </w:r>
      <w:r w:rsidRPr="00652E0E">
        <w:fldChar w:fldCharType="end"/>
      </w:r>
      <w:r>
        <w:t xml:space="preserve">. </w:t>
      </w:r>
      <w:r w:rsidRPr="00652E0E">
        <w:t xml:space="preserve">Finally, these pre-processed reviews form the Vocabulary (V) </w:t>
      </w:r>
      <w:r w:rsidR="00BA07F1">
        <w:t>that gives the essential word frequency data for the Naïve Bayes variants</w:t>
      </w:r>
      <w:r w:rsidRPr="00652E0E">
        <w:t xml:space="preserve"> </w:t>
      </w:r>
      <w:r w:rsidRPr="00652E0E">
        <w:fldChar w:fldCharType="begin"/>
      </w:r>
      <w:r w:rsidR="00E17B41">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sidR="00E17B41">
        <w:rPr>
          <w:noProof/>
        </w:rPr>
        <w:t>[27]</w:t>
      </w:r>
      <w:r w:rsidRPr="00652E0E">
        <w:fldChar w:fldCharType="end"/>
      </w:r>
      <w:r w:rsidRPr="00652E0E">
        <w:t>.</w:t>
      </w:r>
    </w:p>
    <w:p w14:paraId="1F5800FB" w14:textId="32950D3B" w:rsidR="002C080F" w:rsidRDefault="003D22E3" w:rsidP="002C080F">
      <w:pPr>
        <w:pStyle w:val="MDPI22heading2"/>
      </w:pPr>
      <w:r>
        <w:t xml:space="preserve">3.2 </w:t>
      </w:r>
      <w:r w:rsidR="002C080F" w:rsidRPr="002C080F">
        <w:t>Multinomial Naïve Bayes</w:t>
      </w:r>
    </w:p>
    <w:p w14:paraId="48B27ECE" w14:textId="669C6105" w:rsidR="002C080F" w:rsidRDefault="002C080F" w:rsidP="00D12EB8">
      <w:pPr>
        <w:pStyle w:val="MDPI31text"/>
      </w:pPr>
      <w:r w:rsidRPr="00652E0E">
        <w:t xml:space="preserve">Multinomial Naïve Bayes is a customized version of the basic Naïve Bayes </w:t>
      </w:r>
      <w:r>
        <w:t>method</w:t>
      </w:r>
      <w:r w:rsidRPr="00652E0E">
        <w:t xml:space="preserve"> which is specialized for text classification </w:t>
      </w:r>
      <w:r w:rsidRPr="00652E0E">
        <w:fldChar w:fldCharType="begin"/>
      </w:r>
      <w:r w:rsidR="00E17B41">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sidR="00E17B41">
        <w:rPr>
          <w:noProof/>
        </w:rPr>
        <w:t>[27]</w:t>
      </w:r>
      <w:r w:rsidRPr="00652E0E">
        <w:fldChar w:fldCharType="end"/>
      </w:r>
      <w:r w:rsidRPr="00652E0E">
        <w:t xml:space="preserve">. This method works </w:t>
      </w:r>
      <w:r w:rsidR="00945634">
        <w:t>on the principle of maximum likelihood estimates. This means it uses</w:t>
      </w:r>
      <w:r w:rsidRPr="00652E0E">
        <w:t xml:space="preserve"> the information on word frequencies extracted from a text corpus for the required learning and prediction tasks. For the given problem statement, the objective of the Multinomial Naïve Bayes is to compute the probability of a review belonging to a particular category (c</w:t>
      </w:r>
      <w:r w:rsidRPr="00652E0E">
        <w:rPr>
          <w:vertAlign w:val="subscript"/>
        </w:rPr>
        <w:t>n</w:t>
      </w:r>
      <w:r w:rsidRPr="00652E0E">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744BCF" w:rsidRPr="00463412" w14:paraId="7B2AF231" w14:textId="77777777" w:rsidTr="00DB7FCC">
        <w:tc>
          <w:tcPr>
            <w:tcW w:w="7428" w:type="dxa"/>
          </w:tcPr>
          <w:p w14:paraId="3AD8B8E6" w14:textId="30ED79BE" w:rsidR="00744BCF" w:rsidRPr="00463412" w:rsidRDefault="00744BCF" w:rsidP="00463412">
            <w:pPr>
              <w:pStyle w:val="MDPI39equation"/>
            </w:pPr>
            <w:r w:rsidRPr="00463412">
              <w:lastRenderedPageBreak/>
              <w:t>P(c</w:t>
            </w:r>
            <w:r w:rsidRPr="00DC0B65">
              <w:rPr>
                <w:vertAlign w:val="subscript"/>
              </w:rPr>
              <w:t>n</w:t>
            </w:r>
            <w:r w:rsidRPr="00463412">
              <w:t>) = N</w:t>
            </w:r>
            <w:r w:rsidRPr="00DC0B65">
              <w:rPr>
                <w:vertAlign w:val="subscript"/>
              </w:rPr>
              <w:t>reviews</w:t>
            </w:r>
            <w:r w:rsidRPr="00463412">
              <w:t>(r=c</w:t>
            </w:r>
            <w:r w:rsidRPr="00DC0B65">
              <w:rPr>
                <w:vertAlign w:val="subscript"/>
              </w:rPr>
              <w:t>n</w:t>
            </w:r>
            <w:r w:rsidRPr="00463412">
              <w:t>)/N</w:t>
            </w:r>
            <w:r w:rsidRPr="00DC0B65">
              <w:rPr>
                <w:vertAlign w:val="subscript"/>
              </w:rPr>
              <w:t>reviews</w:t>
            </w:r>
          </w:p>
        </w:tc>
        <w:tc>
          <w:tcPr>
            <w:tcW w:w="431" w:type="dxa"/>
            <w:vAlign w:val="center"/>
          </w:tcPr>
          <w:p w14:paraId="273A1B02" w14:textId="77777777" w:rsidR="00744BCF" w:rsidRPr="00463412" w:rsidRDefault="00744BCF" w:rsidP="00744BCF">
            <w:pPr>
              <w:pStyle w:val="MDPI3aequationnumber"/>
            </w:pPr>
            <w:r w:rsidRPr="00463412">
              <w:t>(1)</w:t>
            </w:r>
          </w:p>
        </w:tc>
      </w:tr>
    </w:tbl>
    <w:p w14:paraId="2B53E7B1" w14:textId="50DE712D" w:rsidR="002C080F" w:rsidRPr="00463412" w:rsidRDefault="00463412" w:rsidP="00463412">
      <w:pPr>
        <w:pStyle w:val="MDPI31text"/>
        <w:ind w:firstLine="0"/>
      </w:pPr>
      <w:r w:rsidRPr="00463412">
        <w:t>Where, N</w:t>
      </w:r>
      <w:r w:rsidRPr="00463412">
        <w:rPr>
          <w:vertAlign w:val="subscript"/>
        </w:rPr>
        <w:t xml:space="preserve">reviews </w:t>
      </w:r>
      <w:r w:rsidRPr="00463412">
        <w:t>indicates the number of reviews present in the app reviews corpus, and N</w:t>
      </w:r>
      <w:r w:rsidRPr="00463412">
        <w:rPr>
          <w:vertAlign w:val="subscript"/>
        </w:rPr>
        <w:t>reviews</w:t>
      </w:r>
      <w:r w:rsidRPr="00463412">
        <w:t xml:space="preserve"> (r = c</w:t>
      </w:r>
      <w:r w:rsidRPr="00463412">
        <w:rPr>
          <w:vertAlign w:val="subscript"/>
        </w:rPr>
        <w:t>n</w:t>
      </w:r>
      <w:r w:rsidRPr="00463412">
        <w:t xml:space="preserve">) </w:t>
      </w:r>
      <w:r w:rsidR="00793E09">
        <w:t>shows the number of reviews in a category</w:t>
      </w:r>
      <w:r w:rsidRPr="00463412">
        <w:t xml:space="preserve"> c</w:t>
      </w:r>
      <w:r w:rsidRPr="00463412">
        <w:rPr>
          <w:vertAlign w:val="subscript"/>
        </w:rPr>
        <w:t>n</w:t>
      </w:r>
      <w:r w:rsidRPr="00463412">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3941DA77" w14:textId="77777777" w:rsidTr="00DB7FCC">
        <w:tc>
          <w:tcPr>
            <w:tcW w:w="7428" w:type="dxa"/>
          </w:tcPr>
          <w:p w14:paraId="33CE8B01" w14:textId="1FC498B8" w:rsidR="00463412" w:rsidRPr="00463412" w:rsidRDefault="00463412" w:rsidP="00463412">
            <w:pPr>
              <w:pStyle w:val="MDPI39equation"/>
            </w:pPr>
            <w:r w:rsidRPr="00463412">
              <w:t>P(w</w:t>
            </w:r>
            <w:r w:rsidRPr="00DC0B65">
              <w:rPr>
                <w:vertAlign w:val="subscript"/>
              </w:rPr>
              <w:t>i</w:t>
            </w:r>
            <w:r w:rsidRPr="00463412">
              <w:t>|c</w:t>
            </w:r>
            <w:r w:rsidRPr="00DC0B65">
              <w:rPr>
                <w:vertAlign w:val="subscript"/>
              </w:rPr>
              <w:t>n</w:t>
            </w:r>
            <w:r w:rsidRPr="00463412">
              <w:t>) = count(w</w:t>
            </w:r>
            <w:r w:rsidRPr="00DC0B65">
              <w:rPr>
                <w:vertAlign w:val="subscript"/>
              </w:rPr>
              <w:t>i</w:t>
            </w:r>
            <w:r w:rsidRPr="00463412">
              <w:t>, c</w:t>
            </w:r>
            <w:r w:rsidRPr="00DC0B65">
              <w:rPr>
                <w:vertAlign w:val="subscript"/>
              </w:rPr>
              <w:t>n</w:t>
            </w:r>
            <w:r w:rsidRPr="00463412">
              <w:t>)/ ∑</w:t>
            </w:r>
            <w:r w:rsidRPr="00DC0B65">
              <w:rPr>
                <w:vertAlign w:val="subscript"/>
              </w:rPr>
              <w:t>w</w:t>
            </w:r>
            <w:r w:rsidRPr="00DC0B65">
              <w:rPr>
                <w:rFonts w:ascii="Cambria Math" w:hAnsi="Cambria Math" w:cs="Cambria Math"/>
                <w:vertAlign w:val="subscript"/>
              </w:rPr>
              <w:t>∊</w:t>
            </w:r>
            <w:r w:rsidRPr="00DC0B65">
              <w:rPr>
                <w:vertAlign w:val="subscript"/>
              </w:rPr>
              <w:t>V</w:t>
            </w:r>
            <w:r w:rsidRPr="00463412">
              <w:t xml:space="preserve"> count(w, c</w:t>
            </w:r>
            <w:r w:rsidRPr="00DC0B65">
              <w:rPr>
                <w:vertAlign w:val="subscript"/>
              </w:rPr>
              <w:t>n</w:t>
            </w:r>
            <w:r w:rsidRPr="00463412">
              <w:t>)</w:t>
            </w:r>
          </w:p>
        </w:tc>
        <w:tc>
          <w:tcPr>
            <w:tcW w:w="431" w:type="dxa"/>
            <w:vAlign w:val="center"/>
          </w:tcPr>
          <w:p w14:paraId="15B76F9F" w14:textId="654171EB" w:rsidR="00463412" w:rsidRPr="00463412" w:rsidRDefault="00463412" w:rsidP="00463412">
            <w:pPr>
              <w:pStyle w:val="MDPI3aequationnumber"/>
            </w:pPr>
            <w:r w:rsidRPr="00463412">
              <w:t>(2)</w:t>
            </w:r>
          </w:p>
        </w:tc>
      </w:tr>
    </w:tbl>
    <w:p w14:paraId="5DE1302E" w14:textId="12B53612" w:rsidR="00463412" w:rsidRPr="00463412" w:rsidRDefault="00463412" w:rsidP="00463412">
      <w:pPr>
        <w:pStyle w:val="MDPI31text"/>
        <w:ind w:firstLine="0"/>
        <w:rPr>
          <w:iCs/>
        </w:rPr>
      </w:pPr>
      <w:r w:rsidRPr="00463412">
        <w:t>Where, P(w</w:t>
      </w:r>
      <w:r w:rsidRPr="00463412">
        <w:rPr>
          <w:vertAlign w:val="subscript"/>
        </w:rPr>
        <w:t>i</w:t>
      </w:r>
      <w:r w:rsidRPr="00463412">
        <w:t xml:space="preserve"> | c</w:t>
      </w:r>
      <w:r w:rsidRPr="00463412">
        <w:rPr>
          <w:vertAlign w:val="subscript"/>
        </w:rPr>
        <w:t>n</w:t>
      </w:r>
      <w:r w:rsidRPr="00463412">
        <w:t>) denotes the conditional probability of the word w</w:t>
      </w:r>
      <w:r w:rsidRPr="00463412">
        <w:rPr>
          <w:vertAlign w:val="subscript"/>
        </w:rPr>
        <w:t xml:space="preserve">i </w:t>
      </w:r>
      <w:r w:rsidRPr="00463412">
        <w:t>given the probability of category c</w:t>
      </w:r>
      <w:r w:rsidRPr="00463412">
        <w:rPr>
          <w:vertAlign w:val="subscript"/>
        </w:rPr>
        <w:t xml:space="preserve">n </w:t>
      </w:r>
      <w:r w:rsidR="00544CBF">
        <w:rPr>
          <w:vertAlign w:val="subscript"/>
        </w:rPr>
        <w:t xml:space="preserve"> </w:t>
      </w:r>
      <w:r w:rsidRPr="00463412">
        <w:t xml:space="preserve">that </w:t>
      </w:r>
      <w:r w:rsidR="00544CBF">
        <w:t xml:space="preserve">is expressed as the ratio of the total occurrences of a word </w:t>
      </w:r>
      <w:r w:rsidR="00991D17" w:rsidRPr="00463412">
        <w:t>w</w:t>
      </w:r>
      <w:r w:rsidR="00991D17" w:rsidRPr="00463412">
        <w:rPr>
          <w:vertAlign w:val="subscript"/>
        </w:rPr>
        <w:t>i</w:t>
      </w:r>
      <w:r w:rsidR="00544CBF">
        <w:t xml:space="preserve"> in category </w:t>
      </w:r>
      <w:r w:rsidR="005158D7" w:rsidRPr="00463412">
        <w:t>c</w:t>
      </w:r>
      <w:r w:rsidR="005158D7" w:rsidRPr="00463412">
        <w:rPr>
          <w:vertAlign w:val="subscript"/>
        </w:rPr>
        <w:t>n</w:t>
      </w:r>
      <w:r w:rsidR="005158D7">
        <w:t xml:space="preserve">  </w:t>
      </w:r>
      <w:r w:rsidR="00544CBF">
        <w:t xml:space="preserve">to the total words w in the reviews of category </w:t>
      </w:r>
      <w:r w:rsidR="005158D7" w:rsidRPr="00463412">
        <w:t>c</w:t>
      </w:r>
      <w:r w:rsidR="005158D7" w:rsidRPr="00463412">
        <w:rPr>
          <w:vertAlign w:val="subscript"/>
        </w:rPr>
        <w:t>n</w:t>
      </w:r>
      <w:r w:rsidR="00544CBF">
        <w:t>. Thus, the</w:t>
      </w:r>
      <w:r w:rsidRPr="00463412">
        <w:t xml:space="preserve"> fraction </w:t>
      </w:r>
      <w:r w:rsidR="005158D7">
        <w:t xml:space="preserve">of times word wi appears among all words (V) in the reviews of category </w:t>
      </w:r>
      <w:r w:rsidR="005158D7" w:rsidRPr="00463412">
        <w:t>c</w:t>
      </w:r>
      <w:r w:rsidR="005158D7" w:rsidRPr="00463412">
        <w:rPr>
          <w:vertAlign w:val="subscript"/>
        </w:rPr>
        <w:t>n</w:t>
      </w:r>
      <w:r w:rsidR="005158D7">
        <w:t xml:space="preserve">. Thus, Multinomial Naïve Bayes constructs a word space for category </w:t>
      </w:r>
      <w:r w:rsidR="005158D7" w:rsidRPr="00463412">
        <w:t>c</w:t>
      </w:r>
      <w:r w:rsidR="005158D7" w:rsidRPr="00463412">
        <w:rPr>
          <w:vertAlign w:val="subscript"/>
        </w:rPr>
        <w:t>n</w:t>
      </w:r>
      <w:r w:rsidR="005158D7">
        <w:t xml:space="preserve"> by forming a dictionary of words from the reviews of category</w:t>
      </w:r>
      <w:r w:rsidRPr="00463412">
        <w:t xml:space="preserve"> c</w:t>
      </w:r>
      <w:r w:rsidRPr="00463412">
        <w:rPr>
          <w:vertAlign w:val="subscript"/>
        </w:rPr>
        <w:t>n</w:t>
      </w:r>
      <w:r w:rsidRPr="00463412">
        <w:t xml:space="preserve"> by utilizing the frequency of each word w. Finally, using equations (1) and (2),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099BD9BB" w14:textId="77777777" w:rsidTr="00DB7FCC">
        <w:tc>
          <w:tcPr>
            <w:tcW w:w="7428" w:type="dxa"/>
          </w:tcPr>
          <w:p w14:paraId="129318E4" w14:textId="50B4DCCA" w:rsidR="00463412" w:rsidRPr="00463412" w:rsidRDefault="00463412" w:rsidP="00463412">
            <w:pPr>
              <w:pStyle w:val="MDPI39equation"/>
            </w:pPr>
            <w:r w:rsidRPr="00463412">
              <w:t>C</w:t>
            </w:r>
            <w:r w:rsidRPr="00DC0B65">
              <w:rPr>
                <w:vertAlign w:val="subscript"/>
              </w:rPr>
              <w:t>MAP</w:t>
            </w:r>
            <w:r w:rsidRPr="00463412">
              <w:t xml:space="preserve"> (R) = argmax</w:t>
            </w:r>
            <w:r w:rsidRPr="00DC0B65">
              <w:rPr>
                <w:vertAlign w:val="subscript"/>
              </w:rPr>
              <w:t>cn</w:t>
            </w:r>
            <w:r w:rsidRPr="00463412">
              <w:t xml:space="preserve"> (P(c</w:t>
            </w:r>
            <w:r w:rsidRPr="00DC0B65">
              <w:rPr>
                <w:vertAlign w:val="subscript"/>
              </w:rPr>
              <w:t>n</w:t>
            </w:r>
            <w:r w:rsidRPr="00463412">
              <w:t>) * Π</w:t>
            </w:r>
            <w:r w:rsidRPr="00DC0B65">
              <w:rPr>
                <w:vertAlign w:val="subscript"/>
              </w:rPr>
              <w:t>i</w:t>
            </w:r>
            <w:r w:rsidRPr="00463412">
              <w:t xml:space="preserve"> P(w</w:t>
            </w:r>
            <w:r w:rsidRPr="00DC0B65">
              <w:rPr>
                <w:vertAlign w:val="subscript"/>
              </w:rPr>
              <w:t>i</w:t>
            </w:r>
            <w:r w:rsidRPr="00463412">
              <w:t>|c</w:t>
            </w:r>
            <w:r w:rsidRPr="00DC0B65">
              <w:rPr>
                <w:vertAlign w:val="subscript"/>
              </w:rPr>
              <w:t>n</w:t>
            </w:r>
            <w:r w:rsidRPr="00463412">
              <w:t>))</w:t>
            </w:r>
          </w:p>
        </w:tc>
        <w:tc>
          <w:tcPr>
            <w:tcW w:w="431" w:type="dxa"/>
            <w:vAlign w:val="center"/>
          </w:tcPr>
          <w:p w14:paraId="302EAC7C" w14:textId="064AF071" w:rsidR="00463412" w:rsidRPr="00463412" w:rsidRDefault="00463412" w:rsidP="00463412">
            <w:pPr>
              <w:pStyle w:val="MDPI3aequationnumber"/>
            </w:pPr>
            <w:r w:rsidRPr="00463412">
              <w:t>(3)</w:t>
            </w:r>
          </w:p>
        </w:tc>
      </w:tr>
    </w:tbl>
    <w:p w14:paraId="3FE3B089" w14:textId="52615BC8" w:rsidR="00463412" w:rsidRDefault="00463412" w:rsidP="00463412">
      <w:pPr>
        <w:pStyle w:val="MDPI31text"/>
        <w:ind w:firstLine="0"/>
      </w:pPr>
      <w:r w:rsidRPr="00C56807">
        <w:t>Where C</w:t>
      </w:r>
      <w:r w:rsidRPr="00DA44C5">
        <w:rPr>
          <w:vertAlign w:val="subscript"/>
        </w:rPr>
        <w:t>MAP</w:t>
      </w:r>
      <w:r w:rsidRPr="00C56807">
        <w:t xml:space="preserve"> (R) denotes the most probable category termed as maximum a posteriori (MAP), i.e., most likely category c</w:t>
      </w:r>
      <w:r w:rsidRPr="00DA44C5">
        <w:rPr>
          <w:vertAlign w:val="subscript"/>
        </w:rPr>
        <w:t>n</w:t>
      </w:r>
      <w:r w:rsidRPr="00C56807">
        <w:t xml:space="preserve"> for a review R which is given as the arguments of the maxima over all the categories of the priori times the likelihood. Based on this, we provide the learning phase for Multinomial Naïve Bayes for classifying app reviews into relevant categories [24] in </w:t>
      </w:r>
      <w:r w:rsidR="00DC0B65">
        <w:t>A</w:t>
      </w:r>
      <w:r w:rsidRPr="00C56807">
        <w:t>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770A7" w:rsidRPr="00463412" w14:paraId="5F85A8BF" w14:textId="77777777" w:rsidTr="00DB7FCC">
        <w:tc>
          <w:tcPr>
            <w:tcW w:w="7428" w:type="dxa"/>
          </w:tcPr>
          <w:p w14:paraId="498E38A7" w14:textId="77777777" w:rsidR="004770A7" w:rsidRPr="004770A7" w:rsidRDefault="004770A7" w:rsidP="004770A7">
            <w:pPr>
              <w:spacing w:line="228" w:lineRule="auto"/>
              <w:jc w:val="left"/>
              <w:rPr>
                <w:color w:val="auto"/>
                <w:sz w:val="18"/>
                <w:lang w:eastAsia="en-US"/>
              </w:rPr>
            </w:pPr>
            <w:r w:rsidRPr="004770A7">
              <w:rPr>
                <w:b/>
                <w:color w:val="auto"/>
                <w:sz w:val="18"/>
                <w:lang w:eastAsia="en-US"/>
              </w:rPr>
              <w:t xml:space="preserve">Begin </w:t>
            </w:r>
          </w:p>
          <w:p w14:paraId="70203BE0" w14:textId="477F5FA5" w:rsidR="004770A7" w:rsidRPr="004770A7" w:rsidRDefault="004770A7" w:rsidP="004770A7">
            <w:pPr>
              <w:spacing w:line="228" w:lineRule="auto"/>
              <w:ind w:left="174" w:hanging="174"/>
              <w:jc w:val="left"/>
              <w:rPr>
                <w:color w:val="auto"/>
                <w:sz w:val="18"/>
                <w:lang w:eastAsia="en-US"/>
              </w:rPr>
            </w:pPr>
            <w:r w:rsidRPr="004770A7">
              <w:rPr>
                <w:color w:val="auto"/>
                <w:sz w:val="18"/>
                <w:lang w:eastAsia="en-US"/>
              </w:rPr>
              <w:t xml:space="preserve">1. </w:t>
            </w:r>
            <w:r w:rsidR="000717A8">
              <w:rPr>
                <w:color w:val="auto"/>
                <w:sz w:val="18"/>
                <w:lang w:eastAsia="en-US"/>
              </w:rPr>
              <w:t>From the manually classified pre-processed app reviews</w:t>
            </w:r>
            <w:r w:rsidRPr="004770A7">
              <w:rPr>
                <w:color w:val="auto"/>
                <w:sz w:val="18"/>
                <w:lang w:eastAsia="en-US"/>
              </w:rPr>
              <w:t>, extract Vocabulary (V)</w:t>
            </w:r>
          </w:p>
          <w:p w14:paraId="1FA5FF15" w14:textId="77777777" w:rsidR="004770A7" w:rsidRPr="004770A7" w:rsidRDefault="004770A7" w:rsidP="004770A7">
            <w:pPr>
              <w:spacing w:line="228" w:lineRule="auto"/>
              <w:jc w:val="left"/>
              <w:rPr>
                <w:color w:val="auto"/>
                <w:sz w:val="18"/>
                <w:lang w:eastAsia="en-US"/>
              </w:rPr>
            </w:pPr>
            <w:r w:rsidRPr="004770A7">
              <w:rPr>
                <w:color w:val="auto"/>
                <w:sz w:val="18"/>
                <w:lang w:eastAsia="en-US"/>
              </w:rPr>
              <w:t>2. Calculate P(c</w:t>
            </w:r>
            <w:r w:rsidRPr="004770A7">
              <w:rPr>
                <w:color w:val="auto"/>
                <w:sz w:val="18"/>
                <w:vertAlign w:val="subscript"/>
                <w:lang w:eastAsia="en-US"/>
              </w:rPr>
              <w:t>n</w:t>
            </w:r>
            <w:r w:rsidRPr="004770A7">
              <w:rPr>
                <w:color w:val="auto"/>
                <w:sz w:val="18"/>
                <w:lang w:eastAsia="en-US"/>
              </w:rPr>
              <w:t>) terms</w:t>
            </w:r>
          </w:p>
          <w:p w14:paraId="3E378219" w14:textId="0B99B3CE" w:rsidR="004770A7" w:rsidRPr="004770A7" w:rsidRDefault="004770A7" w:rsidP="004770A7">
            <w:pPr>
              <w:spacing w:line="228" w:lineRule="auto"/>
              <w:ind w:firstLine="225"/>
              <w:jc w:val="left"/>
              <w:rPr>
                <w:color w:val="auto"/>
                <w:sz w:val="18"/>
                <w:lang w:eastAsia="en-US"/>
              </w:rPr>
            </w:pPr>
            <w:r w:rsidRPr="004770A7">
              <w:rPr>
                <w:color w:val="auto"/>
                <w:sz w:val="18"/>
                <w:lang w:eastAsia="en-US"/>
              </w:rPr>
              <w:t>2.1 For each c</w:t>
            </w:r>
            <w:r w:rsidRPr="004770A7">
              <w:rPr>
                <w:color w:val="auto"/>
                <w:sz w:val="18"/>
                <w:vertAlign w:val="subscript"/>
                <w:lang w:eastAsia="en-US"/>
              </w:rPr>
              <w:t>n</w:t>
            </w:r>
            <w:r w:rsidRPr="004770A7">
              <w:rPr>
                <w:color w:val="auto"/>
                <w:sz w:val="18"/>
                <w:lang w:eastAsia="en-US"/>
              </w:rPr>
              <w:t xml:space="preserve"> in C do:</w:t>
            </w:r>
          </w:p>
          <w:p w14:paraId="7286DF22" w14:textId="2293ADD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2.1.1 reviews</w:t>
            </w:r>
            <w:r w:rsidRPr="004770A7">
              <w:rPr>
                <w:color w:val="auto"/>
                <w:sz w:val="18"/>
                <w:vertAlign w:val="subscript"/>
                <w:lang w:eastAsia="en-US"/>
              </w:rPr>
              <w:t>n</w:t>
            </w:r>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all reviews with category = c</w:t>
            </w:r>
            <w:r w:rsidRPr="004770A7">
              <w:rPr>
                <w:color w:val="auto"/>
                <w:sz w:val="18"/>
                <w:vertAlign w:val="subscript"/>
                <w:lang w:eastAsia="en-US"/>
              </w:rPr>
              <w:t>n</w:t>
            </w:r>
          </w:p>
          <w:p w14:paraId="3B2B0454" w14:textId="1681004D"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2.1.2 P(c</w:t>
            </w:r>
            <w:r w:rsidRPr="004770A7">
              <w:rPr>
                <w:color w:val="auto"/>
                <w:sz w:val="18"/>
                <w:vertAlign w:val="subscript"/>
                <w:lang w:eastAsia="en-US"/>
              </w:rPr>
              <w:t>n</w:t>
            </w:r>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|reviews</w:t>
            </w:r>
            <w:r w:rsidRPr="004770A7">
              <w:rPr>
                <w:color w:val="auto"/>
                <w:sz w:val="18"/>
                <w:vertAlign w:val="subscript"/>
                <w:lang w:eastAsia="en-US"/>
              </w:rPr>
              <w:t>n</w:t>
            </w:r>
            <w:r w:rsidRPr="004770A7">
              <w:rPr>
                <w:color w:val="auto"/>
                <w:sz w:val="18"/>
                <w:lang w:eastAsia="en-US"/>
              </w:rPr>
              <w:t>| / |Total reviews|</w:t>
            </w:r>
          </w:p>
          <w:p w14:paraId="7C51D06C" w14:textId="77777777" w:rsidR="004770A7" w:rsidRPr="004770A7" w:rsidRDefault="004770A7" w:rsidP="004770A7">
            <w:pPr>
              <w:spacing w:line="228" w:lineRule="auto"/>
              <w:jc w:val="left"/>
              <w:rPr>
                <w:color w:val="auto"/>
                <w:sz w:val="18"/>
                <w:lang w:eastAsia="en-US"/>
              </w:rPr>
            </w:pPr>
            <w:r w:rsidRPr="004770A7">
              <w:rPr>
                <w:color w:val="auto"/>
                <w:sz w:val="18"/>
                <w:lang w:eastAsia="en-US"/>
              </w:rPr>
              <w:t>3. For every word w</w:t>
            </w:r>
            <w:r w:rsidRPr="004770A7">
              <w:rPr>
                <w:color w:val="auto"/>
                <w:sz w:val="18"/>
                <w:vertAlign w:val="subscript"/>
                <w:lang w:eastAsia="en-US"/>
              </w:rPr>
              <w:t>i</w:t>
            </w:r>
            <w:r w:rsidRPr="004770A7">
              <w:rPr>
                <w:color w:val="auto"/>
                <w:sz w:val="18"/>
                <w:lang w:eastAsia="en-US"/>
              </w:rPr>
              <w:t>,</w:t>
            </w:r>
            <w:r w:rsidRPr="004770A7">
              <w:rPr>
                <w:color w:val="auto"/>
                <w:sz w:val="18"/>
                <w:vertAlign w:val="subscript"/>
                <w:lang w:eastAsia="en-US"/>
              </w:rPr>
              <w:t xml:space="preserve"> </w:t>
            </w:r>
            <w:r w:rsidRPr="004770A7">
              <w:rPr>
                <w:color w:val="auto"/>
                <w:sz w:val="18"/>
                <w:lang w:eastAsia="en-US"/>
              </w:rPr>
              <w:t>given every category c</w:t>
            </w:r>
            <w:r w:rsidRPr="004770A7">
              <w:rPr>
                <w:color w:val="auto"/>
                <w:sz w:val="18"/>
                <w:vertAlign w:val="subscript"/>
                <w:lang w:eastAsia="en-US"/>
              </w:rPr>
              <w:t>n</w:t>
            </w:r>
          </w:p>
          <w:p w14:paraId="69B5AB21" w14:textId="6DF552BA" w:rsidR="004770A7" w:rsidRPr="004770A7" w:rsidRDefault="004770A7" w:rsidP="004770A7">
            <w:pPr>
              <w:tabs>
                <w:tab w:val="left" w:pos="270"/>
              </w:tabs>
              <w:spacing w:line="228" w:lineRule="auto"/>
              <w:ind w:firstLine="225"/>
              <w:jc w:val="left"/>
              <w:rPr>
                <w:color w:val="auto"/>
                <w:sz w:val="18"/>
                <w:lang w:eastAsia="en-US"/>
              </w:rPr>
            </w:pPr>
            <w:r w:rsidRPr="004770A7">
              <w:rPr>
                <w:color w:val="auto"/>
                <w:sz w:val="18"/>
                <w:lang w:eastAsia="en-US"/>
              </w:rPr>
              <w:t>3.1 Calculate P(w</w:t>
            </w:r>
            <w:r w:rsidRPr="004770A7">
              <w:rPr>
                <w:color w:val="auto"/>
                <w:sz w:val="18"/>
                <w:vertAlign w:val="subscript"/>
                <w:lang w:eastAsia="en-US"/>
              </w:rPr>
              <w:t>i</w:t>
            </w:r>
            <w:r w:rsidRPr="004770A7">
              <w:rPr>
                <w:color w:val="auto"/>
                <w:sz w:val="18"/>
                <w:lang w:eastAsia="en-US"/>
              </w:rPr>
              <w:t>|c</w:t>
            </w:r>
            <w:r w:rsidRPr="004770A7">
              <w:rPr>
                <w:color w:val="auto"/>
                <w:sz w:val="18"/>
                <w:vertAlign w:val="subscript"/>
                <w:lang w:eastAsia="en-US"/>
              </w:rPr>
              <w:t>n</w:t>
            </w:r>
            <w:r w:rsidRPr="004770A7">
              <w:rPr>
                <w:color w:val="auto"/>
                <w:sz w:val="18"/>
                <w:lang w:eastAsia="en-US"/>
              </w:rPr>
              <w:t>) (maximum likelihood estimates)</w:t>
            </w:r>
          </w:p>
          <w:p w14:paraId="79730067" w14:textId="777391B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3.1.1 Word space</w:t>
            </w:r>
            <w:r w:rsidRPr="004770A7">
              <w:rPr>
                <w:color w:val="auto"/>
                <w:sz w:val="18"/>
                <w:vertAlign w:val="subscript"/>
                <w:lang w:eastAsia="en-US"/>
              </w:rPr>
              <w:t>n</w:t>
            </w:r>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words belonging to reviews</w:t>
            </w:r>
            <w:r w:rsidRPr="004770A7">
              <w:rPr>
                <w:color w:val="auto"/>
                <w:sz w:val="18"/>
                <w:vertAlign w:val="subscript"/>
                <w:lang w:eastAsia="en-US"/>
              </w:rPr>
              <w:t>n</w:t>
            </w:r>
          </w:p>
          <w:p w14:paraId="4BE37371" w14:textId="7447A8EE"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3.1.2 For each word w</w:t>
            </w:r>
            <w:r w:rsidRPr="004770A7">
              <w:rPr>
                <w:color w:val="auto"/>
                <w:sz w:val="18"/>
                <w:vertAlign w:val="subscript"/>
                <w:lang w:eastAsia="en-US"/>
              </w:rPr>
              <w:t xml:space="preserve">i </w:t>
            </w:r>
            <w:r w:rsidRPr="004770A7">
              <w:rPr>
                <w:color w:val="auto"/>
                <w:sz w:val="18"/>
                <w:lang w:eastAsia="en-US"/>
              </w:rPr>
              <w:t>in the Vocabulary (V)</w:t>
            </w:r>
          </w:p>
          <w:p w14:paraId="6FD091FC" w14:textId="358F18F9" w:rsidR="004770A7" w:rsidRPr="004770A7" w:rsidRDefault="004770A7" w:rsidP="004770A7">
            <w:pPr>
              <w:spacing w:line="228" w:lineRule="auto"/>
              <w:ind w:left="1450" w:hanging="941"/>
              <w:jc w:val="left"/>
              <w:rPr>
                <w:color w:val="auto"/>
                <w:sz w:val="18"/>
                <w:lang w:eastAsia="en-US"/>
              </w:rPr>
            </w:pPr>
            <w:r w:rsidRPr="004770A7">
              <w:rPr>
                <w:color w:val="auto"/>
                <w:sz w:val="18"/>
                <w:lang w:eastAsia="en-US"/>
              </w:rPr>
              <w:t>3.1.2.1 n</w:t>
            </w:r>
            <w:r w:rsidRPr="004770A7">
              <w:rPr>
                <w:color w:val="auto"/>
                <w:sz w:val="18"/>
                <w:vertAlign w:val="subscript"/>
                <w:lang w:eastAsia="en-US"/>
              </w:rPr>
              <w:t xml:space="preserve">i </w:t>
            </w:r>
            <w:r w:rsidRPr="004770A7">
              <w:rPr>
                <w:color w:val="auto"/>
                <w:sz w:val="18"/>
                <w:lang w:eastAsia="en-US"/>
              </w:rPr>
              <w:sym w:font="Wingdings" w:char="F0DF"/>
            </w:r>
            <w:r w:rsidRPr="004770A7">
              <w:rPr>
                <w:color w:val="auto"/>
                <w:sz w:val="18"/>
                <w:lang w:eastAsia="en-US"/>
              </w:rPr>
              <w:t xml:space="preserve"> Total occurrences of w</w:t>
            </w:r>
            <w:r w:rsidRPr="004770A7">
              <w:rPr>
                <w:color w:val="auto"/>
                <w:sz w:val="18"/>
                <w:vertAlign w:val="subscript"/>
                <w:lang w:eastAsia="en-US"/>
              </w:rPr>
              <w:t>i</w:t>
            </w:r>
            <w:r w:rsidRPr="004770A7">
              <w:rPr>
                <w:color w:val="auto"/>
                <w:sz w:val="18"/>
                <w:lang w:eastAsia="en-US"/>
              </w:rPr>
              <w:t xml:space="preserve"> in Word space</w:t>
            </w:r>
            <w:r w:rsidRPr="004770A7">
              <w:rPr>
                <w:color w:val="auto"/>
                <w:sz w:val="18"/>
                <w:vertAlign w:val="subscript"/>
                <w:lang w:eastAsia="en-US"/>
              </w:rPr>
              <w:t>n</w:t>
            </w:r>
            <w:r w:rsidRPr="004770A7">
              <w:rPr>
                <w:color w:val="auto"/>
                <w:sz w:val="18"/>
                <w:lang w:eastAsia="en-US"/>
              </w:rPr>
              <w:t xml:space="preserve"> consisting of a total of n words</w:t>
            </w:r>
          </w:p>
          <w:p w14:paraId="3168E24C" w14:textId="5973D23E" w:rsidR="004770A7" w:rsidRPr="00DC0B65" w:rsidRDefault="004770A7" w:rsidP="004770A7">
            <w:pPr>
              <w:pStyle w:val="MDPI39equation"/>
              <w:spacing w:before="0" w:after="0" w:line="228" w:lineRule="auto"/>
              <w:ind w:left="708" w:hanging="198"/>
              <w:jc w:val="left"/>
              <w:rPr>
                <w:rFonts w:eastAsia="SimSun"/>
                <w:snapToGrid/>
                <w:color w:val="auto"/>
                <w:sz w:val="18"/>
                <w:szCs w:val="20"/>
                <w:lang w:eastAsia="en-US" w:bidi="ar-SA"/>
              </w:rPr>
            </w:pPr>
            <w:r w:rsidRPr="00DC0B65">
              <w:rPr>
                <w:rFonts w:eastAsia="SimSun"/>
                <w:snapToGrid/>
                <w:color w:val="auto"/>
                <w:sz w:val="18"/>
                <w:szCs w:val="20"/>
                <w:lang w:eastAsia="en-US" w:bidi="ar-SA"/>
              </w:rPr>
              <w:t>3.1.2.2 P(w</w:t>
            </w:r>
            <w:r w:rsidRPr="00DC0B65">
              <w:rPr>
                <w:rFonts w:eastAsia="SimSun"/>
                <w:snapToGrid/>
                <w:color w:val="auto"/>
                <w:sz w:val="18"/>
                <w:szCs w:val="20"/>
                <w:vertAlign w:val="subscript"/>
                <w:lang w:eastAsia="en-US" w:bidi="ar-SA"/>
              </w:rPr>
              <w:t>i</w:t>
            </w:r>
            <w:r w:rsidRPr="00DC0B65">
              <w:rPr>
                <w:rFonts w:eastAsia="SimSun"/>
                <w:snapToGrid/>
                <w:color w:val="auto"/>
                <w:sz w:val="18"/>
                <w:szCs w:val="20"/>
                <w:lang w:eastAsia="en-US" w:bidi="ar-SA"/>
              </w:rPr>
              <w:t>|c</w:t>
            </w:r>
            <w:r w:rsidRPr="00DC0B65">
              <w:rPr>
                <w:rFonts w:eastAsia="SimSun"/>
                <w:snapToGrid/>
                <w:color w:val="auto"/>
                <w:sz w:val="18"/>
                <w:szCs w:val="20"/>
                <w:vertAlign w:val="subscript"/>
                <w:lang w:eastAsia="en-US" w:bidi="ar-SA"/>
              </w:rPr>
              <w:t>n</w:t>
            </w:r>
            <w:r w:rsidRPr="00DC0B65">
              <w:rPr>
                <w:rFonts w:eastAsia="SimSun"/>
                <w:snapToGrid/>
                <w:color w:val="auto"/>
                <w:sz w:val="18"/>
                <w:szCs w:val="20"/>
                <w:lang w:eastAsia="en-US" w:bidi="ar-SA"/>
              </w:rPr>
              <w:t xml:space="preserve">) </w:t>
            </w:r>
            <w:r w:rsidRPr="00DC0B65">
              <w:rPr>
                <w:rFonts w:eastAsia="SimSun"/>
                <w:snapToGrid/>
                <w:color w:val="auto"/>
                <w:sz w:val="18"/>
                <w:szCs w:val="20"/>
                <w:lang w:eastAsia="en-US" w:bidi="ar-SA"/>
              </w:rPr>
              <w:sym w:font="Wingdings" w:char="F0DF"/>
            </w:r>
            <w:r w:rsidRPr="00DC0B65">
              <w:rPr>
                <w:rFonts w:eastAsia="SimSun"/>
                <w:snapToGrid/>
                <w:color w:val="auto"/>
                <w:sz w:val="18"/>
                <w:szCs w:val="20"/>
                <w:lang w:eastAsia="en-US" w:bidi="ar-SA"/>
              </w:rPr>
              <w:t xml:space="preserve"> n</w:t>
            </w:r>
            <w:r w:rsidRPr="00DC0B65">
              <w:rPr>
                <w:rFonts w:eastAsia="SimSun"/>
                <w:snapToGrid/>
                <w:color w:val="auto"/>
                <w:sz w:val="18"/>
                <w:szCs w:val="20"/>
                <w:vertAlign w:val="subscript"/>
                <w:lang w:eastAsia="en-US" w:bidi="ar-SA"/>
              </w:rPr>
              <w:t xml:space="preserve">i </w:t>
            </w:r>
            <w:r w:rsidRPr="00DC0B65">
              <w:rPr>
                <w:rFonts w:eastAsia="SimSun"/>
                <w:snapToGrid/>
                <w:color w:val="auto"/>
                <w:sz w:val="18"/>
                <w:szCs w:val="20"/>
                <w:lang w:eastAsia="en-US" w:bidi="ar-SA"/>
              </w:rPr>
              <w:t>/ n</w:t>
            </w:r>
          </w:p>
          <w:p w14:paraId="06289F31" w14:textId="208535AD" w:rsidR="004770A7" w:rsidRPr="00463412" w:rsidRDefault="004770A7" w:rsidP="004770A7">
            <w:pPr>
              <w:pStyle w:val="MDPI39equation"/>
              <w:ind w:hanging="709"/>
              <w:jc w:val="left"/>
            </w:pPr>
            <w:r w:rsidRPr="00DC0B65">
              <w:rPr>
                <w:rFonts w:eastAsia="SimSun"/>
                <w:b/>
                <w:snapToGrid/>
                <w:color w:val="auto"/>
                <w:sz w:val="18"/>
                <w:szCs w:val="20"/>
                <w:lang w:eastAsia="en-US" w:bidi="ar-SA"/>
              </w:rPr>
              <w:t>End</w:t>
            </w:r>
          </w:p>
        </w:tc>
        <w:tc>
          <w:tcPr>
            <w:tcW w:w="431" w:type="dxa"/>
            <w:vAlign w:val="center"/>
          </w:tcPr>
          <w:p w14:paraId="5F6FCFD9" w14:textId="126D8AC7" w:rsidR="004770A7" w:rsidRPr="00463412" w:rsidRDefault="004770A7" w:rsidP="00DC0B65">
            <w:pPr>
              <w:pStyle w:val="MDPI3aequationnumber"/>
              <w:keepNext/>
            </w:pPr>
            <w:r w:rsidRPr="00463412">
              <w:t>(</w:t>
            </w:r>
            <w:r w:rsidR="00DC0B65">
              <w:t>1</w:t>
            </w:r>
            <w:r w:rsidRPr="00463412">
              <w:t>)</w:t>
            </w:r>
          </w:p>
        </w:tc>
      </w:tr>
    </w:tbl>
    <w:p w14:paraId="0CF9CF3D" w14:textId="5CCBA145" w:rsidR="00463412"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1</w:t>
      </w:r>
      <w:r w:rsidRPr="00DC0B65">
        <w:rPr>
          <w:b/>
          <w:bCs/>
        </w:rPr>
        <w:fldChar w:fldCharType="end"/>
      </w:r>
      <w:r w:rsidR="00DB7FCC">
        <w:rPr>
          <w:b/>
          <w:bCs/>
        </w:rPr>
        <w:t>.</w:t>
      </w:r>
      <w:r>
        <w:t xml:space="preserve"> </w:t>
      </w:r>
      <w:r w:rsidRPr="00161929">
        <w:t>Learning phase of Multinomial Naïve Bayes for performing predictions</w:t>
      </w:r>
      <w:r>
        <w:t>.</w:t>
      </w:r>
    </w:p>
    <w:p w14:paraId="0DA05DC5" w14:textId="0E1E5B7B" w:rsidR="00463412" w:rsidRDefault="003D22E3" w:rsidP="00DC0B65">
      <w:pPr>
        <w:pStyle w:val="MDPI22heading2"/>
      </w:pPr>
      <w:r>
        <w:t xml:space="preserve">3.3 </w:t>
      </w:r>
      <w:r w:rsidR="00DC0B65" w:rsidRPr="00DC0B65">
        <w:t>Complement Naïve Bayes</w:t>
      </w:r>
    </w:p>
    <w:p w14:paraId="5274E0AC" w14:textId="315D09B2" w:rsidR="00DC0B65" w:rsidRDefault="00DC0B65" w:rsidP="00D12EB8">
      <w:pPr>
        <w:pStyle w:val="MDPI31text"/>
      </w:pPr>
      <w:r w:rsidRPr="003E1E84">
        <w:t xml:space="preserve">In this sub-section, we discuss the Complement Naïve Bayes, which is a modified version of the Multinomial </w:t>
      </w:r>
      <w:r w:rsidR="001B3AB9">
        <w:t>Naïve Bayes. Complement Naïve Bayes deals with the limitations of Multinomial Naïve Bayes</w:t>
      </w:r>
      <w:r w:rsidRPr="003E1E84">
        <w:t xml:space="preserve">’s to perform well when trained with imbalanced data </w:t>
      </w:r>
      <w:r w:rsidRPr="003E1E84">
        <w:fldChar w:fldCharType="begin"/>
      </w:r>
      <w:r w:rsidR="00E17B41">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E17B41">
        <w:rPr>
          <w:noProof/>
        </w:rPr>
        <w:t>[35]</w:t>
      </w:r>
      <w:r w:rsidRPr="003E1E84">
        <w:fldChar w:fldCharType="end"/>
      </w:r>
      <w:r w:rsidRPr="003E1E84">
        <w:t xml:space="preserve">, i.e., the training </w:t>
      </w:r>
      <w:r>
        <w:t>data</w:t>
      </w:r>
      <w:r w:rsidRPr="003E1E84">
        <w:t xml:space="preserve"> do</w:t>
      </w:r>
      <w:r>
        <w:t>es</w:t>
      </w:r>
      <w:r w:rsidRPr="003E1E84">
        <w:t xml:space="preserve"> not comprise </w:t>
      </w:r>
      <w:r>
        <w:t>of</w:t>
      </w:r>
      <w:r w:rsidRPr="003E1E84">
        <w:t xml:space="preserve"> approximately equal proportion of </w:t>
      </w:r>
      <w:r>
        <w:t xml:space="preserve">reviews belonging to </w:t>
      </w:r>
      <w:r w:rsidRPr="003E1E84">
        <w:t xml:space="preserve">different types of categories. Complement Naïve Bayes addresses this drawback by estimating </w:t>
      </w:r>
      <w:r w:rsidR="00772E21">
        <w:t xml:space="preserve">the probability of a category </w:t>
      </w:r>
      <w:r w:rsidR="00772E21" w:rsidRPr="003E1E84">
        <w:t>c</w:t>
      </w:r>
      <w:r w:rsidR="00772E21" w:rsidRPr="003E1E84">
        <w:rPr>
          <w:vertAlign w:val="subscript"/>
        </w:rPr>
        <w:t>n</w:t>
      </w:r>
      <w:r w:rsidR="00772E21">
        <w:t xml:space="preserve"> using training data from the other</w:t>
      </w:r>
      <w:r w:rsidRPr="003E1E84">
        <w:t xml:space="preserve"> categor</w:t>
      </w:r>
      <w:r>
        <w:t>y(</w:t>
      </w:r>
      <w:r w:rsidRPr="003E1E84">
        <w:t>ies</w:t>
      </w:r>
      <w:r>
        <w:t>)</w:t>
      </w:r>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(except c</w:t>
      </w:r>
      <w:r w:rsidRPr="003E1E84">
        <w:rPr>
          <w:vertAlign w:val="subscript"/>
        </w:rPr>
        <w:t>n</w:t>
      </w:r>
      <w:r w:rsidRPr="003E1E84">
        <w:t>)</w:t>
      </w:r>
      <w:r w:rsidRPr="003E1E84">
        <w:rPr>
          <w:vertAlign w:val="subscript"/>
        </w:rPr>
        <w:t xml:space="preserve">. </w:t>
      </w:r>
      <w:r w:rsidRPr="003E1E84">
        <w:t xml:space="preserve">In case of </w:t>
      </w:r>
      <w:r w:rsidR="00510292">
        <w:t>Complement Naïve Bayes, the initial probability</w:t>
      </w:r>
      <w:r w:rsidRPr="003E1E84">
        <w:t xml:space="preserve"> is computed using equation (1). Unlike </w:t>
      </w:r>
      <w:r w:rsidR="00587263" w:rsidRPr="00587263">
        <w:t xml:space="preserve">Multinomial Naïve Bayes, Complement Naïve Bayes computes the likelihood of a word </w:t>
      </w:r>
      <w:r w:rsidR="00587263" w:rsidRPr="003E1E84">
        <w:t>w</w:t>
      </w:r>
      <w:r w:rsidR="00587263" w:rsidRPr="003E1E84">
        <w:rPr>
          <w:vertAlign w:val="subscript"/>
        </w:rPr>
        <w:t>i</w:t>
      </w:r>
      <w:r w:rsidR="00587263" w:rsidRPr="00587263">
        <w:t xml:space="preserve"> by considering its occurrences in categories</w:t>
      </w:r>
      <w:r w:rsidR="00587263">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other than c</w:t>
      </w:r>
      <w:r w:rsidRPr="003E1E84">
        <w:rPr>
          <w:vertAlign w:val="subscript"/>
        </w:rPr>
        <w:t xml:space="preserve">n </w:t>
      </w:r>
      <w:r w:rsidRPr="003E1E84">
        <w:t>(i.e., computing the likelihood of w</w:t>
      </w:r>
      <w:r w:rsidRPr="003E1E84">
        <w:rPr>
          <w:vertAlign w:val="subscript"/>
        </w:rPr>
        <w:t xml:space="preserve">i </w:t>
      </w:r>
      <w:r w:rsidRPr="003E1E84">
        <w:t>occurring in other categor</w:t>
      </w:r>
      <w:r>
        <w:t>y(</w:t>
      </w:r>
      <w:r w:rsidRPr="003E1E84">
        <w:t>ies</w:t>
      </w:r>
      <w:r>
        <w:t>)</w:t>
      </w:r>
      <w:r w:rsidRPr="003E1E84">
        <w:t>).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1855854" w14:textId="77777777" w:rsidTr="00DB7FCC">
        <w:tc>
          <w:tcPr>
            <w:tcW w:w="7428" w:type="dxa"/>
          </w:tcPr>
          <w:p w14:paraId="019F7CE3" w14:textId="0B1593DD" w:rsidR="00DC0B65" w:rsidRPr="00463412" w:rsidRDefault="00DC0B65" w:rsidP="00BE015D">
            <w:pPr>
              <w:pStyle w:val="MDPI39equation"/>
            </w:pPr>
            <w:r w:rsidRPr="003E1E84">
              <w:lastRenderedPageBreak/>
              <w:t>P(w</w:t>
            </w:r>
            <w:r w:rsidRPr="003E1E84">
              <w:rPr>
                <w:vertAlign w:val="subscript"/>
              </w:rPr>
              <w:t>i</w:t>
            </w:r>
            <w:r w:rsidRPr="003E1E84">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count(w</w:t>
            </w:r>
            <w:r w:rsidRPr="003E1E84">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r w:rsidRPr="00652E0E">
              <w:rPr>
                <w:vertAlign w:val="subscript"/>
              </w:rPr>
              <w:t>w</w:t>
            </w:r>
            <w:r w:rsidRPr="00652E0E">
              <w:rPr>
                <w:rFonts w:ascii="Cambria Math" w:hAnsi="Cambria Math"/>
                <w:vertAlign w:val="subscript"/>
              </w:rPr>
              <w:t>∊</w:t>
            </w:r>
            <w:r w:rsidRPr="00652E0E">
              <w:rPr>
                <w:vertAlign w:val="subscript"/>
              </w:rPr>
              <w:t>V</w:t>
            </w:r>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p>
        </w:tc>
        <w:tc>
          <w:tcPr>
            <w:tcW w:w="431" w:type="dxa"/>
            <w:vAlign w:val="center"/>
          </w:tcPr>
          <w:p w14:paraId="5E86B973" w14:textId="777D7D1A" w:rsidR="00DC0B65" w:rsidRPr="00463412" w:rsidRDefault="00DC0B65" w:rsidP="00DB7FCC">
            <w:pPr>
              <w:pStyle w:val="MDPI3aequationnumber"/>
            </w:pPr>
            <w:r w:rsidRPr="00463412">
              <w:t>(</w:t>
            </w:r>
            <w:r>
              <w:t>4</w:t>
            </w:r>
            <w:r w:rsidRPr="00463412">
              <w:t>)</w:t>
            </w:r>
          </w:p>
        </w:tc>
      </w:tr>
    </w:tbl>
    <w:p w14:paraId="73B1605A" w14:textId="6BF2E1ED" w:rsidR="00DC0B65" w:rsidRDefault="00DC0B65" w:rsidP="00DC0B65">
      <w:pPr>
        <w:pStyle w:val="MDPI31text"/>
        <w:ind w:firstLine="0"/>
        <w:rPr>
          <w:iCs/>
        </w:rPr>
      </w:pPr>
      <w:r w:rsidRPr="003E1E84">
        <w:t>Where, P(w</w:t>
      </w:r>
      <w:r w:rsidRPr="003E1E84">
        <w:rPr>
          <w:vertAlign w:val="subscript"/>
        </w:rPr>
        <w:t>i</w:t>
      </w:r>
      <w:r w:rsidRPr="003E1E84">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denotes the probability of word w</w:t>
      </w:r>
      <w:r w:rsidRPr="003E1E84">
        <w:rPr>
          <w:vertAlign w:val="subscript"/>
        </w:rPr>
        <w:t xml:space="preserve">i </w:t>
      </w:r>
      <w:r w:rsidRPr="003E1E84">
        <w:t xml:space="preserve">given it belongs to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is given as the ratio of the total number of times a word w</w:t>
      </w:r>
      <w:r w:rsidRPr="003E1E84">
        <w:rPr>
          <w:vertAlign w:val="subscript"/>
        </w:rPr>
        <w:t>i</w:t>
      </w:r>
      <w:r w:rsidRPr="003E1E84">
        <w:t xml:space="preserve"> occurs in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 xml:space="preserve">to the total number of words w in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Thus, in contrast to Multinomial Naïve Bayes, the Complement Naïve Bayes creates a word space for category c</w:t>
      </w:r>
      <w:r w:rsidRPr="003E1E84">
        <w:rPr>
          <w:vertAlign w:val="subscript"/>
        </w:rPr>
        <w:t>n</w:t>
      </w:r>
      <w:r w:rsidRPr="003E1E84">
        <w:t xml:space="preserve"> by creating a dictionary of words belonging to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by utilizing the frequency of w.</w:t>
      </w:r>
      <w:r>
        <w:t xml:space="preserve"> </w:t>
      </w:r>
      <w:r w:rsidRPr="003E1E84">
        <w:t>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26CFC1F" w14:textId="77777777" w:rsidTr="00DB7FCC">
        <w:tc>
          <w:tcPr>
            <w:tcW w:w="7428" w:type="dxa"/>
          </w:tcPr>
          <w:p w14:paraId="4FF02D40" w14:textId="082B496C" w:rsidR="00DC0B65" w:rsidRPr="00463412" w:rsidRDefault="00DC0B65" w:rsidP="00DB7FCC">
            <w:pPr>
              <w:pStyle w:val="MDPI39equation"/>
            </w:pPr>
            <w:r w:rsidRPr="003E1E84">
              <w:rPr>
                <w:lang w:val="en-NZ"/>
              </w:rPr>
              <w:t>C</w:t>
            </w:r>
            <w:r w:rsidRPr="003E1E84">
              <w:rPr>
                <w:vertAlign w:val="subscript"/>
                <w:lang w:val="en-NZ"/>
              </w:rPr>
              <w:t>MAP</w:t>
            </w:r>
            <w:r w:rsidRPr="003E1E84">
              <w:rPr>
                <w:lang w:val="en-NZ"/>
              </w:rPr>
              <w:t xml:space="preserve"> (R) = argmin</w:t>
            </w:r>
            <w:r w:rsidRPr="003E1E84">
              <w:rPr>
                <w:vertAlign w:val="subscript"/>
                <w:lang w:val="en-NZ"/>
              </w:rPr>
              <w:t>cn</w:t>
            </w:r>
            <w:r w:rsidRPr="003E1E84">
              <w:rPr>
                <w:lang w:val="en-NZ"/>
              </w:rPr>
              <w:t xml:space="preserve"> </w:t>
            </w:r>
            <w:r>
              <w:rPr>
                <w:lang w:val="en-NZ"/>
              </w:rPr>
              <w:t>(</w:t>
            </w:r>
            <w:r w:rsidRPr="003E1E84">
              <w:rPr>
                <w:lang w:val="en-NZ"/>
              </w:rPr>
              <w:t>P(c</w:t>
            </w:r>
            <w:r w:rsidRPr="003E1E84">
              <w:rPr>
                <w:vertAlign w:val="subscript"/>
                <w:lang w:val="en-NZ"/>
              </w:rPr>
              <w:t>n</w:t>
            </w:r>
            <w:r w:rsidRPr="003E1E84">
              <w:rPr>
                <w:lang w:val="en-NZ"/>
              </w:rPr>
              <w:t>) * Π</w:t>
            </w:r>
            <w:r w:rsidRPr="003E1E84">
              <w:rPr>
                <w:vertAlign w:val="subscript"/>
                <w:lang w:val="en-NZ"/>
              </w:rPr>
              <w:t xml:space="preserve">i </w:t>
            </w:r>
            <w:r w:rsidRPr="003E1E84">
              <w:rPr>
                <w:lang w:val="en-NZ"/>
              </w:rPr>
              <w:t>(1/ (P(w</w:t>
            </w:r>
            <w:r w:rsidRPr="003E1E84">
              <w:rPr>
                <w:vertAlign w:val="subscript"/>
                <w:lang w:val="en-NZ"/>
              </w:rPr>
              <w:t>i</w:t>
            </w:r>
            <w:r w:rsidRPr="003E1E84">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sidRPr="003E1E84">
              <w:rPr>
                <w:lang w:val="en-NZ"/>
              </w:rPr>
              <w:t>)))</w:t>
            </w:r>
            <w:r>
              <w:rPr>
                <w:lang w:val="en-NZ"/>
              </w:rPr>
              <w:t>)</w:t>
            </w:r>
          </w:p>
        </w:tc>
        <w:tc>
          <w:tcPr>
            <w:tcW w:w="431" w:type="dxa"/>
            <w:vAlign w:val="center"/>
          </w:tcPr>
          <w:p w14:paraId="4C04E25E" w14:textId="38738B28" w:rsidR="00DC0B65" w:rsidRPr="00463412" w:rsidRDefault="00DC0B65" w:rsidP="00DB7FCC">
            <w:pPr>
              <w:pStyle w:val="MDPI3aequationnumber"/>
            </w:pPr>
            <w:r w:rsidRPr="00463412">
              <w:t>(</w:t>
            </w:r>
            <w:r>
              <w:t>5</w:t>
            </w:r>
            <w:r w:rsidRPr="00463412">
              <w:t>)</w:t>
            </w:r>
          </w:p>
        </w:tc>
      </w:tr>
    </w:tbl>
    <w:p w14:paraId="46177ADD" w14:textId="2CC7AF23" w:rsidR="00DC0B65" w:rsidRDefault="00DC0B65" w:rsidP="00DC0B65">
      <w:pPr>
        <w:pStyle w:val="MDPI31text"/>
        <w:ind w:firstLine="0"/>
        <w:rPr>
          <w:iCs/>
        </w:rPr>
      </w:pPr>
      <w:r w:rsidRPr="003E1E84">
        <w:t>Where C</w:t>
      </w:r>
      <w:r w:rsidRPr="003E1E84">
        <w:rPr>
          <w:vertAlign w:val="subscript"/>
        </w:rPr>
        <w:t xml:space="preserve">MAP </w:t>
      </w:r>
      <w:r w:rsidRPr="003E1E84">
        <w:t>(R) denotes the most likely category c</w:t>
      </w:r>
      <w:r w:rsidRPr="003E1E84">
        <w:rPr>
          <w:vertAlign w:val="subscript"/>
        </w:rPr>
        <w:t>n</w:t>
      </w:r>
      <w:r w:rsidRPr="003E1E84">
        <w:t xml:space="preserve"> for a review R which is </w:t>
      </w:r>
      <w:r w:rsidR="00AC15CA">
        <w:t>given as the argument of the minimum likelihood estimates of the category calculated as prior times the inverse likelihood</w:t>
      </w:r>
      <w:r w:rsidRPr="003E1E84">
        <w:t xml:space="preserve">. Based on this, we provide the learning phase for Complement Naïve Bayes for classifying the app reviews into the relevant categories </w:t>
      </w:r>
      <w:r w:rsidRPr="003E1E84">
        <w:fldChar w:fldCharType="begin"/>
      </w:r>
      <w:r w:rsidR="00E17B41">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E17B41">
        <w:rPr>
          <w:noProof/>
        </w:rPr>
        <w:t>[35]</w:t>
      </w:r>
      <w:r w:rsidRPr="003E1E84">
        <w:fldChar w:fldCharType="end"/>
      </w:r>
      <w:r w:rsidRPr="003E1E84">
        <w:t xml:space="preserve"> in </w:t>
      </w:r>
      <w:r>
        <w:t>A</w:t>
      </w:r>
      <w:r w:rsidRPr="003E1E84">
        <w:t>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029E8667" w14:textId="77777777" w:rsidTr="00DB7FCC">
        <w:tc>
          <w:tcPr>
            <w:tcW w:w="7428" w:type="dxa"/>
          </w:tcPr>
          <w:p w14:paraId="6D5CE0E6" w14:textId="77777777" w:rsidR="00DC0B65" w:rsidRDefault="00DC0B65" w:rsidP="00DC0B65">
            <w:pPr>
              <w:pStyle w:val="BodyText"/>
              <w:spacing w:after="0"/>
              <w:jc w:val="left"/>
              <w:rPr>
                <w:sz w:val="18"/>
                <w:szCs w:val="16"/>
              </w:rPr>
            </w:pPr>
            <w:r w:rsidRPr="004F08D0">
              <w:rPr>
                <w:b/>
                <w:sz w:val="18"/>
                <w:szCs w:val="16"/>
              </w:rPr>
              <w:t xml:space="preserve">Begin </w:t>
            </w:r>
          </w:p>
          <w:p w14:paraId="1F2CBCEF" w14:textId="72D2A0A2" w:rsidR="00DC0B65" w:rsidRPr="004F08D0" w:rsidRDefault="00DC0B65" w:rsidP="00DC0B65">
            <w:pPr>
              <w:pStyle w:val="BodyText"/>
              <w:spacing w:after="0"/>
              <w:ind w:left="174" w:hanging="174"/>
              <w:jc w:val="left"/>
              <w:rPr>
                <w:sz w:val="18"/>
                <w:szCs w:val="16"/>
              </w:rPr>
            </w:pPr>
            <w:r w:rsidRPr="004F08D0">
              <w:rPr>
                <w:sz w:val="18"/>
                <w:szCs w:val="16"/>
              </w:rPr>
              <w:t xml:space="preserve">1. </w:t>
            </w:r>
            <w:r w:rsidR="00D91778">
              <w:rPr>
                <w:sz w:val="18"/>
                <w:szCs w:val="16"/>
              </w:rPr>
              <w:t>From the manually classified pre-processed app reviews</w:t>
            </w:r>
            <w:r w:rsidRPr="004F08D0">
              <w:rPr>
                <w:sz w:val="18"/>
                <w:szCs w:val="16"/>
              </w:rPr>
              <w:t>, extract Vocabulary (V)</w:t>
            </w:r>
          </w:p>
          <w:p w14:paraId="1258ED86" w14:textId="77777777" w:rsidR="00DC0B65" w:rsidRPr="004F08D0" w:rsidRDefault="00DC0B65" w:rsidP="00DC0B65">
            <w:pPr>
              <w:pStyle w:val="BodyText"/>
              <w:spacing w:after="0"/>
              <w:jc w:val="left"/>
              <w:rPr>
                <w:sz w:val="18"/>
                <w:szCs w:val="16"/>
              </w:rPr>
            </w:pPr>
            <w:r w:rsidRPr="004F08D0">
              <w:rPr>
                <w:sz w:val="18"/>
                <w:szCs w:val="16"/>
              </w:rPr>
              <w:t>2. Calculate P(c</w:t>
            </w:r>
            <w:r w:rsidRPr="004F08D0">
              <w:rPr>
                <w:sz w:val="18"/>
                <w:szCs w:val="16"/>
                <w:vertAlign w:val="subscript"/>
              </w:rPr>
              <w:t>n</w:t>
            </w:r>
            <w:r w:rsidRPr="004F08D0">
              <w:rPr>
                <w:sz w:val="18"/>
                <w:szCs w:val="16"/>
              </w:rPr>
              <w:t>) terms</w:t>
            </w:r>
          </w:p>
          <w:p w14:paraId="789CF934" w14:textId="0A26C5C8" w:rsidR="00DC0B65" w:rsidRPr="004F08D0" w:rsidRDefault="00DC0B65" w:rsidP="00DC0B65">
            <w:pPr>
              <w:pStyle w:val="BodyText"/>
              <w:spacing w:after="0"/>
              <w:ind w:firstLine="225"/>
              <w:jc w:val="left"/>
              <w:rPr>
                <w:sz w:val="18"/>
                <w:szCs w:val="16"/>
              </w:rPr>
            </w:pPr>
            <w:r w:rsidRPr="004F08D0">
              <w:rPr>
                <w:sz w:val="18"/>
                <w:szCs w:val="16"/>
              </w:rPr>
              <w:t>2.1 For each c</w:t>
            </w:r>
            <w:r w:rsidRPr="004F08D0">
              <w:rPr>
                <w:sz w:val="18"/>
                <w:szCs w:val="16"/>
                <w:vertAlign w:val="subscript"/>
              </w:rPr>
              <w:t>n</w:t>
            </w:r>
            <w:r w:rsidRPr="004F08D0">
              <w:rPr>
                <w:sz w:val="18"/>
                <w:szCs w:val="16"/>
              </w:rPr>
              <w:t xml:space="preserve"> in C do:</w:t>
            </w:r>
          </w:p>
          <w:p w14:paraId="391143B1" w14:textId="61262917" w:rsidR="00DC0B65" w:rsidRPr="004F08D0" w:rsidRDefault="00DC0B65" w:rsidP="00DC0B65">
            <w:pPr>
              <w:pStyle w:val="BodyText"/>
              <w:spacing w:after="0"/>
              <w:ind w:firstLine="367"/>
              <w:jc w:val="left"/>
              <w:rPr>
                <w:sz w:val="18"/>
                <w:szCs w:val="16"/>
                <w:vertAlign w:val="subscript"/>
              </w:rPr>
            </w:pPr>
            <w:r w:rsidRPr="004F08D0">
              <w:rPr>
                <w:sz w:val="18"/>
                <w:szCs w:val="16"/>
              </w:rPr>
              <w:t>2.1.1 reviews</w:t>
            </w:r>
            <w:r w:rsidRPr="004F08D0">
              <w:rPr>
                <w:sz w:val="18"/>
                <w:szCs w:val="16"/>
                <w:vertAlign w:val="subscript"/>
              </w:rPr>
              <w:t>n</w:t>
            </w:r>
            <w:r w:rsidRPr="004F08D0">
              <w:rPr>
                <w:sz w:val="18"/>
                <w:szCs w:val="16"/>
              </w:rPr>
              <w:t xml:space="preserve"> </w:t>
            </w:r>
            <w:r w:rsidRPr="004F08D0">
              <w:rPr>
                <w:sz w:val="18"/>
                <w:szCs w:val="16"/>
              </w:rPr>
              <w:sym w:font="Wingdings" w:char="F0DF"/>
            </w:r>
            <w:r w:rsidRPr="004F08D0">
              <w:rPr>
                <w:sz w:val="18"/>
                <w:szCs w:val="16"/>
              </w:rPr>
              <w:t xml:space="preserve"> all reviews with category = c</w:t>
            </w:r>
            <w:r w:rsidRPr="004F08D0">
              <w:rPr>
                <w:sz w:val="18"/>
                <w:szCs w:val="16"/>
                <w:vertAlign w:val="subscript"/>
              </w:rPr>
              <w:t>n</w:t>
            </w:r>
          </w:p>
          <w:p w14:paraId="665EA442" w14:textId="06670DE2" w:rsidR="00DC0B65" w:rsidRPr="004F08D0" w:rsidRDefault="00DC0B65" w:rsidP="00DC0B65">
            <w:pPr>
              <w:pStyle w:val="BodyText"/>
              <w:spacing w:after="0"/>
              <w:ind w:firstLine="367"/>
              <w:jc w:val="left"/>
              <w:rPr>
                <w:sz w:val="18"/>
                <w:szCs w:val="16"/>
              </w:rPr>
            </w:pPr>
            <w:r w:rsidRPr="004F08D0">
              <w:rPr>
                <w:sz w:val="18"/>
                <w:szCs w:val="16"/>
              </w:rPr>
              <w:t>2.1.2 P(c</w:t>
            </w:r>
            <w:r w:rsidRPr="004F08D0">
              <w:rPr>
                <w:sz w:val="18"/>
                <w:szCs w:val="16"/>
                <w:vertAlign w:val="subscript"/>
              </w:rPr>
              <w:t>n</w:t>
            </w:r>
            <w:r w:rsidRPr="004F08D0">
              <w:rPr>
                <w:sz w:val="18"/>
                <w:szCs w:val="16"/>
              </w:rPr>
              <w:t xml:space="preserve">) </w:t>
            </w:r>
            <w:r w:rsidRPr="004F08D0">
              <w:rPr>
                <w:sz w:val="18"/>
                <w:szCs w:val="16"/>
              </w:rPr>
              <w:sym w:font="Wingdings" w:char="F0DF"/>
            </w:r>
            <w:r w:rsidRPr="004F08D0">
              <w:rPr>
                <w:sz w:val="18"/>
                <w:szCs w:val="16"/>
              </w:rPr>
              <w:t xml:space="preserve"> |reviews</w:t>
            </w:r>
            <w:r w:rsidRPr="004F08D0">
              <w:rPr>
                <w:sz w:val="18"/>
                <w:szCs w:val="16"/>
                <w:vertAlign w:val="subscript"/>
              </w:rPr>
              <w:t>n</w:t>
            </w:r>
            <w:r w:rsidRPr="004F08D0">
              <w:rPr>
                <w:sz w:val="18"/>
                <w:szCs w:val="16"/>
              </w:rPr>
              <w:t>| / |Total reviews|</w:t>
            </w:r>
          </w:p>
          <w:p w14:paraId="57D05257" w14:textId="77777777" w:rsidR="00DC0B65" w:rsidRPr="004F08D0" w:rsidRDefault="00DC0B65" w:rsidP="00DC0B65">
            <w:pPr>
              <w:pStyle w:val="BodyText"/>
              <w:spacing w:after="0"/>
              <w:jc w:val="left"/>
              <w:rPr>
                <w:sz w:val="18"/>
                <w:szCs w:val="16"/>
              </w:rPr>
            </w:pPr>
            <w:r w:rsidRPr="004F08D0">
              <w:rPr>
                <w:sz w:val="18"/>
                <w:szCs w:val="16"/>
              </w:rPr>
              <w:t>3. For every word w</w:t>
            </w:r>
            <w:r w:rsidRPr="004F08D0">
              <w:rPr>
                <w:sz w:val="18"/>
                <w:szCs w:val="16"/>
                <w:vertAlign w:val="subscript"/>
              </w:rPr>
              <w:t>i</w:t>
            </w:r>
            <w:r w:rsidRPr="004F08D0">
              <w:rPr>
                <w:sz w:val="18"/>
                <w:szCs w:val="16"/>
              </w:rPr>
              <w:t>,</w:t>
            </w:r>
            <w:r w:rsidRPr="004F08D0">
              <w:rPr>
                <w:sz w:val="18"/>
                <w:szCs w:val="16"/>
                <w:vertAlign w:val="subscript"/>
              </w:rPr>
              <w:t xml:space="preserve"> </w:t>
            </w:r>
            <w:r w:rsidRPr="004F08D0">
              <w:rPr>
                <w:sz w:val="18"/>
                <w:szCs w:val="16"/>
              </w:rPr>
              <w:t>given every category c</w:t>
            </w:r>
            <w:r w:rsidRPr="004F08D0">
              <w:rPr>
                <w:sz w:val="18"/>
                <w:szCs w:val="16"/>
                <w:vertAlign w:val="subscript"/>
              </w:rPr>
              <w:t>n</w:t>
            </w:r>
          </w:p>
          <w:p w14:paraId="6DF3AFB1" w14:textId="3C736C2F" w:rsidR="00DC0B65" w:rsidRPr="004F08D0" w:rsidRDefault="00DC0B65" w:rsidP="00DC0B65">
            <w:pPr>
              <w:pStyle w:val="BodyText"/>
              <w:spacing w:after="0"/>
              <w:ind w:firstLine="225"/>
              <w:jc w:val="left"/>
              <w:rPr>
                <w:sz w:val="18"/>
                <w:szCs w:val="16"/>
              </w:rPr>
            </w:pPr>
            <w:r w:rsidRPr="004F08D0">
              <w:rPr>
                <w:sz w:val="18"/>
                <w:szCs w:val="16"/>
              </w:rPr>
              <w:t>3.1 Calculate P(w</w:t>
            </w:r>
            <w:r w:rsidRPr="004F08D0">
              <w:rPr>
                <w:sz w:val="18"/>
                <w:szCs w:val="16"/>
                <w:vertAlign w:val="subscript"/>
              </w:rPr>
              <w:t>i</w:t>
            </w:r>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(maximum likelihood estimates)</w:t>
            </w:r>
          </w:p>
          <w:p w14:paraId="38A7FC35" w14:textId="251B5256" w:rsidR="00DC0B65" w:rsidRPr="004F08D0" w:rsidRDefault="00DC0B65" w:rsidP="00DC0B65">
            <w:pPr>
              <w:pStyle w:val="BodyText"/>
              <w:spacing w:after="0"/>
              <w:ind w:left="883" w:hanging="516"/>
              <w:jc w:val="left"/>
              <w:rPr>
                <w:sz w:val="18"/>
                <w:szCs w:val="16"/>
              </w:rPr>
            </w:pPr>
            <w:r w:rsidRPr="004F08D0">
              <w:rPr>
                <w:sz w:val="18"/>
                <w:szCs w:val="16"/>
              </w:rPr>
              <w:t>3.1.1 Word space</w:t>
            </w:r>
            <w:r w:rsidRPr="004F08D0">
              <w:rPr>
                <w:sz w:val="18"/>
                <w:szCs w:val="16"/>
                <w:vertAlign w:val="subscript"/>
              </w:rPr>
              <w:t>n</w:t>
            </w:r>
            <w:r w:rsidRPr="004F08D0">
              <w:rPr>
                <w:sz w:val="18"/>
                <w:szCs w:val="16"/>
              </w:rPr>
              <w:t xml:space="preserve"> </w:t>
            </w:r>
            <w:r w:rsidRPr="004F08D0">
              <w:rPr>
                <w:sz w:val="18"/>
                <w:szCs w:val="16"/>
              </w:rPr>
              <w:sym w:font="Wingdings" w:char="F0DF"/>
            </w:r>
            <w:r w:rsidRPr="004F08D0">
              <w:rPr>
                <w:sz w:val="18"/>
                <w:szCs w:val="16"/>
              </w:rPr>
              <w:t xml:space="preserve"> words belonging to reviews of category(ies)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1F834E1B" w14:textId="1EFEEF8A" w:rsidR="00DC0B65" w:rsidRPr="004F08D0" w:rsidRDefault="00DC0B65" w:rsidP="00DC0B65">
            <w:pPr>
              <w:pStyle w:val="BodyText"/>
              <w:spacing w:after="0"/>
              <w:ind w:firstLine="367"/>
              <w:jc w:val="left"/>
              <w:rPr>
                <w:sz w:val="18"/>
                <w:szCs w:val="16"/>
              </w:rPr>
            </w:pPr>
            <w:r w:rsidRPr="004F08D0">
              <w:rPr>
                <w:sz w:val="18"/>
                <w:szCs w:val="16"/>
              </w:rPr>
              <w:t>3.1.2  For each word w</w:t>
            </w:r>
            <w:r w:rsidRPr="004F08D0">
              <w:rPr>
                <w:sz w:val="18"/>
                <w:szCs w:val="16"/>
                <w:vertAlign w:val="subscript"/>
              </w:rPr>
              <w:t xml:space="preserve">i </w:t>
            </w:r>
            <w:r w:rsidRPr="004F08D0">
              <w:rPr>
                <w:sz w:val="18"/>
                <w:szCs w:val="16"/>
              </w:rPr>
              <w:t>in the Vocabulary (V)</w:t>
            </w:r>
          </w:p>
          <w:p w14:paraId="0B5814EA" w14:textId="4C002CAC" w:rsidR="00DC0B65" w:rsidRPr="004F08D0" w:rsidRDefault="00DC0B65" w:rsidP="00DC0B65">
            <w:pPr>
              <w:pStyle w:val="BodyText"/>
              <w:spacing w:after="0"/>
              <w:ind w:left="1450" w:hanging="941"/>
              <w:jc w:val="left"/>
              <w:rPr>
                <w:sz w:val="18"/>
                <w:szCs w:val="16"/>
              </w:rPr>
            </w:pPr>
            <w:r w:rsidRPr="004F08D0">
              <w:rPr>
                <w:sz w:val="18"/>
                <w:szCs w:val="16"/>
              </w:rPr>
              <w:t>3.1.2.1 n</w:t>
            </w:r>
            <w:r w:rsidRPr="004F08D0">
              <w:rPr>
                <w:sz w:val="18"/>
                <w:szCs w:val="16"/>
                <w:vertAlign w:val="subscript"/>
              </w:rPr>
              <w:t xml:space="preserve">i </w:t>
            </w:r>
            <w:r w:rsidRPr="004F08D0">
              <w:rPr>
                <w:sz w:val="18"/>
                <w:szCs w:val="16"/>
              </w:rPr>
              <w:sym w:font="Wingdings" w:char="F0DF"/>
            </w:r>
            <w:r w:rsidRPr="004F08D0">
              <w:rPr>
                <w:sz w:val="18"/>
                <w:szCs w:val="16"/>
              </w:rPr>
              <w:t xml:space="preserve"> Total occurrences of w</w:t>
            </w:r>
            <w:r w:rsidRPr="004F08D0">
              <w:rPr>
                <w:sz w:val="18"/>
                <w:szCs w:val="16"/>
                <w:vertAlign w:val="subscript"/>
              </w:rPr>
              <w:t>i</w:t>
            </w:r>
            <w:r w:rsidRPr="004F08D0">
              <w:rPr>
                <w:sz w:val="18"/>
                <w:szCs w:val="16"/>
              </w:rPr>
              <w:t xml:space="preserve"> in Word space</w:t>
            </w:r>
            <w:r w:rsidRPr="004F08D0">
              <w:rPr>
                <w:sz w:val="18"/>
                <w:szCs w:val="16"/>
                <w:vertAlign w:val="subscript"/>
              </w:rPr>
              <w:t>n</w:t>
            </w:r>
            <w:r>
              <w:rPr>
                <w:sz w:val="18"/>
                <w:szCs w:val="16"/>
                <w:vertAlign w:val="subscript"/>
              </w:rPr>
              <w:t xml:space="preserve"> </w:t>
            </w:r>
            <w:r w:rsidRPr="004F08D0">
              <w:rPr>
                <w:sz w:val="18"/>
                <w:szCs w:val="16"/>
              </w:rPr>
              <w:t>consisting of a total of n words</w:t>
            </w:r>
          </w:p>
          <w:p w14:paraId="01B102DA" w14:textId="77777777" w:rsidR="00DC0B65" w:rsidRDefault="00DC0B65" w:rsidP="00DC0B65">
            <w:pPr>
              <w:pStyle w:val="MDPI39equation"/>
              <w:ind w:hanging="200"/>
              <w:jc w:val="left"/>
              <w:rPr>
                <w:sz w:val="18"/>
                <w:szCs w:val="16"/>
              </w:rPr>
            </w:pPr>
            <w:r w:rsidRPr="004F08D0">
              <w:rPr>
                <w:sz w:val="18"/>
                <w:szCs w:val="16"/>
              </w:rPr>
              <w:t>3.1.2.2 P(w</w:t>
            </w:r>
            <w:r w:rsidRPr="004F08D0">
              <w:rPr>
                <w:sz w:val="18"/>
                <w:szCs w:val="16"/>
                <w:vertAlign w:val="subscript"/>
              </w:rPr>
              <w:t>i</w:t>
            </w:r>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xml:space="preserve">) </w:t>
            </w:r>
            <w:r w:rsidRPr="004F08D0">
              <w:rPr>
                <w:sz w:val="18"/>
                <w:szCs w:val="16"/>
              </w:rPr>
              <w:sym w:font="Wingdings" w:char="F0DF"/>
            </w:r>
            <w:r w:rsidRPr="004F08D0">
              <w:rPr>
                <w:sz w:val="18"/>
                <w:szCs w:val="16"/>
              </w:rPr>
              <w:t xml:space="preserve"> n</w:t>
            </w:r>
            <w:r w:rsidRPr="004F08D0">
              <w:rPr>
                <w:sz w:val="18"/>
                <w:szCs w:val="16"/>
                <w:vertAlign w:val="subscript"/>
              </w:rPr>
              <w:t xml:space="preserve">i </w:t>
            </w:r>
            <w:r w:rsidRPr="004F08D0">
              <w:rPr>
                <w:sz w:val="18"/>
                <w:szCs w:val="16"/>
              </w:rPr>
              <w:t>/ n</w:t>
            </w:r>
          </w:p>
          <w:p w14:paraId="0CD23728" w14:textId="21BA4335" w:rsidR="00DC0B65" w:rsidRPr="00463412" w:rsidRDefault="00DC0B65" w:rsidP="00DC0B65">
            <w:pPr>
              <w:pStyle w:val="MDPI39equation"/>
              <w:ind w:hanging="709"/>
              <w:jc w:val="left"/>
            </w:pPr>
            <w:r w:rsidRPr="004F08D0">
              <w:rPr>
                <w:b/>
                <w:sz w:val="18"/>
                <w:szCs w:val="16"/>
              </w:rPr>
              <w:t>End</w:t>
            </w:r>
          </w:p>
        </w:tc>
        <w:tc>
          <w:tcPr>
            <w:tcW w:w="431" w:type="dxa"/>
            <w:vAlign w:val="center"/>
          </w:tcPr>
          <w:p w14:paraId="779AA450" w14:textId="450FCDCC" w:rsidR="00DC0B65" w:rsidRPr="00463412" w:rsidRDefault="00DC0B65" w:rsidP="00DC0B65">
            <w:pPr>
              <w:pStyle w:val="MDPI3aequationnumber"/>
              <w:keepNext/>
            </w:pPr>
            <w:r w:rsidRPr="00463412">
              <w:t>(</w:t>
            </w:r>
            <w:r w:rsidR="00801595">
              <w:t>2</w:t>
            </w:r>
            <w:r w:rsidRPr="00463412">
              <w:t>)</w:t>
            </w:r>
          </w:p>
        </w:tc>
      </w:tr>
    </w:tbl>
    <w:p w14:paraId="3341DFE4" w14:textId="556F572A" w:rsidR="00DC0B65"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2</w:t>
      </w:r>
      <w:r w:rsidRPr="00DC0B65">
        <w:rPr>
          <w:b/>
          <w:bCs/>
        </w:rPr>
        <w:fldChar w:fldCharType="end"/>
      </w:r>
      <w:r w:rsidR="00DB7FCC">
        <w:rPr>
          <w:b/>
          <w:bCs/>
        </w:rPr>
        <w:t>.</w:t>
      </w:r>
      <w:r>
        <w:t xml:space="preserve"> </w:t>
      </w:r>
      <w:r w:rsidRPr="00C00351">
        <w:t>Learning phase of Complement Naïve Bayes for performing predictions</w:t>
      </w:r>
      <w:r>
        <w:t>.</w:t>
      </w:r>
    </w:p>
    <w:p w14:paraId="5574BE7E" w14:textId="1C269D81" w:rsidR="00DC0B65" w:rsidRDefault="003D22E3" w:rsidP="00BE015D">
      <w:pPr>
        <w:pStyle w:val="MDPI22heading2"/>
      </w:pPr>
      <w:r>
        <w:t xml:space="preserve">3.4 </w:t>
      </w:r>
      <w:r w:rsidR="00BE015D">
        <w:t>Laplace Smoothing</w:t>
      </w:r>
    </w:p>
    <w:p w14:paraId="5C1E6EFA" w14:textId="719117E8" w:rsidR="00422023" w:rsidRDefault="00BE015D" w:rsidP="00D12EB8">
      <w:pPr>
        <w:pStyle w:val="MDPI31text"/>
      </w:pPr>
      <w:r w:rsidRPr="007D2DFB">
        <w:t xml:space="preserve">From equations (2) and (4) it is evident that the parameters that generate the maximum likelihood estimate are unable to effectively handle any zero probabilities </w:t>
      </w:r>
      <w:r w:rsidRPr="007D2DFB">
        <w:fldChar w:fldCharType="begin"/>
      </w:r>
      <w:r w:rsidR="00E17B41">
        <w:instrText xml:space="preserve"> ADDIN EN.CITE &lt;EndNote&gt;&lt;Cite&gt;&lt;Author&gt;Lowd&lt;/Author&gt;&lt;Year&gt;2005&lt;/Year&gt;&lt;RecNum&gt;2078&lt;/RecNum&gt;&lt;DisplayText&gt;&lt;style size="10"&gt;[36]&lt;/style&gt;&lt;/DisplayText&gt;&lt;record&gt;&lt;rec-number&gt;2078&lt;/rec-number&gt;&lt;foreign-keys&gt;&lt;key app="EN" db-id="aea2tx091fwxe5ee0f6xrds4sdpww9sz9spt" timestamp="1719123907"&gt;2078&lt;/key&gt;&lt;/foreign-keys&gt;&lt;ref-type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rsidRPr="007D2DFB">
        <w:fldChar w:fldCharType="separate"/>
      </w:r>
      <w:r w:rsidR="00E17B41">
        <w:rPr>
          <w:noProof/>
        </w:rPr>
        <w:t>[36]</w:t>
      </w:r>
      <w:r w:rsidRPr="007D2DFB">
        <w:fldChar w:fldCharType="end"/>
      </w:r>
      <w:r w:rsidRPr="007D2DFB">
        <w:t xml:space="preserve">. For example, if a word has not been observed in the learning phase, both Naïve Bayes (Multinomial and Complement) methods would generate a zero probability </w:t>
      </w:r>
      <w:r>
        <w:t>value</w:t>
      </w:r>
      <w:r w:rsidRPr="007D2DFB">
        <w:t xml:space="preserve"> for that word, </w:t>
      </w:r>
      <w:r w:rsidR="000B7A17">
        <w:t>which subsequently impacts classification accuracy. This issue is addressed by applying Laplace Smoothing to the parameters</w:t>
      </w:r>
      <w:r w:rsidRPr="007D2DFB">
        <w:t xml:space="preserve"> </w:t>
      </w:r>
      <w:r w:rsidRPr="007D2DFB">
        <w:fldChar w:fldCharType="begin"/>
      </w:r>
      <w:r w:rsidR="00E17B41">
        <w:instrText xml:space="preserve"> ADDIN EN.CITE &lt;EndNote&gt;&lt;Cite&gt;&lt;Author&gt;Yuan&lt;/Author&gt;&lt;Year&gt;2012&lt;/Year&gt;&lt;RecNum&gt;2070&lt;/RecNum&gt;&lt;DisplayText&gt;&lt;style size="10"&gt;[28,37]&lt;/style&gt;&lt;/DisplayText&gt;&lt;record&gt;&lt;rec-number&gt;2070&lt;/rec-number&gt;&lt;foreign-keys&gt;&lt;key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2079&lt;/RecNum&gt;&lt;record&gt;&lt;rec-number&gt;2079&lt;/rec-number&gt;&lt;foreign-keys&gt;&lt;key app="EN" db-id="aea2tx091fwxe5ee0f6xrds4sdpww9sz9spt" timestamp="1719123907"&gt;2079&lt;/key&gt;&lt;/foreign-keys&gt;&lt;ref-type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rsidRPr="007D2DFB">
        <w:fldChar w:fldCharType="separate"/>
      </w:r>
      <w:r w:rsidR="00E17B41">
        <w:rPr>
          <w:noProof/>
        </w:rPr>
        <w:t>[28,37]</w:t>
      </w:r>
      <w:r w:rsidRPr="007D2DFB">
        <w:fldChar w:fldCharType="end"/>
      </w:r>
      <w:r w:rsidRPr="007D2DFB">
        <w:t xml:space="preserve">, which instructs the parameters to add 1 to  handle the zero counts of words efficiently, thus allowing the particular </w:t>
      </w:r>
      <w:r w:rsidR="0048537D">
        <w:t>Naïve Bayes method to monitor the word count in identifying the relevant category</w:t>
      </w:r>
      <w:r w:rsidRPr="007D2DFB">
        <w:t xml:space="preserve">. Therefore, such a strategy </w:t>
      </w:r>
      <w:r w:rsidR="00547415">
        <w:t>is crucial, particularly when the specific Naïve Bayes method encounters a word during the classification phase (prediction/testing) that was not present during the learning (training) phase. Thus, we</w:t>
      </w:r>
      <w:r w:rsidRPr="007D2DFB">
        <w:t xml:space="preserve"> modify the parameters of the Multinomial and Complement Naïve Bayes methods that perform the maximum likelihood estimation to incorporate the Laplace smoothing functionality for handling information related to missing word w</w:t>
      </w:r>
      <w:r w:rsidRPr="007D2DFB">
        <w:rPr>
          <w:vertAlign w:val="subscript"/>
        </w:rPr>
        <w:t>i</w:t>
      </w:r>
      <w:r w:rsidRPr="007D2DFB">
        <w:t>.</w:t>
      </w:r>
      <w:r>
        <w:t xml:space="preserve"> </w:t>
      </w:r>
      <w:r w:rsidRPr="007D2DFB">
        <w:t>For the Multinomial Naïve Bayes method, using equation (2),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01C1FA6F" w14:textId="77777777" w:rsidTr="00DB7FCC">
        <w:tc>
          <w:tcPr>
            <w:tcW w:w="7428" w:type="dxa"/>
          </w:tcPr>
          <w:p w14:paraId="6B9601D1" w14:textId="07AF4D59" w:rsidR="00BE015D" w:rsidRPr="00463412" w:rsidRDefault="00BE015D" w:rsidP="00DB7FCC">
            <w:pPr>
              <w:pStyle w:val="MDPI39equation"/>
            </w:pPr>
            <w:r>
              <w:lastRenderedPageBreak/>
              <w:t>P(w</w:t>
            </w:r>
            <w:r w:rsidRPr="00652E0E">
              <w:rPr>
                <w:vertAlign w:val="subscript"/>
              </w:rPr>
              <w:t>i</w:t>
            </w:r>
            <w:r>
              <w:t>|c</w:t>
            </w:r>
            <w:r w:rsidRPr="00652E0E">
              <w:rPr>
                <w:vertAlign w:val="subscript"/>
              </w:rPr>
              <w:t>n</w:t>
            </w:r>
            <w:r>
              <w:t>)=(count(w</w:t>
            </w:r>
            <w:r w:rsidRPr="00A13960">
              <w:rPr>
                <w:vertAlign w:val="subscript"/>
              </w:rPr>
              <w:t>i</w:t>
            </w:r>
            <w:r>
              <w:t>, c</w:t>
            </w:r>
            <w:r w:rsidRPr="00652E0E">
              <w:rPr>
                <w:vertAlign w:val="subscript"/>
              </w:rPr>
              <w:t>n</w:t>
            </w:r>
            <w:r>
              <w:t>) + 1) /(∑</w:t>
            </w:r>
            <w:r w:rsidRPr="00652E0E">
              <w:rPr>
                <w:vertAlign w:val="subscript"/>
              </w:rPr>
              <w:t>w</w:t>
            </w:r>
            <w:r w:rsidRPr="00652E0E">
              <w:rPr>
                <w:rFonts w:ascii="Cambria Math" w:hAnsi="Cambria Math"/>
                <w:vertAlign w:val="subscript"/>
              </w:rPr>
              <w:t>∊</w:t>
            </w:r>
            <w:r w:rsidRPr="00652E0E">
              <w:rPr>
                <w:vertAlign w:val="subscript"/>
              </w:rPr>
              <w:t>V</w:t>
            </w:r>
            <w:r>
              <w:rPr>
                <w:vertAlign w:val="subscript"/>
              </w:rPr>
              <w:t xml:space="preserve"> </w:t>
            </w:r>
            <w:r>
              <w:t>(count(w,c</w:t>
            </w:r>
            <w:r w:rsidRPr="00652E0E">
              <w:rPr>
                <w:vertAlign w:val="subscript"/>
              </w:rPr>
              <w:t>n</w:t>
            </w:r>
            <w:r>
              <w:t>) + |V|))</w:t>
            </w:r>
          </w:p>
        </w:tc>
        <w:tc>
          <w:tcPr>
            <w:tcW w:w="431" w:type="dxa"/>
            <w:vAlign w:val="center"/>
          </w:tcPr>
          <w:p w14:paraId="74D09A72" w14:textId="0A525625" w:rsidR="00BE015D" w:rsidRPr="00463412" w:rsidRDefault="00BE015D" w:rsidP="00BE015D">
            <w:pPr>
              <w:pStyle w:val="MDPI3aequationnumber"/>
            </w:pPr>
            <w:r w:rsidRPr="00463412">
              <w:t>(</w:t>
            </w:r>
            <w:r>
              <w:t>6</w:t>
            </w:r>
            <w:r w:rsidRPr="00463412">
              <w:t>)</w:t>
            </w:r>
          </w:p>
        </w:tc>
      </w:tr>
    </w:tbl>
    <w:p w14:paraId="330C3D30" w14:textId="43B3A715" w:rsidR="00BE015D" w:rsidRDefault="00580209" w:rsidP="00D12EB8">
      <w:pPr>
        <w:pStyle w:val="MDPI31text"/>
      </w:pPr>
      <w:r>
        <w:t>Likewise, for Complement Naïve Bayes, using equation (4</w:t>
      </w:r>
      <w:r w:rsidR="00BE015D" w:rsidRPr="00DA44C5">
        <w:t xml:space="preserve">), we generate its new parameter </w:t>
      </w:r>
      <w:r w:rsidR="00845307">
        <w:t>that performs maximum likelihood estimation using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629FFC1C" w14:textId="77777777" w:rsidTr="00DB7FCC">
        <w:tc>
          <w:tcPr>
            <w:tcW w:w="7428" w:type="dxa"/>
          </w:tcPr>
          <w:p w14:paraId="549E7751" w14:textId="51846010" w:rsidR="00BE015D" w:rsidRPr="00463412" w:rsidRDefault="00BE015D" w:rsidP="00DB7FCC">
            <w:pPr>
              <w:pStyle w:val="MDPI39equation"/>
            </w:pPr>
            <w:r w:rsidRPr="003E1E84">
              <w:t>P(w</w:t>
            </w:r>
            <w:r w:rsidRPr="003E1E84">
              <w:rPr>
                <w:vertAlign w:val="subscript"/>
              </w:rPr>
              <w:t>i</w:t>
            </w:r>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=(count(w</w:t>
            </w:r>
            <w:r w:rsidRPr="003E1E84">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+1)/(∑</w:t>
            </w:r>
            <w:r w:rsidRPr="00652E0E">
              <w:rPr>
                <w:vertAlign w:val="subscript"/>
              </w:rPr>
              <w:t>w</w:t>
            </w:r>
            <w:r w:rsidRPr="00652E0E">
              <w:rPr>
                <w:rFonts w:ascii="Cambria Math" w:hAnsi="Cambria Math"/>
                <w:vertAlign w:val="subscript"/>
              </w:rPr>
              <w:t>∊</w:t>
            </w:r>
            <w:r w:rsidRPr="00652E0E">
              <w:rPr>
                <w:vertAlign w:val="subscript"/>
              </w:rPr>
              <w:t>V</w:t>
            </w:r>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+|V|</w:t>
            </w:r>
            <w:r>
              <w:rPr>
                <w:lang w:val="en-NZ"/>
              </w:rPr>
              <w:t>))</w:t>
            </w:r>
          </w:p>
        </w:tc>
        <w:tc>
          <w:tcPr>
            <w:tcW w:w="431" w:type="dxa"/>
            <w:vAlign w:val="center"/>
          </w:tcPr>
          <w:p w14:paraId="5E5449CC" w14:textId="5CAFD518" w:rsidR="00BE015D" w:rsidRPr="00463412" w:rsidRDefault="00BE015D" w:rsidP="00BE015D">
            <w:pPr>
              <w:pStyle w:val="MDPI3aequationnumber"/>
            </w:pPr>
            <w:r w:rsidRPr="00463412">
              <w:t>(</w:t>
            </w:r>
            <w:r>
              <w:t>7</w:t>
            </w:r>
            <w:r w:rsidRPr="00463412">
              <w:t>)</w:t>
            </w:r>
          </w:p>
        </w:tc>
      </w:tr>
    </w:tbl>
    <w:p w14:paraId="2357001C" w14:textId="5DAE7BD1" w:rsidR="00BE015D" w:rsidRDefault="00BE015D" w:rsidP="00D12EB8">
      <w:pPr>
        <w:pStyle w:val="MDPI31text"/>
        <w:rPr>
          <w:iCs/>
        </w:rPr>
      </w:pPr>
      <w:r w:rsidRPr="00321092">
        <w:t xml:space="preserve">It is to be noted that, as </w:t>
      </w:r>
      <w:r>
        <w:t xml:space="preserve">a </w:t>
      </w:r>
      <w:r w:rsidRPr="00321092">
        <w:t xml:space="preserve">count of one has been added in the numerator, the size of the vocabulary </w:t>
      </w:r>
      <w:r>
        <w:t xml:space="preserve">(|V|) </w:t>
      </w:r>
      <w:r w:rsidRPr="00321092">
        <w:t xml:space="preserve">is added in the denominator indicating the addition of one for every vocabulary word in the denominator. Based on equations (6) and (7) the learning phases of Multinomial Naïve Bayes (refer to sub-section </w:t>
      </w:r>
      <w:r w:rsidR="00344690">
        <w:t>3.2</w:t>
      </w:r>
      <w:r w:rsidR="00A6669C" w:rsidRPr="00321092">
        <w:t>) and</w:t>
      </w:r>
      <w:r w:rsidRPr="00321092">
        <w:t xml:space="preserve"> Complement Naïve Bayes (refer to sub-section </w:t>
      </w:r>
      <w:r w:rsidR="00344690">
        <w:t>3.3</w:t>
      </w:r>
      <w:r w:rsidRPr="00321092">
        <w:t>) can be updated accordingly.</w:t>
      </w:r>
    </w:p>
    <w:p w14:paraId="4CACD057" w14:textId="560C56D7" w:rsidR="00BE015D" w:rsidRDefault="003D22E3" w:rsidP="00BE015D">
      <w:pPr>
        <w:pStyle w:val="MDPI22heading2"/>
      </w:pPr>
      <w:r>
        <w:t xml:space="preserve">3.5 </w:t>
      </w:r>
      <w:r w:rsidR="00BE015D">
        <w:t>Expectation Maximization</w:t>
      </w:r>
    </w:p>
    <w:p w14:paraId="77CCA242" w14:textId="1A977F0B" w:rsidR="00BE015D" w:rsidRDefault="00BE015D" w:rsidP="00D12EB8">
      <w:pPr>
        <w:pStyle w:val="MDPI31text"/>
      </w:pPr>
      <w:r w:rsidRPr="000548FB">
        <w:t>Both methods highlighted in sub-sections</w:t>
      </w:r>
      <w:r w:rsidR="003D22E3">
        <w:t xml:space="preserve"> 3.2</w:t>
      </w:r>
      <w:r>
        <w:t xml:space="preserve"> and</w:t>
      </w:r>
      <w:r w:rsidR="003D22E3">
        <w:t xml:space="preserve"> 3.3</w:t>
      </w:r>
      <w:r w:rsidRPr="00BE015D">
        <w:t xml:space="preserve"> </w:t>
      </w:r>
      <w:r w:rsidRPr="000548FB">
        <w:t xml:space="preserve">are supervised learning methods, and thus </w:t>
      </w:r>
      <w:r w:rsidR="00103474">
        <w:t>need a significant amount of manually labeled reviews to train a classifier that can accurately predict the category of a new review</w:t>
      </w:r>
      <w:r w:rsidRPr="000548FB">
        <w:t xml:space="preserve">. Accordingly, manually labelling (categorizing) adequate amounts </w:t>
      </w:r>
      <w:r w:rsidR="00BE2BFB">
        <w:t>of reviews can be a time-consuming task prone to potential errors</w:t>
      </w:r>
      <w:r w:rsidRPr="000548FB">
        <w:t xml:space="preserve">, as it </w:t>
      </w:r>
      <w:r w:rsidR="00BE2BFB" w:rsidRPr="000548FB">
        <w:t>must</w:t>
      </w:r>
      <w:r w:rsidRPr="000548FB">
        <w:t xml:space="preserve"> be manually performed by </w:t>
      </w:r>
      <w:r>
        <w:t>app</w:t>
      </w:r>
      <w:r w:rsidRPr="000548FB">
        <w:t xml:space="preserve"> developers. Semi-supervised learning approaches assist in addressing this drawback </w:t>
      </w:r>
      <w:r w:rsidR="00186B70">
        <w:t>by lessening the labeling effort required from</w:t>
      </w:r>
      <w:r w:rsidRPr="000548FB">
        <w:t xml:space="preserve"> </w:t>
      </w:r>
      <w:r>
        <w:t>app</w:t>
      </w:r>
      <w:r w:rsidRPr="000548FB">
        <w:t xml:space="preserve"> developers. One of the common semi-supervised learning concepts comprises of learning from labelled as well as unlabeled information, and Expectation Maximization (EM) is an example of one such concept </w:t>
      </w:r>
      <w:r w:rsidRPr="000548FB">
        <w:fldChar w:fldCharType="begin"/>
      </w:r>
      <w:r w:rsidR="00E17B41">
        <w:instrText xml:space="preserve"> ADDIN EN.CITE &lt;EndNote&gt;&lt;Cite&gt;&lt;Author&gt;Dempster&lt;/Author&gt;&lt;Year&gt;1977&lt;/Year&gt;&lt;RecNum&gt;2080&lt;/RecNum&gt;&lt;DisplayText&gt;&lt;style size="10"&gt;[38,39]&lt;/style&gt;&lt;/DisplayText&gt;&lt;record&gt;&lt;rec-number&gt;2080&lt;/rec-number&gt;&lt;foreign-keys&gt;&lt;key app="EN" db-id="aea2tx091fwxe5ee0f6xrds4sdpww9sz9spt" timestamp="1719123907"&gt;2080&lt;/key&gt;&lt;/foreign-keys&gt;&lt;ref-type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db-id="aea2tx091fwxe5ee0f6xrds4sdpww9sz9spt" timestamp="1719123907"&gt;2081&lt;/key&gt;&lt;/foreign-keys&gt;&lt;ref-type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rsidRPr="000548FB">
        <w:fldChar w:fldCharType="separate"/>
      </w:r>
      <w:r w:rsidR="00E17B41">
        <w:rPr>
          <w:noProof/>
        </w:rPr>
        <w:t>[38,39]</w:t>
      </w:r>
      <w:r w:rsidRPr="000548FB">
        <w:fldChar w:fldCharType="end"/>
      </w:r>
      <w:r w:rsidRPr="000548FB">
        <w:t xml:space="preserve">. EM primarily consists </w:t>
      </w:r>
      <w:r w:rsidR="00242B99">
        <w:t>of two steps, Expectation (E) and Maximization (M). The Expectation step predicts and generates the missing information based on the current maximum likelihood estimation parameters set by the method</w:t>
      </w:r>
      <w:r w:rsidRPr="000548FB">
        <w:t xml:space="preserve"> in question (Multinomial Naïve Bayes), </w:t>
      </w:r>
      <w:r w:rsidR="00E67860" w:rsidRPr="00E67860">
        <w:t>while the Maximization step iteratively recalculates the parameters, thereby maximizing the overall likelihood</w:t>
      </w:r>
      <w:r w:rsidRPr="000548FB">
        <w:t xml:space="preserve"> </w:t>
      </w:r>
      <w:r w:rsidRPr="000548FB">
        <w:fldChar w:fldCharType="begin"/>
      </w:r>
      <w:r w:rsidR="00E17B41">
        <w:instrText xml:space="preserve"> ADDIN EN.CITE &lt;EndNote&gt;&lt;Cite&gt;&lt;Author&gt;Collins&lt;/Author&gt;&lt;Year&gt;2012&lt;/Year&gt;&lt;RecNum&gt;2082&lt;/RecNum&gt;&lt;DisplayText&gt;&lt;style size="10"&gt;[40]&lt;/style&gt;&lt;/DisplayText&gt;&lt;record&gt;&lt;rec-number&gt;2082&lt;/rec-number&gt;&lt;foreign-keys&gt;&lt;key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fldChar w:fldCharType="separate"/>
      </w:r>
      <w:r w:rsidR="00E17B41">
        <w:rPr>
          <w:noProof/>
        </w:rPr>
        <w:t>[40]</w:t>
      </w:r>
      <w:r w:rsidRPr="000548FB">
        <w:fldChar w:fldCharType="end"/>
      </w:r>
      <w:r w:rsidRPr="000548FB">
        <w:t>.</w:t>
      </w:r>
    </w:p>
    <w:p w14:paraId="7BD0BC6E" w14:textId="5368C6AD" w:rsidR="00801595" w:rsidRDefault="00801595" w:rsidP="00D12EB8">
      <w:pPr>
        <w:pStyle w:val="MDPI31text"/>
        <w:rPr>
          <w:spacing w:val="-1"/>
          <w:lang w:eastAsia="x-none"/>
        </w:rPr>
      </w:pPr>
      <w:r>
        <w:t>Hence</w:t>
      </w:r>
      <w:r w:rsidRPr="000548FB">
        <w:t xml:space="preserve">, EM </w:t>
      </w:r>
      <w:r w:rsidR="00A42FA2">
        <w:t>enables the Multinomial Naïve Bayes method to</w:t>
      </w:r>
      <w:r w:rsidRPr="000548FB">
        <w:t xml:space="preserve"> run repeatedly until the parameters that estimate the total likelihood become constant </w:t>
      </w:r>
      <w:r w:rsidRPr="000548FB">
        <w:fldChar w:fldCharType="begin"/>
      </w:r>
      <w:r w:rsidR="00E17B41">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fldChar w:fldCharType="separate"/>
      </w:r>
      <w:r w:rsidR="00E17B41">
        <w:rPr>
          <w:noProof/>
        </w:rPr>
        <w:t>[41]</w:t>
      </w:r>
      <w:r w:rsidRPr="000548FB">
        <w:fldChar w:fldCharType="end"/>
      </w:r>
      <w:r w:rsidRPr="000548FB">
        <w:t>.</w:t>
      </w:r>
      <w:r>
        <w:t xml:space="preserve"> </w:t>
      </w:r>
      <w:r w:rsidRPr="000548FB">
        <w:rPr>
          <w:spacing w:val="-1"/>
          <w:lang w:eastAsia="x-none"/>
        </w:rPr>
        <w:t xml:space="preserve">We utilize the EM strategy to develop the semi-supervised version of </w:t>
      </w:r>
      <w:r w:rsidR="001D23DE">
        <w:rPr>
          <w:spacing w:val="-1"/>
          <w:lang w:eastAsia="x-none"/>
        </w:rPr>
        <w:t xml:space="preserve">the Multinomial Naïve Bayes method discussed in subsections </w:t>
      </w:r>
      <w:r w:rsidR="00344690">
        <w:rPr>
          <w:spacing w:val="-1"/>
          <w:lang w:eastAsia="x-none"/>
        </w:rPr>
        <w:t>3.2</w:t>
      </w:r>
      <w:r w:rsidRPr="000548FB">
        <w:rPr>
          <w:spacing w:val="-1"/>
          <w:lang w:eastAsia="x-none"/>
        </w:rPr>
        <w:t xml:space="preserve"> and</w:t>
      </w:r>
      <w:r w:rsidR="00344690">
        <w:rPr>
          <w:spacing w:val="-1"/>
          <w:lang w:eastAsia="x-none"/>
        </w:rPr>
        <w:t xml:space="preserve"> 3.4</w:t>
      </w:r>
      <w:r w:rsidRPr="000548FB">
        <w:rPr>
          <w:spacing w:val="-1"/>
          <w:lang w:eastAsia="x-none"/>
        </w:rPr>
        <w:t xml:space="preserve">. The </w:t>
      </w:r>
      <w:r w:rsidR="00102F37">
        <w:rPr>
          <w:spacing w:val="-1"/>
          <w:lang w:eastAsia="x-none"/>
        </w:rPr>
        <w:t>EM concept for this study was devised based on the</w:t>
      </w:r>
      <w:r w:rsidRPr="000548FB">
        <w:rPr>
          <w:spacing w:val="-1"/>
          <w:lang w:eastAsia="x-none"/>
        </w:rPr>
        <w:t xml:space="preserve"> algorithm mentioned in </w:t>
      </w:r>
      <w:r w:rsidRPr="000548FB">
        <w:rPr>
          <w:spacing w:val="-1"/>
          <w:lang w:eastAsia="x-none"/>
        </w:rPr>
        <w:fldChar w:fldCharType="begin"/>
      </w:r>
      <w:r w:rsidR="00E17B41">
        <w:rPr>
          <w:spacing w:val="-1"/>
          <w:lang w:eastAsia="x-none"/>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2082&lt;/RecNum&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rPr>
          <w:spacing w:val="-1"/>
          <w:lang w:eastAsia="x-none"/>
        </w:rPr>
        <w:fldChar w:fldCharType="separate"/>
      </w:r>
      <w:r w:rsidR="00E17B41">
        <w:rPr>
          <w:noProof/>
          <w:spacing w:val="-1"/>
          <w:lang w:eastAsia="x-none"/>
        </w:rPr>
        <w:t>[40,41]</w:t>
      </w:r>
      <w:r w:rsidRPr="000548FB">
        <w:rPr>
          <w:spacing w:val="-1"/>
          <w:lang w:val="x-none" w:eastAsia="x-none"/>
        </w:rPr>
        <w:fldChar w:fldCharType="end"/>
      </w:r>
      <w:r w:rsidRPr="000548FB">
        <w:rPr>
          <w:spacing w:val="-1"/>
          <w:lang w:eastAsia="x-none"/>
        </w:rPr>
        <w:t xml:space="preserve">. The primary steps </w:t>
      </w:r>
      <w:r w:rsidR="006E74B6" w:rsidRPr="006E74B6">
        <w:rPr>
          <w:spacing w:val="-1"/>
          <w:lang w:eastAsia="x-none"/>
        </w:rPr>
        <w:t>of EM involves training the Multinomial Naïve Bayes method on known review categories, and then using the learned information to predict the categories of uncategorized reviews</w:t>
      </w:r>
      <w:r w:rsidRPr="000548FB">
        <w:rPr>
          <w:spacing w:val="-1"/>
          <w:lang w:eastAsia="x-none"/>
        </w:rPr>
        <w:t>. Hence, these predictions can later be transformed into categories, and therefore, can be utilized for subsequent training of the Multinomial Naïve Bayes method using the uncategorized reviews with the previously generated categories.</w:t>
      </w:r>
    </w:p>
    <w:p w14:paraId="39F5441B" w14:textId="22D7EA79" w:rsidR="00801595" w:rsidRDefault="00801595" w:rsidP="00D12EB8">
      <w:pPr>
        <w:pStyle w:val="MDPI31text"/>
        <w:rPr>
          <w:spacing w:val="-1"/>
          <w:lang w:eastAsia="x-none"/>
        </w:rPr>
      </w:pPr>
      <w:r w:rsidRPr="000548FB">
        <w:rPr>
          <w:spacing w:val="-1"/>
          <w:lang w:eastAsia="x-none"/>
        </w:rPr>
        <w:t xml:space="preserve">Finally, the entire procedure </w:t>
      </w:r>
      <w:r>
        <w:rPr>
          <w:spacing w:val="-1"/>
          <w:lang w:eastAsia="x-none"/>
        </w:rPr>
        <w:t>is</w:t>
      </w:r>
      <w:r w:rsidRPr="000548FB">
        <w:rPr>
          <w:spacing w:val="-1"/>
          <w:lang w:eastAsia="x-none"/>
        </w:rPr>
        <w:t xml:space="preserve"> repeated until the value of the Multinomial Naïve Bayes method’s total likelihood </w:t>
      </w:r>
      <w:r w:rsidR="009B6FCF">
        <w:rPr>
          <w:spacing w:val="-1"/>
          <w:lang w:eastAsia="x-none"/>
        </w:rPr>
        <w:t>stabilizes (likelihood is calculated using the whole collection of app reviews). The detailed explanation of the</w:t>
      </w:r>
      <w:r w:rsidRPr="000548FB">
        <w:rPr>
          <w:spacing w:val="-1"/>
          <w:lang w:eastAsia="x-none"/>
        </w:rPr>
        <w:t xml:space="preserve"> process mentioned above is as follows; consider an app reviews set AR consisting of </w:t>
      </w:r>
      <w:r w:rsidR="00677A20">
        <w:rPr>
          <w:spacing w:val="-1"/>
          <w:lang w:eastAsia="x-none"/>
        </w:rPr>
        <w:t>reviews where each review R is labeled with a category C (useful or non-useful). The main goal of EM is to determine the categories of uncategorized reviews using the Multinomial Naïve Bayes</w:t>
      </w:r>
      <w:r w:rsidRPr="000548FB">
        <w:rPr>
          <w:spacing w:val="-1"/>
          <w:lang w:eastAsia="x-none"/>
        </w:rPr>
        <w:t xml:space="preserve"> method’s prediction mechanism. In every cycle, EM calculates the relevant probabilistic category and assigns it to the </w:t>
      </w:r>
      <w:r w:rsidR="00CE707C" w:rsidRPr="000548FB">
        <w:rPr>
          <w:spacing w:val="-1"/>
          <w:lang w:eastAsia="x-none"/>
        </w:rPr>
        <w:t>uncategorized</w:t>
      </w:r>
      <w:r w:rsidRPr="000548FB">
        <w:rPr>
          <w:spacing w:val="-1"/>
          <w:lang w:eastAsia="x-none"/>
        </w:rPr>
        <w:t xml:space="preserve"> review, that is P(c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r w:rsidRPr="000548FB">
        <w:rPr>
          <w:spacing w:val="-1"/>
          <w:lang w:eastAsia="x-none"/>
        </w:rPr>
        <w:t>) which is estimated to be 0 or 1. Here</w:t>
      </w:r>
      <w:r>
        <w:rPr>
          <w:spacing w:val="-1"/>
          <w:lang w:eastAsia="x-none"/>
        </w:rPr>
        <w:t>,</w:t>
      </w:r>
      <w:r w:rsidRPr="000548FB">
        <w:rPr>
          <w:spacing w:val="-1"/>
          <w:lang w:eastAsia="x-none"/>
        </w:rPr>
        <w:t xml:space="preserve"> c</w:t>
      </w:r>
      <w:r w:rsidRPr="000548FB">
        <w:rPr>
          <w:spacing w:val="-1"/>
          <w:vertAlign w:val="subscript"/>
          <w:lang w:eastAsia="x-none"/>
        </w:rPr>
        <w:t>n</w:t>
      </w:r>
      <w:r w:rsidRPr="000548FB">
        <w:rPr>
          <w:spacing w:val="-1"/>
          <w:lang w:eastAsia="x-none"/>
        </w:rPr>
        <w:t xml:space="preserve"> denotes the </w:t>
      </w:r>
      <w:r w:rsidR="00677A20" w:rsidRPr="000548FB">
        <w:rPr>
          <w:spacing w:val="-1"/>
          <w:lang w:eastAsia="x-none"/>
        </w:rPr>
        <w:t>category</w:t>
      </w:r>
      <w:r w:rsidRPr="000548FB">
        <w:rPr>
          <w:spacing w:val="-1"/>
          <w:lang w:eastAsia="x-none"/>
        </w:rPr>
        <w:t>, and R</w:t>
      </w:r>
      <w:r w:rsidRPr="000548FB">
        <w:rPr>
          <w:spacing w:val="-1"/>
          <w:vertAlign w:val="subscript"/>
          <w:lang w:eastAsia="x-none"/>
        </w:rPr>
        <w:t>i</w:t>
      </w:r>
      <w:r w:rsidRPr="000548FB">
        <w:rPr>
          <w:spacing w:val="-1"/>
          <w:lang w:eastAsia="x-none"/>
        </w:rPr>
        <w:t xml:space="preserve"> indicates the particular review. The categorized revie</w:t>
      </w:r>
      <w:r>
        <w:rPr>
          <w:spacing w:val="-1"/>
          <w:lang w:eastAsia="x-none"/>
        </w:rPr>
        <w:t>ws having a specific category (x</w:t>
      </w:r>
      <w:r w:rsidRPr="000548FB">
        <w:rPr>
          <w:spacing w:val="-1"/>
          <w:lang w:eastAsia="x-none"/>
        </w:rPr>
        <w:t>) is known prior, hence P(c</w:t>
      </w:r>
      <w:r>
        <w:rPr>
          <w:spacing w:val="-1"/>
          <w:vertAlign w:val="subscript"/>
          <w:lang w:eastAsia="x-none"/>
        </w:rPr>
        <w:t>x</w:t>
      </w:r>
      <w:r w:rsidRPr="000548FB">
        <w:rPr>
          <w:spacing w:val="-1"/>
          <w:lang w:eastAsia="x-none"/>
        </w:rPr>
        <w:t>|R</w:t>
      </w:r>
      <w:r w:rsidRPr="000548FB">
        <w:rPr>
          <w:spacing w:val="-1"/>
          <w:vertAlign w:val="subscript"/>
          <w:lang w:eastAsia="x-none"/>
        </w:rPr>
        <w:t>i</w:t>
      </w:r>
      <w:r w:rsidRPr="000548FB">
        <w:rPr>
          <w:spacing w:val="-1"/>
          <w:lang w:eastAsia="x-none"/>
        </w:rPr>
        <w:t>) = 1 and P(c</w:t>
      </w:r>
      <w:r>
        <w:rPr>
          <w:spacing w:val="-1"/>
          <w:vertAlign w:val="subscript"/>
          <w:lang w:eastAsia="x-none"/>
        </w:rPr>
        <w:t>y</w:t>
      </w:r>
      <w:r w:rsidRPr="000548FB">
        <w:rPr>
          <w:spacing w:val="-1"/>
          <w:lang w:eastAsia="x-none"/>
        </w:rPr>
        <w:t>|R</w:t>
      </w:r>
      <w:r w:rsidRPr="000548FB">
        <w:rPr>
          <w:spacing w:val="-1"/>
          <w:vertAlign w:val="subscript"/>
          <w:lang w:eastAsia="x-none"/>
        </w:rPr>
        <w:t>i</w:t>
      </w:r>
      <w:r>
        <w:rPr>
          <w:spacing w:val="-1"/>
          <w:lang w:eastAsia="x-none"/>
        </w:rPr>
        <w:t>)  = 0 for x ≠ y</w:t>
      </w:r>
      <w:r w:rsidRPr="000548FB">
        <w:rPr>
          <w:spacing w:val="-1"/>
          <w:lang w:eastAsia="x-none"/>
        </w:rPr>
        <w:t>. Using the information of categorized reviews, and P(c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r w:rsidRPr="000548FB">
        <w:rPr>
          <w:spacing w:val="-1"/>
          <w:lang w:eastAsia="x-none"/>
        </w:rPr>
        <w:t>), a new version of the Multinomial Naïve Bayes classifier is generated, which works in a recurring fashion until P(w</w:t>
      </w:r>
      <w:r w:rsidRPr="000548FB">
        <w:rPr>
          <w:spacing w:val="-1"/>
          <w:vertAlign w:val="subscript"/>
          <w:lang w:eastAsia="x-none"/>
        </w:rPr>
        <w:t>i</w:t>
      </w:r>
      <w:r w:rsidRPr="000548FB">
        <w:rPr>
          <w:spacing w:val="-1"/>
          <w:lang w:eastAsia="x-none"/>
        </w:rPr>
        <w:t>|c</w:t>
      </w:r>
      <w:r w:rsidRPr="000548FB">
        <w:rPr>
          <w:spacing w:val="-1"/>
          <w:vertAlign w:val="subscript"/>
          <w:lang w:eastAsia="x-none"/>
        </w:rPr>
        <w:t>n</w:t>
      </w:r>
      <w:r w:rsidRPr="000548FB">
        <w:rPr>
          <w:spacing w:val="-1"/>
          <w:lang w:eastAsia="x-none"/>
        </w:rPr>
        <w:t>) and P(c</w:t>
      </w:r>
      <w:r w:rsidRPr="000548FB">
        <w:rPr>
          <w:spacing w:val="-1"/>
          <w:vertAlign w:val="subscript"/>
          <w:lang w:eastAsia="x-none"/>
        </w:rPr>
        <w:t>n</w:t>
      </w:r>
      <w:r w:rsidRPr="000548FB">
        <w:rPr>
          <w:spacing w:val="-1"/>
          <w:lang w:eastAsia="x-none"/>
        </w:rPr>
        <w:t xml:space="preserve">) become constant. We provide the pseudo-code of the EM concept </w:t>
      </w:r>
      <w:r w:rsidRPr="000548FB">
        <w:rPr>
          <w:spacing w:val="-1"/>
          <w:lang w:eastAsia="x-none"/>
        </w:rPr>
        <w:fldChar w:fldCharType="begin"/>
      </w:r>
      <w:r w:rsidR="00E17B41">
        <w:rPr>
          <w:spacing w:val="-1"/>
          <w:lang w:eastAsia="x-none"/>
        </w:rP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rPr>
          <w:spacing w:val="-1"/>
          <w:lang w:eastAsia="x-none"/>
        </w:rPr>
        <w:fldChar w:fldCharType="separate"/>
      </w:r>
      <w:r w:rsidR="00E17B41">
        <w:rPr>
          <w:noProof/>
          <w:spacing w:val="-1"/>
          <w:lang w:eastAsia="x-none"/>
        </w:rPr>
        <w:t>[41]</w:t>
      </w:r>
      <w:r w:rsidRPr="000548FB">
        <w:rPr>
          <w:spacing w:val="-1"/>
          <w:lang w:val="x-none" w:eastAsia="x-none"/>
        </w:rPr>
        <w:fldChar w:fldCharType="end"/>
      </w:r>
      <w:r w:rsidRPr="000548FB">
        <w:rPr>
          <w:spacing w:val="-1"/>
          <w:lang w:eastAsia="x-none"/>
        </w:rPr>
        <w:t xml:space="preserve"> in </w:t>
      </w:r>
      <w:r>
        <w:rPr>
          <w:spacing w:val="-1"/>
          <w:lang w:eastAsia="x-none"/>
        </w:rPr>
        <w:t>A</w:t>
      </w:r>
      <w:r w:rsidRPr="000548FB">
        <w:rPr>
          <w:spacing w:val="-1"/>
          <w:lang w:eastAsia="x-none"/>
        </w:rPr>
        <w:t>lgorithm 3.</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801595" w:rsidRPr="00463412" w14:paraId="5AB1F73E" w14:textId="77777777" w:rsidTr="00DB7FCC">
        <w:tc>
          <w:tcPr>
            <w:tcW w:w="7428" w:type="dxa"/>
          </w:tcPr>
          <w:p w14:paraId="2260786B" w14:textId="77777777" w:rsidR="00801595" w:rsidRDefault="00801595" w:rsidP="00DB7FCC">
            <w:pPr>
              <w:pStyle w:val="BodyText"/>
              <w:spacing w:after="0"/>
              <w:jc w:val="left"/>
              <w:rPr>
                <w:sz w:val="18"/>
                <w:szCs w:val="16"/>
              </w:rPr>
            </w:pPr>
            <w:r w:rsidRPr="004F08D0">
              <w:rPr>
                <w:b/>
                <w:sz w:val="18"/>
                <w:szCs w:val="16"/>
              </w:rPr>
              <w:t xml:space="preserve">Begin </w:t>
            </w:r>
          </w:p>
          <w:p w14:paraId="69F877B6" w14:textId="46C7F240" w:rsidR="00801595" w:rsidRPr="004F08D0" w:rsidRDefault="00801595" w:rsidP="00DB7FCC">
            <w:pPr>
              <w:pStyle w:val="BodyText"/>
              <w:spacing w:after="0"/>
              <w:ind w:left="174" w:hanging="174"/>
              <w:jc w:val="left"/>
              <w:rPr>
                <w:sz w:val="18"/>
                <w:szCs w:val="16"/>
              </w:rPr>
            </w:pPr>
            <w:r w:rsidRPr="004F08D0">
              <w:rPr>
                <w:sz w:val="18"/>
                <w:szCs w:val="16"/>
              </w:rPr>
              <w:lastRenderedPageBreak/>
              <w:t xml:space="preserve">1. </w:t>
            </w:r>
            <w:r w:rsidR="00004D56" w:rsidRPr="00004D56">
              <w:rPr>
                <w:sz w:val="18"/>
                <w:szCs w:val="16"/>
              </w:rPr>
              <w:t xml:space="preserve">Train the Multinomial Naïve Bayes method mNB using the manually </w:t>
            </w:r>
            <w:r w:rsidRPr="00801595">
              <w:rPr>
                <w:sz w:val="18"/>
                <w:szCs w:val="16"/>
              </w:rPr>
              <w:t>categorized set of reviews R.</w:t>
            </w:r>
          </w:p>
          <w:p w14:paraId="7C156EF5" w14:textId="75A6997D" w:rsidR="00801595" w:rsidRPr="004F08D0" w:rsidRDefault="00801595" w:rsidP="00DB7FCC">
            <w:pPr>
              <w:pStyle w:val="BodyText"/>
              <w:spacing w:after="0"/>
              <w:jc w:val="left"/>
              <w:rPr>
                <w:sz w:val="18"/>
                <w:szCs w:val="16"/>
              </w:rPr>
            </w:pPr>
            <w:r w:rsidRPr="004F08D0">
              <w:rPr>
                <w:sz w:val="18"/>
                <w:szCs w:val="16"/>
              </w:rPr>
              <w:t xml:space="preserve">2. </w:t>
            </w:r>
            <w:r w:rsidRPr="00801595">
              <w:rPr>
                <w:sz w:val="18"/>
                <w:szCs w:val="16"/>
              </w:rPr>
              <w:t>Expectation (E):</w:t>
            </w:r>
          </w:p>
          <w:p w14:paraId="5D4EB825" w14:textId="74590D58" w:rsidR="00801595" w:rsidRPr="004F08D0" w:rsidRDefault="00801595" w:rsidP="00DB7FCC">
            <w:pPr>
              <w:pStyle w:val="BodyText"/>
              <w:spacing w:after="0"/>
              <w:ind w:firstLine="225"/>
              <w:jc w:val="left"/>
              <w:rPr>
                <w:sz w:val="18"/>
                <w:szCs w:val="16"/>
              </w:rPr>
            </w:pPr>
            <w:r w:rsidRPr="004F08D0">
              <w:rPr>
                <w:sz w:val="18"/>
                <w:szCs w:val="16"/>
              </w:rPr>
              <w:t xml:space="preserve">2.1 </w:t>
            </w:r>
            <w:r w:rsidRPr="00801595">
              <w:rPr>
                <w:sz w:val="18"/>
                <w:szCs w:val="16"/>
              </w:rPr>
              <w:t>For each review Ri in the review set AR</w:t>
            </w:r>
          </w:p>
          <w:p w14:paraId="2FFB491F" w14:textId="5D16B66A" w:rsidR="00801595" w:rsidRPr="004F08D0" w:rsidRDefault="00801595" w:rsidP="00DB7FCC">
            <w:pPr>
              <w:pStyle w:val="BodyText"/>
              <w:spacing w:after="0"/>
              <w:ind w:firstLine="367"/>
              <w:jc w:val="left"/>
              <w:rPr>
                <w:sz w:val="18"/>
                <w:szCs w:val="16"/>
                <w:vertAlign w:val="subscript"/>
              </w:rPr>
            </w:pPr>
            <w:r w:rsidRPr="004F08D0">
              <w:rPr>
                <w:sz w:val="18"/>
                <w:szCs w:val="16"/>
              </w:rPr>
              <w:t xml:space="preserve">2.1.1 </w:t>
            </w:r>
            <w:r w:rsidRPr="00801595">
              <w:rPr>
                <w:sz w:val="18"/>
                <w:szCs w:val="16"/>
              </w:rPr>
              <w:t>Using the method mNB, calculate P(c</w:t>
            </w:r>
            <w:r w:rsidRPr="00801595">
              <w:rPr>
                <w:sz w:val="18"/>
                <w:szCs w:val="16"/>
                <w:vertAlign w:val="subscript"/>
              </w:rPr>
              <w:t>n</w:t>
            </w:r>
            <w:r w:rsidRPr="00801595">
              <w:rPr>
                <w:sz w:val="18"/>
                <w:szCs w:val="16"/>
              </w:rPr>
              <w:t>|Ri)</w:t>
            </w:r>
          </w:p>
          <w:p w14:paraId="2E832D22" w14:textId="5F029437" w:rsidR="00801595" w:rsidRPr="004F08D0" w:rsidRDefault="00801595" w:rsidP="00DB7FCC">
            <w:pPr>
              <w:pStyle w:val="BodyText"/>
              <w:spacing w:after="0"/>
              <w:jc w:val="left"/>
              <w:rPr>
                <w:sz w:val="18"/>
                <w:szCs w:val="16"/>
              </w:rPr>
            </w:pPr>
            <w:r w:rsidRPr="004F08D0">
              <w:rPr>
                <w:sz w:val="18"/>
                <w:szCs w:val="16"/>
              </w:rPr>
              <w:t xml:space="preserve">3. </w:t>
            </w:r>
            <w:r w:rsidRPr="00801595">
              <w:rPr>
                <w:sz w:val="18"/>
                <w:szCs w:val="16"/>
              </w:rPr>
              <w:t>Maximization (M):</w:t>
            </w:r>
          </w:p>
          <w:p w14:paraId="79672E0A" w14:textId="6AC45E97" w:rsidR="00801595" w:rsidRDefault="00801595" w:rsidP="00DB7FCC">
            <w:pPr>
              <w:pStyle w:val="BodyText"/>
              <w:spacing w:after="0"/>
              <w:ind w:firstLine="225"/>
              <w:jc w:val="left"/>
              <w:rPr>
                <w:sz w:val="18"/>
                <w:szCs w:val="16"/>
              </w:rPr>
            </w:pPr>
            <w:r w:rsidRPr="004F08D0">
              <w:rPr>
                <w:sz w:val="18"/>
                <w:szCs w:val="16"/>
              </w:rPr>
              <w:t xml:space="preserve">3.1 </w:t>
            </w:r>
            <w:r w:rsidRPr="00801595">
              <w:rPr>
                <w:rFonts w:hint="eastAsia"/>
                <w:sz w:val="18"/>
                <w:szCs w:val="16"/>
              </w:rPr>
              <w:t xml:space="preserve">Train an updated version of mNB from R </w:t>
            </w:r>
            <w:r w:rsidRPr="00801595">
              <w:rPr>
                <w:rFonts w:hint="eastAsia"/>
                <w:sz w:val="18"/>
                <w:szCs w:val="16"/>
              </w:rPr>
              <w:t>∪</w:t>
            </w:r>
            <w:r w:rsidRPr="00801595">
              <w:rPr>
                <w:rFonts w:hint="eastAsia"/>
                <w:sz w:val="18"/>
                <w:szCs w:val="16"/>
              </w:rPr>
              <w:t xml:space="preserve"> AR by calculating P(c</w:t>
            </w:r>
            <w:r w:rsidRPr="00801595">
              <w:rPr>
                <w:rFonts w:hint="eastAsia"/>
                <w:sz w:val="18"/>
                <w:szCs w:val="16"/>
                <w:vertAlign w:val="subscript"/>
              </w:rPr>
              <w:t>n</w:t>
            </w:r>
            <w:r w:rsidRPr="00801595">
              <w:rPr>
                <w:rFonts w:hint="eastAsia"/>
                <w:sz w:val="18"/>
                <w:szCs w:val="16"/>
              </w:rPr>
              <w:t>) and P(w</w:t>
            </w:r>
            <w:r w:rsidRPr="00801595">
              <w:rPr>
                <w:rFonts w:hint="eastAsia"/>
                <w:sz w:val="18"/>
                <w:szCs w:val="16"/>
                <w:vertAlign w:val="subscript"/>
              </w:rPr>
              <w:t>i</w:t>
            </w:r>
            <w:r w:rsidRPr="00801595">
              <w:rPr>
                <w:rFonts w:hint="eastAsia"/>
                <w:sz w:val="18"/>
                <w:szCs w:val="16"/>
              </w:rPr>
              <w:t>|c</w:t>
            </w:r>
            <w:r w:rsidRPr="00801595">
              <w:rPr>
                <w:rFonts w:hint="eastAsia"/>
                <w:sz w:val="18"/>
                <w:szCs w:val="16"/>
                <w:vertAlign w:val="subscript"/>
              </w:rPr>
              <w:t>n</w:t>
            </w:r>
            <w:r w:rsidRPr="00801595">
              <w:rPr>
                <w:rFonts w:hint="eastAsia"/>
                <w:sz w:val="18"/>
                <w:szCs w:val="16"/>
              </w:rPr>
              <w:t>)</w:t>
            </w:r>
          </w:p>
          <w:p w14:paraId="4044C4D4" w14:textId="0DDB30C9" w:rsidR="00801595"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Repeat steps 2 and 3 until mNB’s parameters (maximum likelihood estimators) become constant.</w:t>
            </w:r>
          </w:p>
          <w:p w14:paraId="39C3B019" w14:textId="752728B9" w:rsidR="00801595" w:rsidRPr="004F08D0"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Return mNB after completion of step 4.</w:t>
            </w:r>
          </w:p>
          <w:p w14:paraId="296B32F8" w14:textId="77777777" w:rsidR="00801595" w:rsidRPr="00463412" w:rsidRDefault="00801595" w:rsidP="00DB7FCC">
            <w:pPr>
              <w:pStyle w:val="MDPI39equation"/>
              <w:ind w:hanging="709"/>
              <w:jc w:val="left"/>
            </w:pPr>
            <w:r w:rsidRPr="004F08D0">
              <w:rPr>
                <w:b/>
                <w:sz w:val="18"/>
                <w:szCs w:val="16"/>
              </w:rPr>
              <w:t>End</w:t>
            </w:r>
          </w:p>
        </w:tc>
        <w:tc>
          <w:tcPr>
            <w:tcW w:w="431" w:type="dxa"/>
            <w:vAlign w:val="center"/>
          </w:tcPr>
          <w:p w14:paraId="108F0B52" w14:textId="40B4C5FF" w:rsidR="00801595" w:rsidRPr="00463412" w:rsidRDefault="00801595" w:rsidP="00801595">
            <w:pPr>
              <w:pStyle w:val="MDPI3aequationnumber"/>
              <w:keepNext/>
            </w:pPr>
            <w:r w:rsidRPr="00463412">
              <w:lastRenderedPageBreak/>
              <w:t>(</w:t>
            </w:r>
            <w:r>
              <w:t>3</w:t>
            </w:r>
            <w:r w:rsidRPr="00463412">
              <w:t>)</w:t>
            </w:r>
          </w:p>
        </w:tc>
      </w:tr>
    </w:tbl>
    <w:p w14:paraId="2BEFE460" w14:textId="744C5E01" w:rsidR="00801595" w:rsidRDefault="00801595" w:rsidP="00801595">
      <w:pPr>
        <w:pStyle w:val="MDPI51figurecaption"/>
        <w:rPr>
          <w:spacing w:val="-1"/>
          <w:lang w:eastAsia="x-none"/>
        </w:rPr>
      </w:pPr>
      <w:r w:rsidRPr="00801595">
        <w:rPr>
          <w:b/>
        </w:rPr>
        <w:t xml:space="preserve">Algorithm </w:t>
      </w:r>
      <w:r w:rsidRPr="00801595">
        <w:rPr>
          <w:b/>
        </w:rPr>
        <w:fldChar w:fldCharType="begin"/>
      </w:r>
      <w:r w:rsidRPr="00801595">
        <w:rPr>
          <w:b/>
        </w:rPr>
        <w:instrText xml:space="preserve"> SEQ Algorithm \* ARABIC </w:instrText>
      </w:r>
      <w:r w:rsidRPr="00801595">
        <w:rPr>
          <w:b/>
        </w:rPr>
        <w:fldChar w:fldCharType="separate"/>
      </w:r>
      <w:r w:rsidRPr="00801595">
        <w:rPr>
          <w:b/>
          <w:noProof/>
        </w:rPr>
        <w:t>3</w:t>
      </w:r>
      <w:r w:rsidRPr="00801595">
        <w:rPr>
          <w:b/>
        </w:rPr>
        <w:fldChar w:fldCharType="end"/>
      </w:r>
      <w:r w:rsidR="00DB7FCC">
        <w:rPr>
          <w:b/>
        </w:rPr>
        <w:t>.</w:t>
      </w:r>
      <w:r>
        <w:t xml:space="preserve"> </w:t>
      </w:r>
      <w:r w:rsidRPr="00E97AA6">
        <w:t>Expectation Maximization concept for semi-supervised learning</w:t>
      </w:r>
      <w:r>
        <w:t>.</w:t>
      </w:r>
    </w:p>
    <w:p w14:paraId="00322224" w14:textId="15E508ED" w:rsidR="00801595" w:rsidRDefault="00801595" w:rsidP="00801595">
      <w:pPr>
        <w:pStyle w:val="MDPI31text"/>
        <w:ind w:firstLine="0"/>
        <w:rPr>
          <w:sz w:val="16"/>
          <w:szCs w:val="16"/>
          <w:lang w:val="en-NZ"/>
        </w:rPr>
      </w:pPr>
      <w:r w:rsidRPr="00A13960">
        <w:rPr>
          <w:szCs w:val="16"/>
          <w:lang w:val="en-NZ"/>
        </w:rPr>
        <w:t xml:space="preserve">That said, as </w:t>
      </w:r>
      <w:r w:rsidR="00C52DE3">
        <w:rPr>
          <w:szCs w:val="16"/>
          <w:lang w:val="en-NZ"/>
        </w:rPr>
        <w:t>Complement Naïve Bayes method does not allow for generative interpretations, hence creating its EM variant is not feasible</w:t>
      </w:r>
      <w:r w:rsidRPr="00A13960">
        <w:rPr>
          <w:szCs w:val="16"/>
          <w:lang w:val="en-NZ"/>
        </w:rPr>
        <w:t xml:space="preserve"> </w:t>
      </w:r>
      <w:r w:rsidRPr="003E1E84">
        <w:fldChar w:fldCharType="begin"/>
      </w:r>
      <w:r w:rsidR="00E17B41">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E17B41">
        <w:rPr>
          <w:noProof/>
        </w:rPr>
        <w:t>[35]</w:t>
      </w:r>
      <w:r w:rsidRPr="003E1E84">
        <w:fldChar w:fldCharType="end"/>
      </w:r>
      <w:r>
        <w:rPr>
          <w:sz w:val="16"/>
          <w:szCs w:val="16"/>
          <w:lang w:val="en-NZ"/>
        </w:rPr>
        <w:t>.</w:t>
      </w:r>
    </w:p>
    <w:p w14:paraId="0EF13BB0" w14:textId="312CDAF6" w:rsidR="00D14CE4" w:rsidRDefault="003D22E3" w:rsidP="00D14CE4">
      <w:pPr>
        <w:pStyle w:val="MDPI22heading2"/>
        <w:rPr>
          <w:sz w:val="16"/>
          <w:szCs w:val="16"/>
          <w:lang w:val="en-NZ"/>
        </w:rPr>
      </w:pPr>
      <w:r>
        <w:t xml:space="preserve">3.6 </w:t>
      </w:r>
      <w:r w:rsidR="00D14CE4">
        <w:t>Summary of Naïve Bayes Variants</w:t>
      </w:r>
    </w:p>
    <w:p w14:paraId="226260BF" w14:textId="6A80E083" w:rsidR="00ED533F" w:rsidRDefault="00D14CE4" w:rsidP="00801595">
      <w:pPr>
        <w:pStyle w:val="MDPI31text"/>
        <w:ind w:firstLine="0"/>
      </w:pPr>
      <w:r w:rsidRPr="00407F6B">
        <w:t xml:space="preserve">In this subsection, we review the </w:t>
      </w:r>
      <w:r w:rsidR="00B06D5D">
        <w:t xml:space="preserve">Naïve Bayes variants </w:t>
      </w:r>
      <w:r w:rsidR="0017547C">
        <w:t>because of</w:t>
      </w:r>
      <w:r w:rsidR="00B06D5D">
        <w:t xml:space="preserve"> the</w:t>
      </w:r>
      <w:r w:rsidRPr="00407F6B">
        <w:t xml:space="preserve"> methods (refer to sub-sections</w:t>
      </w:r>
      <w:r w:rsidR="003D22E3">
        <w:t xml:space="preserve"> 3.2</w:t>
      </w:r>
      <w:r>
        <w:t xml:space="preserve"> and</w:t>
      </w:r>
      <w:r w:rsidR="003D22E3">
        <w:t xml:space="preserve"> 3.3</w:t>
      </w:r>
      <w:r w:rsidRPr="00407F6B">
        <w:t>), and concepts (refer to sub-sections</w:t>
      </w:r>
      <w:r w:rsidR="003D22E3">
        <w:t xml:space="preserve"> 3.4</w:t>
      </w:r>
      <w:r>
        <w:t xml:space="preserve"> and</w:t>
      </w:r>
      <w:r w:rsidR="003D22E3">
        <w:t xml:space="preserve"> 3.5</w:t>
      </w:r>
      <w:r w:rsidRPr="00407F6B">
        <w:t>) that were documented prior.</w:t>
      </w:r>
      <w:r>
        <w:t xml:space="preserve"> Table 1</w:t>
      </w:r>
      <w:r w:rsidRPr="00407F6B">
        <w:t xml:space="preserve"> </w:t>
      </w:r>
      <w:r>
        <w:t>provides an overview of</w:t>
      </w:r>
      <w:r w:rsidRPr="00407F6B">
        <w:t xml:space="preserve"> the particular Naïve Bayes </w:t>
      </w:r>
      <w:r w:rsidR="0017547C">
        <w:t>variants. The main goal in developing these variants is to</w:t>
      </w:r>
      <w:r w:rsidRPr="00407F6B">
        <w:t xml:space="preserve"> investigate their performance related to the prediction of review categories for a set of </w:t>
      </w:r>
      <w:r w:rsidR="002D5D32">
        <w:t>reviews related to an app. To</w:t>
      </w:r>
      <w:r w:rsidRPr="00407F6B">
        <w:t xml:space="preserve"> begin, we first formulate the Naïve Bayes </w:t>
      </w:r>
      <w:r w:rsidR="00C80A8E">
        <w:t>variants of the Multinomial Naïve Bayes method. Based on the method described in subsection 3.2, and the concepts discussed in sub</w:t>
      </w:r>
      <w:r>
        <w:t>-section</w:t>
      </w:r>
      <w:r w:rsidR="003D22E3">
        <w:t xml:space="preserve"> 3.4</w:t>
      </w:r>
      <w:r>
        <w:t xml:space="preserve"> and sub-section</w:t>
      </w:r>
      <w:r w:rsidR="003D22E3">
        <w:t xml:space="preserve"> 3.5</w:t>
      </w:r>
      <w:r w:rsidRPr="00407F6B">
        <w:t xml:space="preserve">, there are four possible variants </w:t>
      </w:r>
      <w:r w:rsidR="00FA626F">
        <w:t>concerning the Multinomial Naïve Bayes method. We present the</w:t>
      </w:r>
      <w:r w:rsidRPr="00407F6B">
        <w:t xml:space="preserve"> first Naïve Bayes variant (I) that incorporates the functionality </w:t>
      </w:r>
      <w:r w:rsidR="002F7398">
        <w:t>of the Multinomial Naïve Bayes method discussed in subsection 3.2</w:t>
      </w:r>
      <w:r w:rsidRPr="00407F6B">
        <w:t xml:space="preserve">. </w:t>
      </w:r>
    </w:p>
    <w:p w14:paraId="7DFA6103" w14:textId="0B64BAAD" w:rsidR="00D14CE4" w:rsidRDefault="00D14CE4" w:rsidP="00801595">
      <w:pPr>
        <w:pStyle w:val="MDPI31text"/>
        <w:ind w:firstLine="0"/>
      </w:pPr>
      <w:r w:rsidRPr="00407F6B">
        <w:t xml:space="preserve">Next, as the EM mechanism </w:t>
      </w:r>
      <w:r w:rsidR="00A42FA2">
        <w:t>enables the Multinomial Naïve Bayes method to</w:t>
      </w:r>
      <w:r w:rsidRPr="00407F6B">
        <w:t xml:space="preserve"> deal with unlabeled reviews we generate the second variant (II) of Naïve Bayes that is a semi-supervised version of I. Thirdly, based on sub-sections</w:t>
      </w:r>
      <w:r w:rsidR="003D22E3">
        <w:t xml:space="preserve"> 3.2</w:t>
      </w:r>
      <w:r>
        <w:t xml:space="preserve"> and</w:t>
      </w:r>
      <w:r w:rsidR="003D22E3">
        <w:t xml:space="preserve"> 3.4</w:t>
      </w:r>
      <w:r w:rsidRPr="00407F6B">
        <w:t xml:space="preserve"> we introduce the third variant (III) that incorporates Laplace Smoothing with the Multinomial Naïve Bayes method, thus making it a post (i.e., extended) version of I. Finally, we generate the fourth variant (IV) that incorporates the EM mechanism in III, thus making IV the </w:t>
      </w:r>
      <w:r w:rsidR="005B5621">
        <w:t>semi-supervised version of III, and a subsequent version of II</w:t>
      </w:r>
      <w:r w:rsidRPr="00407F6B">
        <w:t xml:space="preserve">. Next, we highlight </w:t>
      </w:r>
      <w:r w:rsidR="00283549">
        <w:t>the variants of the Complement Naïve Bayes method. Based on the method described in subsection 3.3, we develop the</w:t>
      </w:r>
      <w:r w:rsidRPr="00407F6B">
        <w:t xml:space="preserve"> Naïve Bayes variant (V) that implements the functionality </w:t>
      </w:r>
      <w:r w:rsidR="00283549">
        <w:t>of the Complement Naïve Bayes method. Next, based on subsections 3</w:t>
      </w:r>
      <w:r w:rsidR="003D22E3">
        <w:t>.3</w:t>
      </w:r>
      <w:r w:rsidRPr="00407F6B">
        <w:t xml:space="preserve"> and</w:t>
      </w:r>
      <w:r w:rsidR="003D22E3">
        <w:t xml:space="preserve"> 3.4</w:t>
      </w:r>
      <w:r w:rsidRPr="00407F6B">
        <w:t xml:space="preserve"> we introduce the variant (VI) which incorporates Laplace smoothing in V, thus making VI a post version of V.</w:t>
      </w:r>
    </w:p>
    <w:p w14:paraId="05E41C20" w14:textId="1A615DAE" w:rsidR="00DB7FCC" w:rsidRDefault="00DB7FCC" w:rsidP="00A53F1D">
      <w:pPr>
        <w:pStyle w:val="MDPI41tablecaption"/>
      </w:pPr>
      <w:r w:rsidRPr="00E563F9">
        <w:rPr>
          <w:b/>
          <w:bCs/>
          <w:iCs/>
        </w:rPr>
        <w:t xml:space="preserve">Table </w:t>
      </w:r>
      <w:r w:rsidR="009E2C4F">
        <w:rPr>
          <w:b/>
          <w:bCs/>
          <w:iCs/>
        </w:rPr>
        <w:fldChar w:fldCharType="begin"/>
      </w:r>
      <w:r w:rsidR="009E2C4F">
        <w:rPr>
          <w:b/>
          <w:bCs/>
          <w:iCs/>
        </w:rPr>
        <w:instrText xml:space="preserve"> SEQ Table \* ARABIC </w:instrText>
      </w:r>
      <w:r w:rsidR="009E2C4F">
        <w:rPr>
          <w:b/>
          <w:bCs/>
          <w:iCs/>
        </w:rPr>
        <w:fldChar w:fldCharType="separate"/>
      </w:r>
      <w:r w:rsidR="009E2C4F">
        <w:rPr>
          <w:b/>
          <w:bCs/>
          <w:iCs/>
          <w:noProof/>
        </w:rPr>
        <w:t>1</w:t>
      </w:r>
      <w:r w:rsidR="009E2C4F">
        <w:rPr>
          <w:b/>
          <w:bCs/>
          <w:iCs/>
        </w:rPr>
        <w:fldChar w:fldCharType="end"/>
      </w:r>
      <w:r w:rsidR="00A53F1D" w:rsidRPr="00E563F9">
        <w:rPr>
          <w:b/>
          <w:bCs/>
          <w:iCs/>
        </w:rPr>
        <w:t>.</w:t>
      </w:r>
      <w:r>
        <w:t xml:space="preserve"> </w:t>
      </w:r>
      <w:r w:rsidRPr="0051528E">
        <w:t>Naïve Bayes</w:t>
      </w:r>
      <w:r>
        <w:t xml:space="preserve">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DB7FCC" w:rsidRPr="008E459A" w14:paraId="7AEEE9FD" w14:textId="77777777" w:rsidTr="00FC3589">
        <w:tc>
          <w:tcPr>
            <w:tcW w:w="936" w:type="dxa"/>
            <w:shd w:val="clear" w:color="auto" w:fill="auto"/>
            <w:vAlign w:val="center"/>
          </w:tcPr>
          <w:p w14:paraId="280F1D0B" w14:textId="109EEF0C" w:rsidR="00DB7FCC" w:rsidRPr="008E459A" w:rsidRDefault="00DB7FCC" w:rsidP="00DB7FCC">
            <w:pPr>
              <w:pStyle w:val="MDPI42tablebody"/>
              <w:spacing w:line="240" w:lineRule="auto"/>
              <w:rPr>
                <w:b/>
                <w:snapToGrid/>
                <w:highlight w:val="red"/>
              </w:rPr>
            </w:pPr>
            <w:r w:rsidRPr="00DB7FCC">
              <w:rPr>
                <w:b/>
                <w:snapToGrid/>
              </w:rPr>
              <w:t>Variant</w:t>
            </w:r>
          </w:p>
        </w:tc>
        <w:tc>
          <w:tcPr>
            <w:tcW w:w="2835" w:type="dxa"/>
            <w:shd w:val="clear" w:color="auto" w:fill="auto"/>
            <w:vAlign w:val="center"/>
          </w:tcPr>
          <w:p w14:paraId="66D9E8C4" w14:textId="2DC6A9E9" w:rsidR="00DB7FCC" w:rsidRPr="00DB7FCC" w:rsidRDefault="00DB7FCC" w:rsidP="00DB7FCC">
            <w:pPr>
              <w:pStyle w:val="MDPI42tablebody"/>
              <w:spacing w:line="240" w:lineRule="auto"/>
              <w:rPr>
                <w:b/>
                <w:snapToGrid/>
              </w:rPr>
            </w:pPr>
            <w:r w:rsidRPr="00DB7FCC">
              <w:rPr>
                <w:b/>
                <w:snapToGrid/>
              </w:rPr>
              <w:t>Name</w:t>
            </w:r>
          </w:p>
        </w:tc>
        <w:tc>
          <w:tcPr>
            <w:tcW w:w="4086" w:type="dxa"/>
            <w:shd w:val="clear" w:color="auto" w:fill="auto"/>
            <w:vAlign w:val="center"/>
          </w:tcPr>
          <w:p w14:paraId="50C399C5" w14:textId="74BEE7E7" w:rsidR="00DB7FCC" w:rsidRPr="00DB7FCC" w:rsidRDefault="00DB7FCC" w:rsidP="00DB7FCC">
            <w:pPr>
              <w:pStyle w:val="MDPI42tablebody"/>
              <w:spacing w:line="240" w:lineRule="auto"/>
              <w:rPr>
                <w:b/>
                <w:snapToGrid/>
              </w:rPr>
            </w:pPr>
            <w:r w:rsidRPr="00DB7FCC">
              <w:rPr>
                <w:b/>
                <w:snapToGrid/>
              </w:rPr>
              <w:t>Description</w:t>
            </w:r>
          </w:p>
        </w:tc>
      </w:tr>
      <w:tr w:rsidR="00DB7FCC" w:rsidRPr="008E459A" w14:paraId="77B12934" w14:textId="77777777" w:rsidTr="00FC3589">
        <w:tc>
          <w:tcPr>
            <w:tcW w:w="936" w:type="dxa"/>
            <w:shd w:val="clear" w:color="auto" w:fill="auto"/>
            <w:vAlign w:val="center"/>
          </w:tcPr>
          <w:p w14:paraId="3A937D6E" w14:textId="02562FEA" w:rsidR="00DB7FCC" w:rsidRPr="00DB7FCC" w:rsidRDefault="00DB7FCC" w:rsidP="00DB7FCC">
            <w:pPr>
              <w:pStyle w:val="MDPI42tablebody"/>
              <w:spacing w:line="240" w:lineRule="auto"/>
            </w:pPr>
            <w:r w:rsidRPr="00DB7FCC">
              <w:t>I</w:t>
            </w:r>
          </w:p>
        </w:tc>
        <w:tc>
          <w:tcPr>
            <w:tcW w:w="2835" w:type="dxa"/>
            <w:shd w:val="clear" w:color="auto" w:fill="auto"/>
            <w:vAlign w:val="center"/>
          </w:tcPr>
          <w:p w14:paraId="473FBBCD" w14:textId="35F73CBD" w:rsidR="00DB7FCC" w:rsidRPr="00DB7FCC" w:rsidRDefault="00DB7FCC" w:rsidP="00DB7FCC">
            <w:pPr>
              <w:pStyle w:val="MDPI42tablebody"/>
              <w:spacing w:line="240" w:lineRule="auto"/>
            </w:pPr>
            <w:r w:rsidRPr="00DB7FCC">
              <w:t>Multinomial Naïve Bayes</w:t>
            </w:r>
          </w:p>
        </w:tc>
        <w:tc>
          <w:tcPr>
            <w:tcW w:w="4086" w:type="dxa"/>
            <w:shd w:val="clear" w:color="auto" w:fill="auto"/>
            <w:vAlign w:val="center"/>
          </w:tcPr>
          <w:p w14:paraId="73149551" w14:textId="6DCA2A27" w:rsidR="00DB7FCC" w:rsidRPr="00DB7FCC" w:rsidRDefault="00DB7FCC" w:rsidP="00344690">
            <w:pPr>
              <w:pStyle w:val="MDPI42tablebody"/>
              <w:spacing w:line="240" w:lineRule="auto"/>
              <w:jc w:val="both"/>
            </w:pPr>
            <w:r w:rsidRPr="00DB7FCC">
              <w:t>This variant is the Multinomial Naïve Bayes method described in sub-section</w:t>
            </w:r>
            <w:r w:rsidR="00344690">
              <w:t xml:space="preserve"> 3.2</w:t>
            </w:r>
            <w:r w:rsidRPr="00DB7FCC">
              <w:t>.</w:t>
            </w:r>
          </w:p>
        </w:tc>
      </w:tr>
      <w:tr w:rsidR="00DB7FCC" w:rsidRPr="008E459A" w14:paraId="1EE8EE2F" w14:textId="77777777" w:rsidTr="00FC3589">
        <w:tc>
          <w:tcPr>
            <w:tcW w:w="936" w:type="dxa"/>
            <w:shd w:val="clear" w:color="auto" w:fill="auto"/>
            <w:vAlign w:val="center"/>
          </w:tcPr>
          <w:p w14:paraId="62869591" w14:textId="134ED0A5" w:rsidR="00DB7FCC" w:rsidRPr="00DB7FCC" w:rsidRDefault="00DB7FCC" w:rsidP="00DB7FCC">
            <w:pPr>
              <w:pStyle w:val="MDPI42tablebody"/>
              <w:spacing w:line="240" w:lineRule="auto"/>
            </w:pPr>
            <w:r w:rsidRPr="00DB7FCC">
              <w:t>II</w:t>
            </w:r>
          </w:p>
        </w:tc>
        <w:tc>
          <w:tcPr>
            <w:tcW w:w="2835" w:type="dxa"/>
            <w:shd w:val="clear" w:color="auto" w:fill="auto"/>
            <w:vAlign w:val="center"/>
          </w:tcPr>
          <w:p w14:paraId="6024C83F" w14:textId="5AE95856" w:rsidR="00DB7FCC" w:rsidRPr="00DB7FCC" w:rsidRDefault="00DB7FCC" w:rsidP="00DB7FCC">
            <w:pPr>
              <w:pStyle w:val="MDPI42tablebody"/>
              <w:spacing w:line="240" w:lineRule="auto"/>
            </w:pPr>
            <w:r w:rsidRPr="00DB7FCC">
              <w:t>Expectation Maximization -Multinomial Naïve Bayes</w:t>
            </w:r>
          </w:p>
        </w:tc>
        <w:tc>
          <w:tcPr>
            <w:tcW w:w="4086" w:type="dxa"/>
            <w:shd w:val="clear" w:color="auto" w:fill="auto"/>
            <w:vAlign w:val="center"/>
          </w:tcPr>
          <w:p w14:paraId="7E22FA4A" w14:textId="001CFA98" w:rsidR="00DB7FCC" w:rsidRPr="00DB7FCC" w:rsidRDefault="00DB7FCC" w:rsidP="00344690">
            <w:pPr>
              <w:pStyle w:val="MDPI42tablebody"/>
              <w:spacing w:line="240" w:lineRule="auto"/>
              <w:jc w:val="both"/>
            </w:pPr>
            <w:r w:rsidRPr="00DB7FCC">
              <w:t>The Expectation Maximization concept described in sub-section</w:t>
            </w:r>
            <w:r w:rsidR="00344690">
              <w:t xml:space="preserve"> 3.5</w:t>
            </w:r>
            <w:r w:rsidRPr="00DB7FCC">
              <w:t xml:space="preserve"> has been incorporated in I. Thus, this variant is the semi-supervised version of I.</w:t>
            </w:r>
          </w:p>
        </w:tc>
      </w:tr>
      <w:tr w:rsidR="00DB7FCC" w:rsidRPr="008E459A" w14:paraId="75DE6085" w14:textId="77777777" w:rsidTr="00FC3589">
        <w:tc>
          <w:tcPr>
            <w:tcW w:w="936" w:type="dxa"/>
            <w:shd w:val="clear" w:color="auto" w:fill="auto"/>
            <w:vAlign w:val="center"/>
          </w:tcPr>
          <w:p w14:paraId="6398C4F4" w14:textId="27879162" w:rsidR="00DB7FCC" w:rsidRPr="00DB7FCC" w:rsidRDefault="00DB7FCC" w:rsidP="00DB7FCC">
            <w:pPr>
              <w:pStyle w:val="MDPI42tablebody"/>
              <w:spacing w:line="240" w:lineRule="auto"/>
            </w:pPr>
            <w:r w:rsidRPr="00DB7FCC">
              <w:t>III</w:t>
            </w:r>
          </w:p>
        </w:tc>
        <w:tc>
          <w:tcPr>
            <w:tcW w:w="2835" w:type="dxa"/>
            <w:shd w:val="clear" w:color="auto" w:fill="auto"/>
            <w:vAlign w:val="center"/>
          </w:tcPr>
          <w:p w14:paraId="76C8BF5F" w14:textId="576B5CE5" w:rsidR="00DB7FCC" w:rsidRPr="00DB7FCC" w:rsidRDefault="00DB7FCC" w:rsidP="00DB7FCC">
            <w:pPr>
              <w:pStyle w:val="MDPI42tablebody"/>
              <w:spacing w:line="240" w:lineRule="auto"/>
            </w:pPr>
            <w:r w:rsidRPr="00DB7FCC">
              <w:t>Multinomial Naïve Bayes with Laplace smoothing</w:t>
            </w:r>
          </w:p>
        </w:tc>
        <w:tc>
          <w:tcPr>
            <w:tcW w:w="4086" w:type="dxa"/>
            <w:shd w:val="clear" w:color="auto" w:fill="auto"/>
            <w:vAlign w:val="center"/>
          </w:tcPr>
          <w:p w14:paraId="0E628D96" w14:textId="29B92127" w:rsidR="00DB7FCC" w:rsidRPr="00DB7FCC" w:rsidRDefault="00DB7FCC" w:rsidP="00344690">
            <w:pPr>
              <w:pStyle w:val="MDPI42tablebody"/>
              <w:spacing w:line="240" w:lineRule="auto"/>
              <w:jc w:val="both"/>
            </w:pPr>
            <w:r w:rsidRPr="00DB7FCC">
              <w:t xml:space="preserve">The Multinomial Naïve Bayes method has been incorporated with the concept of Laplace </w:t>
            </w:r>
            <w:r w:rsidRPr="00DB7FCC">
              <w:lastRenderedPageBreak/>
              <w:t>smoothing as described in sub-section</w:t>
            </w:r>
            <w:r w:rsidR="00344690">
              <w:t xml:space="preserve"> 3.4</w:t>
            </w:r>
            <w:r w:rsidRPr="00DB7FCC">
              <w:t>. Thus, this variant is the post version of I.</w:t>
            </w:r>
          </w:p>
        </w:tc>
      </w:tr>
      <w:tr w:rsidR="00DB7FCC" w:rsidRPr="008E459A" w14:paraId="42B292C1" w14:textId="77777777" w:rsidTr="00FC3589">
        <w:tc>
          <w:tcPr>
            <w:tcW w:w="936" w:type="dxa"/>
            <w:shd w:val="clear" w:color="auto" w:fill="auto"/>
            <w:vAlign w:val="center"/>
          </w:tcPr>
          <w:p w14:paraId="66615FE0" w14:textId="781ECF95" w:rsidR="00DB7FCC" w:rsidRPr="00DB7FCC" w:rsidRDefault="00DB7FCC" w:rsidP="00DB7FCC">
            <w:pPr>
              <w:pStyle w:val="MDPI42tablebody"/>
              <w:spacing w:line="240" w:lineRule="auto"/>
            </w:pPr>
            <w:r w:rsidRPr="00DB7FCC">
              <w:lastRenderedPageBreak/>
              <w:t>IV</w:t>
            </w:r>
          </w:p>
        </w:tc>
        <w:tc>
          <w:tcPr>
            <w:tcW w:w="2835" w:type="dxa"/>
            <w:shd w:val="clear" w:color="auto" w:fill="auto"/>
            <w:vAlign w:val="center"/>
          </w:tcPr>
          <w:p w14:paraId="40A7FD80" w14:textId="0424561B" w:rsidR="00DB7FCC" w:rsidRPr="00DB7FCC" w:rsidRDefault="00DB7FCC" w:rsidP="00DB7FCC">
            <w:pPr>
              <w:pStyle w:val="MDPI42tablebody"/>
              <w:spacing w:line="240" w:lineRule="auto"/>
            </w:pPr>
            <w:r w:rsidRPr="00DB7FCC">
              <w:t>Expectation Maximization - Multinomial Naïve Bayes with Laplace smoothing</w:t>
            </w:r>
          </w:p>
        </w:tc>
        <w:tc>
          <w:tcPr>
            <w:tcW w:w="4086" w:type="dxa"/>
            <w:shd w:val="clear" w:color="auto" w:fill="auto"/>
            <w:vAlign w:val="center"/>
          </w:tcPr>
          <w:p w14:paraId="07B4EB46" w14:textId="5F398A04" w:rsidR="00DB7FCC" w:rsidRPr="00DB7FCC" w:rsidRDefault="00DB7FCC" w:rsidP="00344690">
            <w:pPr>
              <w:pStyle w:val="MDPI42tablebody"/>
              <w:spacing w:line="240" w:lineRule="auto"/>
              <w:jc w:val="both"/>
            </w:pPr>
            <w:r w:rsidRPr="00DB7FCC">
              <w:t>The Multinomial Naïve Bayes method has been incorporated with the concept of Laplace smoothing as well as Expectation Maximization. Thus, this variant is the semi-supervised version of III, and post version of II.</w:t>
            </w:r>
          </w:p>
        </w:tc>
      </w:tr>
      <w:tr w:rsidR="00DB7FCC" w:rsidRPr="008E459A" w14:paraId="18E21B21" w14:textId="77777777" w:rsidTr="00FC3589">
        <w:tc>
          <w:tcPr>
            <w:tcW w:w="936" w:type="dxa"/>
            <w:shd w:val="clear" w:color="auto" w:fill="auto"/>
            <w:vAlign w:val="center"/>
          </w:tcPr>
          <w:p w14:paraId="57B4C40A" w14:textId="4B8334AE" w:rsidR="00DB7FCC" w:rsidRPr="00DB7FCC" w:rsidRDefault="00DB7FCC" w:rsidP="00DB7FCC">
            <w:pPr>
              <w:pStyle w:val="MDPI42tablebody"/>
              <w:spacing w:line="240" w:lineRule="auto"/>
            </w:pPr>
            <w:r w:rsidRPr="00DB7FCC">
              <w:t>V</w:t>
            </w:r>
          </w:p>
        </w:tc>
        <w:tc>
          <w:tcPr>
            <w:tcW w:w="2835" w:type="dxa"/>
            <w:shd w:val="clear" w:color="auto" w:fill="auto"/>
            <w:vAlign w:val="center"/>
          </w:tcPr>
          <w:p w14:paraId="4CD189E0" w14:textId="3E4017DC" w:rsidR="00DB7FCC" w:rsidRPr="00DB7FCC" w:rsidRDefault="00DB7FCC" w:rsidP="00DB7FCC">
            <w:pPr>
              <w:pStyle w:val="MDPI42tablebody"/>
              <w:spacing w:line="240" w:lineRule="auto"/>
            </w:pPr>
            <w:r w:rsidRPr="00DB7FCC">
              <w:t>Complement Naïve Bayes</w:t>
            </w:r>
          </w:p>
        </w:tc>
        <w:tc>
          <w:tcPr>
            <w:tcW w:w="4086" w:type="dxa"/>
            <w:shd w:val="clear" w:color="auto" w:fill="auto"/>
            <w:vAlign w:val="center"/>
          </w:tcPr>
          <w:p w14:paraId="1DA332D7" w14:textId="1760A696" w:rsidR="00DB7FCC" w:rsidRPr="00DB7FCC" w:rsidRDefault="00DB7FCC" w:rsidP="00344690">
            <w:pPr>
              <w:pStyle w:val="MDPI42tablebody"/>
              <w:spacing w:line="240" w:lineRule="auto"/>
              <w:jc w:val="both"/>
            </w:pPr>
            <w:r w:rsidRPr="00DB7FCC">
              <w:t>This variant is the Complement Naïve Bayes method described in sub-section</w:t>
            </w:r>
            <w:r w:rsidR="00344690">
              <w:t xml:space="preserve"> 3.3</w:t>
            </w:r>
            <w:r w:rsidRPr="00DB7FCC">
              <w:t>.</w:t>
            </w:r>
          </w:p>
        </w:tc>
      </w:tr>
      <w:tr w:rsidR="00DB7FCC" w:rsidRPr="008E459A" w14:paraId="473521A6" w14:textId="77777777" w:rsidTr="00FC3589">
        <w:tc>
          <w:tcPr>
            <w:tcW w:w="936" w:type="dxa"/>
            <w:shd w:val="clear" w:color="auto" w:fill="auto"/>
            <w:vAlign w:val="center"/>
          </w:tcPr>
          <w:p w14:paraId="35377D3B" w14:textId="352E6317" w:rsidR="00DB7FCC" w:rsidRPr="00DB7FCC" w:rsidRDefault="00DB7FCC" w:rsidP="00DB7FCC">
            <w:pPr>
              <w:pStyle w:val="MDPI42tablebody"/>
              <w:spacing w:line="240" w:lineRule="auto"/>
            </w:pPr>
            <w:r w:rsidRPr="00DB7FCC">
              <w:t>VI</w:t>
            </w:r>
          </w:p>
        </w:tc>
        <w:tc>
          <w:tcPr>
            <w:tcW w:w="2835" w:type="dxa"/>
            <w:shd w:val="clear" w:color="auto" w:fill="auto"/>
            <w:vAlign w:val="center"/>
          </w:tcPr>
          <w:p w14:paraId="2CCC1BC6" w14:textId="175B1AC1" w:rsidR="00DB7FCC" w:rsidRPr="00DB7FCC" w:rsidRDefault="00DB7FCC" w:rsidP="00DB7FCC">
            <w:pPr>
              <w:pStyle w:val="MDPI42tablebody"/>
              <w:spacing w:line="240" w:lineRule="auto"/>
            </w:pPr>
            <w:r w:rsidRPr="00DB7FCC">
              <w:t>Complement Naïve Bayes with Laplace smoothing</w:t>
            </w:r>
          </w:p>
        </w:tc>
        <w:tc>
          <w:tcPr>
            <w:tcW w:w="4086" w:type="dxa"/>
            <w:shd w:val="clear" w:color="auto" w:fill="auto"/>
            <w:vAlign w:val="center"/>
          </w:tcPr>
          <w:p w14:paraId="2D523E84" w14:textId="4A06A41E" w:rsidR="00DB7FCC" w:rsidRPr="00DB7FCC" w:rsidRDefault="00DB7FCC" w:rsidP="00344690">
            <w:pPr>
              <w:pStyle w:val="MDPI42tablebody"/>
              <w:spacing w:line="240" w:lineRule="auto"/>
              <w:jc w:val="both"/>
            </w:pPr>
            <w:r w:rsidRPr="00DB7FCC">
              <w:t>The Complement Naïve Bayes method has been incorporated with the concept of Laplace smoothing. Thus, this variant is the post version of V.</w:t>
            </w:r>
          </w:p>
        </w:tc>
      </w:tr>
    </w:tbl>
    <w:p w14:paraId="0C5842D0" w14:textId="0F042577" w:rsidR="00DB7FCC" w:rsidRDefault="00DB7FCC" w:rsidP="00801595">
      <w:pPr>
        <w:pStyle w:val="MDPI31text"/>
        <w:ind w:firstLine="0"/>
      </w:pPr>
    </w:p>
    <w:p w14:paraId="2D1DF34D" w14:textId="2FFA903D" w:rsidR="00DB7FCC" w:rsidRDefault="00FB2190" w:rsidP="00FB2190">
      <w:pPr>
        <w:pStyle w:val="MDPI22heading2"/>
      </w:pPr>
      <w:r>
        <w:t>3.7</w:t>
      </w:r>
      <w:r w:rsidR="00FC3589">
        <w:t xml:space="preserve"> </w:t>
      </w:r>
      <w:r w:rsidR="00A53F1D" w:rsidRPr="00FC3589">
        <w:t>Experimental</w:t>
      </w:r>
      <w:r w:rsidR="00A53F1D">
        <w:t xml:space="preserve"> Setting</w:t>
      </w:r>
    </w:p>
    <w:p w14:paraId="7F46F50B" w14:textId="5217C5B2" w:rsidR="00A53F1D" w:rsidRDefault="00A53F1D" w:rsidP="00801595">
      <w:pPr>
        <w:pStyle w:val="MDPI31text"/>
        <w:ind w:firstLine="0"/>
      </w:pPr>
      <w:r w:rsidRPr="00BF07EA">
        <w:t xml:space="preserve">In this study, the Naïve Bayes variants described in Table </w:t>
      </w:r>
      <w:r>
        <w:t>1</w:t>
      </w:r>
      <w:r w:rsidRPr="00BF07EA">
        <w:t xml:space="preserve"> were implemented using </w:t>
      </w:r>
      <w:r>
        <w:t xml:space="preserve">the </w:t>
      </w:r>
      <w:r w:rsidRPr="00BF07EA">
        <w:t>Python</w:t>
      </w:r>
      <w:r>
        <w:rPr>
          <w:rStyle w:val="FootnoteReference"/>
        </w:rPr>
        <w:footnoteReference w:id="3"/>
      </w:r>
      <w:r w:rsidRPr="00BF07EA">
        <w:t xml:space="preserve"> </w:t>
      </w:r>
      <w:r>
        <w:t xml:space="preserve">programming language </w:t>
      </w:r>
      <w:r w:rsidRPr="00BF07EA">
        <w:t>with suitable libraries provided by the Natural Language Tool Kit (NLTK)</w:t>
      </w:r>
      <w:r>
        <w:rPr>
          <w:rStyle w:val="FootnoteReference"/>
        </w:rPr>
        <w:footnoteReference w:id="4"/>
      </w:r>
      <w:r w:rsidRPr="00BF07EA">
        <w:t>,</w:t>
      </w:r>
      <w:r>
        <w:t xml:space="preserve"> numpy</w:t>
      </w:r>
      <w:r>
        <w:rPr>
          <w:rStyle w:val="FootnoteReference"/>
        </w:rPr>
        <w:footnoteReference w:id="5"/>
      </w:r>
      <w:r w:rsidRPr="00BF07EA">
        <w:t xml:space="preserve"> and the scikit-learn</w:t>
      </w:r>
      <w:r>
        <w:rPr>
          <w:rStyle w:val="FootnoteReference"/>
        </w:rPr>
        <w:footnoteReference w:id="6"/>
      </w:r>
      <w:r w:rsidRPr="00BF07EA">
        <w:t xml:space="preserve"> package</w:t>
      </w:r>
      <w:r>
        <w:t>s</w:t>
      </w:r>
      <w:r w:rsidRPr="00BF07EA">
        <w:t xml:space="preserve">. </w:t>
      </w:r>
      <w:r w:rsidRPr="008D61B7">
        <w:t xml:space="preserve"> Python and its </w:t>
      </w:r>
      <w:r>
        <w:t>suitable</w:t>
      </w:r>
      <w:r w:rsidRPr="008D61B7">
        <w:t xml:space="preserve"> libraries allow researchers to develop complex algorithms efficiently as programming in Python is easy to understand and implement. Additionally, Python is flexible as it can be integrated with other languages and ha</w:t>
      </w:r>
      <w:r>
        <w:t xml:space="preserve">s extensive community support. </w:t>
      </w:r>
      <w:r w:rsidRPr="00BF07EA">
        <w:t xml:space="preserve">Our </w:t>
      </w:r>
      <w:r>
        <w:t xml:space="preserve">own </w:t>
      </w:r>
      <w:r w:rsidRPr="00BF07EA">
        <w:t xml:space="preserve">implementation was used to carry out an experimental </w:t>
      </w:r>
      <w:r w:rsidR="001C4407">
        <w:t>evaluation of all six Naïve Bayes variants on datasets comprising app reviews</w:t>
      </w:r>
      <w:r w:rsidRPr="00BF07EA">
        <w:t xml:space="preserve"> belonging to five different apps obtained from Google Play Store</w:t>
      </w:r>
      <w:r>
        <w:t xml:space="preserve"> (i.e., public software repository)</w:t>
      </w:r>
      <w:r w:rsidRPr="00BF07EA">
        <w:t>. These datasets belonged to TradeMe, MyTracks, VodafoneNZ, ThreeNow and Flutter apps.</w:t>
      </w:r>
      <w:r>
        <w:t xml:space="preserve"> These five datasets belonging to the popular categories of Google Play Store were selected to demonstrate the general applicability of the proposed filtering approach (refer to Appendix Table A for more details on these datasets) </w:t>
      </w:r>
      <w:r>
        <w:fldChar w:fldCharType="begin"/>
      </w:r>
      <w:r w:rsidR="00E17B41">
        <w:instrText xml:space="preserve"> ADDIN EN.CITE &lt;EndNote&gt;&lt;Cite&gt;&lt;Author&gt;W. Maalej&lt;/Author&gt;&lt;Year&gt;2015&lt;/Year&gt;&lt;RecNum&gt;2083&lt;/RecNum&gt;&lt;DisplayText&gt;&lt;style size="10"&gt;[25,42]&lt;/style&gt;&lt;/DisplayText&gt;&lt;record&gt;&lt;rec-number&gt;2083&lt;/rec-number&gt;&lt;foreign-keys&gt;&lt;key app="EN" db-id="aea2tx091fwxe5ee0f6xrds4sdpww9sz9spt" timestamp="1719123907"&gt;2083&lt;/key&gt;&lt;/foreign-keys&gt;&lt;ref-type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rsidR="00E17B41">
        <w:rPr>
          <w:noProof/>
        </w:rPr>
        <w:t>[25,42]</w:t>
      </w:r>
      <w:r>
        <w:fldChar w:fldCharType="end"/>
      </w:r>
      <w:r>
        <w:t xml:space="preserve">. </w:t>
      </w:r>
      <w:r w:rsidRPr="00BF07EA">
        <w:t xml:space="preserve">All the datasets consisted of reviews submitted by end-users written in natural language. TradeMe consisted of 4559 reviews, MyTracks </w:t>
      </w:r>
      <w:r w:rsidR="00AA5B37">
        <w:t>dataset included 4003 reviews, VodafoneNZ had</w:t>
      </w:r>
      <w:r w:rsidRPr="00BF07EA">
        <w:t xml:space="preserve"> 6583, ThreeNow consisted of 3683 reviews and Flutter dataset consisted of 3483 reviews.</w:t>
      </w:r>
    </w:p>
    <w:p w14:paraId="442F5BD3" w14:textId="68A41DDA" w:rsidR="00A53F1D" w:rsidRDefault="00A53F1D" w:rsidP="00801595">
      <w:pPr>
        <w:pStyle w:val="MDPI31text"/>
        <w:ind w:firstLine="0"/>
      </w:pPr>
      <w:r w:rsidRPr="00BF07EA">
        <w:t xml:space="preserve">Using the set of rules defined in </w:t>
      </w:r>
      <w:r w:rsidRPr="00BF07EA">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sidR="00E17B41">
        <w:rPr>
          <w:noProof/>
        </w:rPr>
        <w:t>[12]</w:t>
      </w:r>
      <w:r w:rsidRPr="00BF07EA">
        <w:fldChar w:fldCharType="end"/>
      </w:r>
      <w:r>
        <w:t xml:space="preserve"> (refer to s</w:t>
      </w:r>
      <w:r w:rsidRPr="00BF07EA">
        <w:t>ection</w:t>
      </w:r>
      <w:r w:rsidR="00344690">
        <w:t xml:space="preserve"> 3</w:t>
      </w:r>
      <w:r w:rsidRPr="00BF07EA">
        <w:t xml:space="preserve">), </w:t>
      </w:r>
      <w:r>
        <w:t xml:space="preserve">app </w:t>
      </w:r>
      <w:r w:rsidRPr="00BF07EA">
        <w:t>reviews from the datasets were manually categorized through labelling before reliability checks were done</w:t>
      </w:r>
      <w:r>
        <w:t xml:space="preserve"> </w:t>
      </w:r>
      <w:r>
        <w:fldChar w:fldCharType="begin"/>
      </w:r>
      <w:r w:rsidR="00E17B41">
        <w:instrText xml:space="preserve"> ADDIN EN.CITE &lt;EndNote&gt;&lt;Cite&gt;&lt;Author&gt;Kulesza&lt;/Author&gt;&lt;Year&gt;2014&lt;/Year&gt;&lt;RecNum&gt;2084&lt;/RecNum&gt;&lt;DisplayText&gt;&lt;style size="10"&gt;[43]&lt;/style&gt;&lt;/DisplayText&gt;&lt;record&gt;&lt;rec-number&gt;2084&lt;/rec-number&gt;&lt;foreign-keys&gt;&lt;key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E17B41">
        <w:rPr>
          <w:noProof/>
        </w:rPr>
        <w:t>[43]</w:t>
      </w:r>
      <w:r>
        <w:fldChar w:fldCharType="end"/>
      </w:r>
      <w:r w:rsidRPr="00BF07EA">
        <w:t>.</w:t>
      </w:r>
      <w:r>
        <w:t xml:space="preserve"> </w:t>
      </w:r>
      <w:r w:rsidRPr="00BF07EA">
        <w:t xml:space="preserve">The labels associated with the </w:t>
      </w:r>
      <w:r>
        <w:t xml:space="preserve">app </w:t>
      </w:r>
      <w:r w:rsidRPr="00BF07EA">
        <w:t xml:space="preserve">reviews indicated whether the particular </w:t>
      </w:r>
      <w:r>
        <w:t xml:space="preserve">app </w:t>
      </w:r>
      <w:r w:rsidRPr="00BF07EA">
        <w:t>review was useful or non-useful.</w:t>
      </w:r>
      <w:r>
        <w:t xml:space="preserve"> The inherited rules associated with the specific label are described in Table </w:t>
      </w:r>
      <w:r w:rsidR="00485C3F">
        <w:t>2</w:t>
      </w:r>
      <w:r>
        <w:t>. Here the first column indicates the label, the second column indicates the rules associated with the particular label and the third column shows the examples of app reviews that are covered by the relevant rule.</w:t>
      </w:r>
    </w:p>
    <w:p w14:paraId="6CF450AB" w14:textId="2D38527A" w:rsidR="00E563F9" w:rsidRDefault="00E563F9" w:rsidP="00E563F9">
      <w:pPr>
        <w:pStyle w:val="MDPI41tablecaption"/>
      </w:pPr>
      <w:r w:rsidRPr="00E563F9">
        <w:rPr>
          <w:b/>
          <w:bCs/>
        </w:rPr>
        <w:t xml:space="preserve">Table </w:t>
      </w:r>
      <w:r w:rsidR="009E2C4F">
        <w:rPr>
          <w:b/>
          <w:bCs/>
        </w:rPr>
        <w:fldChar w:fldCharType="begin"/>
      </w:r>
      <w:r w:rsidR="009E2C4F">
        <w:rPr>
          <w:b/>
          <w:bCs/>
        </w:rPr>
        <w:instrText xml:space="preserve"> SEQ Table \* ARABIC </w:instrText>
      </w:r>
      <w:r w:rsidR="009E2C4F">
        <w:rPr>
          <w:b/>
          <w:bCs/>
        </w:rPr>
        <w:fldChar w:fldCharType="separate"/>
      </w:r>
      <w:r w:rsidR="009E2C4F">
        <w:rPr>
          <w:b/>
          <w:bCs/>
          <w:noProof/>
        </w:rPr>
        <w:t>2</w:t>
      </w:r>
      <w:r w:rsidR="009E2C4F">
        <w:rPr>
          <w:b/>
          <w:bCs/>
        </w:rPr>
        <w:fldChar w:fldCharType="end"/>
      </w:r>
      <w:r w:rsidRPr="00E563F9">
        <w:rPr>
          <w:b/>
          <w:bCs/>
        </w:rPr>
        <w:t>.</w:t>
      </w:r>
      <w:r>
        <w:t xml:space="preserve"> </w:t>
      </w:r>
      <w:r w:rsidRPr="00522364">
        <w:t>R</w:t>
      </w:r>
      <w:r>
        <w:t>ules</w:t>
      </w:r>
      <w:r w:rsidRPr="00522364">
        <w:t xml:space="preserve"> </w:t>
      </w:r>
      <w:r>
        <w:t>for</w:t>
      </w:r>
      <w:r w:rsidRPr="00522364">
        <w:t xml:space="preserve"> M</w:t>
      </w:r>
      <w:r>
        <w:t>anually</w:t>
      </w:r>
      <w:r w:rsidRPr="00522364">
        <w:t xml:space="preserve"> T</w:t>
      </w:r>
      <w:r>
        <w:t>agging</w:t>
      </w:r>
      <w:r w:rsidRPr="00522364">
        <w:t xml:space="preserve"> A</w:t>
      </w:r>
      <w:r>
        <w:t>pp</w:t>
      </w:r>
      <w:r w:rsidRPr="00522364">
        <w:t xml:space="preserve"> </w:t>
      </w:r>
      <w:r w:rsidR="007A4FC4">
        <w:t>Reviews as Valuable or Irrelevant</w:t>
      </w:r>
      <w:r w:rsidR="00A8187A">
        <w: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B91758" w:rsidRPr="008E459A" w14:paraId="5696A62A" w14:textId="77777777" w:rsidTr="00FC3589">
        <w:tc>
          <w:tcPr>
            <w:tcW w:w="794" w:type="dxa"/>
            <w:shd w:val="clear" w:color="auto" w:fill="auto"/>
            <w:vAlign w:val="center"/>
          </w:tcPr>
          <w:p w14:paraId="54703387" w14:textId="4072601C" w:rsidR="00B91758" w:rsidRPr="008E459A" w:rsidRDefault="00CD170A" w:rsidP="00D55768">
            <w:pPr>
              <w:pStyle w:val="MDPI42tablebody"/>
              <w:spacing w:line="240" w:lineRule="auto"/>
              <w:rPr>
                <w:b/>
                <w:snapToGrid/>
                <w:highlight w:val="red"/>
              </w:rPr>
            </w:pPr>
            <w:r>
              <w:rPr>
                <w:b/>
                <w:snapToGrid/>
              </w:rPr>
              <w:t>Label</w:t>
            </w:r>
          </w:p>
        </w:tc>
        <w:tc>
          <w:tcPr>
            <w:tcW w:w="3261" w:type="dxa"/>
            <w:shd w:val="clear" w:color="auto" w:fill="auto"/>
            <w:vAlign w:val="center"/>
          </w:tcPr>
          <w:p w14:paraId="6F75AFF6" w14:textId="0D9073B3" w:rsidR="00B91758" w:rsidRPr="00DB7FCC" w:rsidRDefault="00CD170A" w:rsidP="00D55768">
            <w:pPr>
              <w:pStyle w:val="MDPI42tablebody"/>
              <w:spacing w:line="240" w:lineRule="auto"/>
              <w:rPr>
                <w:b/>
                <w:snapToGrid/>
              </w:rPr>
            </w:pPr>
            <w:r>
              <w:rPr>
                <w:b/>
                <w:snapToGrid/>
              </w:rPr>
              <w:t>Rule</w:t>
            </w:r>
          </w:p>
        </w:tc>
        <w:tc>
          <w:tcPr>
            <w:tcW w:w="3802" w:type="dxa"/>
            <w:shd w:val="clear" w:color="auto" w:fill="auto"/>
            <w:vAlign w:val="center"/>
          </w:tcPr>
          <w:p w14:paraId="10EC5C1E" w14:textId="20B4EB6D" w:rsidR="00B91758" w:rsidRPr="00DB7FCC" w:rsidRDefault="00CD170A" w:rsidP="00D55768">
            <w:pPr>
              <w:pStyle w:val="MDPI42tablebody"/>
              <w:spacing w:line="240" w:lineRule="auto"/>
              <w:rPr>
                <w:b/>
                <w:snapToGrid/>
              </w:rPr>
            </w:pPr>
            <w:r>
              <w:rPr>
                <w:b/>
                <w:snapToGrid/>
              </w:rPr>
              <w:t>App Review Examples</w:t>
            </w:r>
          </w:p>
        </w:tc>
      </w:tr>
      <w:tr w:rsidR="00CD170A" w:rsidRPr="008E459A" w14:paraId="185E9952" w14:textId="77777777" w:rsidTr="00FC3589">
        <w:tc>
          <w:tcPr>
            <w:tcW w:w="794" w:type="dxa"/>
            <w:vMerge w:val="restart"/>
            <w:shd w:val="clear" w:color="auto" w:fill="auto"/>
            <w:vAlign w:val="center"/>
          </w:tcPr>
          <w:p w14:paraId="6C718D18" w14:textId="22D3E347" w:rsidR="00CD170A" w:rsidRPr="00DB7FCC" w:rsidRDefault="00CD170A" w:rsidP="00FC3589">
            <w:pPr>
              <w:pStyle w:val="MDPI42tablebody"/>
              <w:spacing w:line="240" w:lineRule="auto"/>
              <w:ind w:left="57" w:right="57"/>
              <w:jc w:val="left"/>
            </w:pPr>
            <w:r w:rsidRPr="00CD170A">
              <w:t>Useful</w:t>
            </w:r>
          </w:p>
        </w:tc>
        <w:tc>
          <w:tcPr>
            <w:tcW w:w="3261" w:type="dxa"/>
            <w:shd w:val="clear" w:color="auto" w:fill="auto"/>
          </w:tcPr>
          <w:p w14:paraId="7D7C030E" w14:textId="0D364D2E" w:rsidR="00CD170A" w:rsidRDefault="00CD170A" w:rsidP="00FC3589">
            <w:pPr>
              <w:pStyle w:val="MDPI42tablebody"/>
              <w:suppressAutoHyphens/>
              <w:spacing w:line="240" w:lineRule="auto"/>
              <w:ind w:left="57" w:right="57"/>
              <w:jc w:val="left"/>
            </w:pPr>
            <w:r>
              <w:t>Request</w:t>
            </w:r>
          </w:p>
          <w:p w14:paraId="3C27DCA2" w14:textId="77777777" w:rsidR="00CD170A" w:rsidRDefault="00CD170A" w:rsidP="00FC3589">
            <w:pPr>
              <w:pStyle w:val="MDPI42tablebody"/>
              <w:numPr>
                <w:ilvl w:val="0"/>
                <w:numId w:val="27"/>
              </w:numPr>
              <w:suppressAutoHyphens/>
              <w:spacing w:line="240" w:lineRule="auto"/>
              <w:ind w:right="57"/>
              <w:jc w:val="left"/>
            </w:pPr>
            <w:r>
              <w:t>Requests to add or modify features</w:t>
            </w:r>
          </w:p>
          <w:p w14:paraId="5B3ECAE0" w14:textId="01E15288" w:rsidR="00CD170A" w:rsidRPr="00DB7FCC" w:rsidRDefault="00CD170A" w:rsidP="00FC3589">
            <w:pPr>
              <w:pStyle w:val="MDPI42tablebody"/>
              <w:numPr>
                <w:ilvl w:val="0"/>
                <w:numId w:val="27"/>
              </w:numPr>
              <w:suppressAutoHyphens/>
              <w:spacing w:line="240" w:lineRule="auto"/>
              <w:ind w:right="57"/>
              <w:jc w:val="left"/>
            </w:pPr>
            <w:r>
              <w:lastRenderedPageBreak/>
              <w:t>Request to remove advertisements or notifications</w:t>
            </w:r>
          </w:p>
        </w:tc>
        <w:tc>
          <w:tcPr>
            <w:tcW w:w="3802" w:type="dxa"/>
            <w:shd w:val="clear" w:color="auto" w:fill="auto"/>
          </w:tcPr>
          <w:p w14:paraId="4F2A81C5" w14:textId="77777777" w:rsidR="00CD170A" w:rsidRDefault="00CD170A" w:rsidP="00FC3589">
            <w:pPr>
              <w:pStyle w:val="MDPI42tablebody"/>
              <w:numPr>
                <w:ilvl w:val="0"/>
                <w:numId w:val="29"/>
              </w:numPr>
              <w:suppressAutoHyphens/>
              <w:spacing w:line="240" w:lineRule="auto"/>
              <w:ind w:right="57"/>
              <w:jc w:val="left"/>
            </w:pPr>
            <w:r>
              <w:lastRenderedPageBreak/>
              <w:t>Please make the user interface more friendly and simple.</w:t>
            </w:r>
          </w:p>
          <w:p w14:paraId="4E621903" w14:textId="77777777" w:rsidR="00CD170A" w:rsidRDefault="00CD170A" w:rsidP="00FC3589">
            <w:pPr>
              <w:pStyle w:val="MDPI42tablebody"/>
              <w:numPr>
                <w:ilvl w:val="0"/>
                <w:numId w:val="29"/>
              </w:numPr>
              <w:suppressAutoHyphens/>
              <w:spacing w:line="240" w:lineRule="auto"/>
              <w:ind w:right="57"/>
              <w:jc w:val="left"/>
            </w:pPr>
            <w:r>
              <w:t>The advertisements play continuously, they need to be stopped.</w:t>
            </w:r>
          </w:p>
          <w:p w14:paraId="12F9E8A4" w14:textId="411143C8" w:rsidR="00CD170A" w:rsidRPr="00DB7FCC" w:rsidRDefault="00CD170A" w:rsidP="00FC3589">
            <w:pPr>
              <w:pStyle w:val="MDPI42tablebody"/>
              <w:numPr>
                <w:ilvl w:val="0"/>
                <w:numId w:val="29"/>
              </w:numPr>
              <w:suppressAutoHyphens/>
              <w:spacing w:line="240" w:lineRule="auto"/>
              <w:ind w:right="57"/>
              <w:jc w:val="left"/>
            </w:pPr>
            <w:r>
              <w:lastRenderedPageBreak/>
              <w:t>I need a feature to compare several products.</w:t>
            </w:r>
          </w:p>
        </w:tc>
      </w:tr>
      <w:tr w:rsidR="00CD170A" w:rsidRPr="008E459A" w14:paraId="55E90B11" w14:textId="77777777" w:rsidTr="00FC3589">
        <w:tc>
          <w:tcPr>
            <w:tcW w:w="794" w:type="dxa"/>
            <w:vMerge/>
            <w:shd w:val="clear" w:color="auto" w:fill="auto"/>
            <w:vAlign w:val="center"/>
          </w:tcPr>
          <w:p w14:paraId="002CAC0B" w14:textId="5185FE1B" w:rsidR="00CD170A" w:rsidRPr="00DB7FCC" w:rsidRDefault="00CD170A" w:rsidP="00FC3589">
            <w:pPr>
              <w:pStyle w:val="MDPI42tablebody"/>
              <w:spacing w:line="240" w:lineRule="auto"/>
              <w:ind w:left="57" w:right="57"/>
              <w:jc w:val="left"/>
            </w:pPr>
          </w:p>
        </w:tc>
        <w:tc>
          <w:tcPr>
            <w:tcW w:w="3261" w:type="dxa"/>
            <w:shd w:val="clear" w:color="auto" w:fill="auto"/>
          </w:tcPr>
          <w:p w14:paraId="3FE99FD8" w14:textId="77777777" w:rsidR="00CD170A" w:rsidRDefault="00CD170A" w:rsidP="00FC3589">
            <w:pPr>
              <w:pStyle w:val="MDPI42tablebody"/>
              <w:suppressAutoHyphens/>
              <w:spacing w:line="240" w:lineRule="auto"/>
              <w:ind w:left="57" w:right="57"/>
              <w:jc w:val="left"/>
            </w:pPr>
            <w:r>
              <w:t>Bug</w:t>
            </w:r>
          </w:p>
          <w:p w14:paraId="78CD6FC3" w14:textId="77777777" w:rsidR="00CD170A" w:rsidRDefault="00CD170A" w:rsidP="00FC3589">
            <w:pPr>
              <w:pStyle w:val="MDPI42tablebody"/>
              <w:numPr>
                <w:ilvl w:val="0"/>
                <w:numId w:val="34"/>
              </w:numPr>
              <w:suppressAutoHyphens/>
              <w:spacing w:line="240" w:lineRule="auto"/>
              <w:ind w:right="57"/>
              <w:jc w:val="left"/>
            </w:pPr>
            <w:r>
              <w:t>Bug that generates incorrect or unexpected output</w:t>
            </w:r>
          </w:p>
          <w:p w14:paraId="5128304E" w14:textId="77777777" w:rsidR="00CD170A" w:rsidRDefault="00CD170A" w:rsidP="00FC3589">
            <w:pPr>
              <w:pStyle w:val="MDPI42tablebody"/>
              <w:numPr>
                <w:ilvl w:val="0"/>
                <w:numId w:val="34"/>
              </w:numPr>
              <w:suppressAutoHyphens/>
              <w:spacing w:line="240" w:lineRule="auto"/>
              <w:ind w:right="57"/>
              <w:jc w:val="left"/>
            </w:pPr>
            <w:r>
              <w:t>Bug that affects the performance of the app</w:t>
            </w:r>
          </w:p>
          <w:p w14:paraId="4CD0DFE3" w14:textId="0431CC84" w:rsidR="00CD170A" w:rsidRPr="00DB7FCC" w:rsidRDefault="00CD170A" w:rsidP="00FC3589">
            <w:pPr>
              <w:pStyle w:val="MDPI42tablebody"/>
              <w:numPr>
                <w:ilvl w:val="0"/>
                <w:numId w:val="34"/>
              </w:numPr>
              <w:suppressAutoHyphens/>
              <w:spacing w:line="240" w:lineRule="auto"/>
              <w:ind w:right="57"/>
              <w:jc w:val="left"/>
            </w:pPr>
            <w:r>
              <w:t>Bug that causes app failure</w:t>
            </w:r>
          </w:p>
        </w:tc>
        <w:tc>
          <w:tcPr>
            <w:tcW w:w="3802" w:type="dxa"/>
            <w:shd w:val="clear" w:color="auto" w:fill="auto"/>
          </w:tcPr>
          <w:p w14:paraId="059B04E9" w14:textId="77777777" w:rsidR="00CD170A" w:rsidRDefault="00CD170A" w:rsidP="00FC3589">
            <w:pPr>
              <w:pStyle w:val="MDPI42tablebody"/>
              <w:numPr>
                <w:ilvl w:val="0"/>
                <w:numId w:val="35"/>
              </w:numPr>
              <w:suppressAutoHyphens/>
              <w:spacing w:line="240" w:lineRule="auto"/>
              <w:ind w:right="57"/>
              <w:jc w:val="left"/>
            </w:pPr>
            <w:r>
              <w:t>The app lags a lot after new update and does not respond to many touch inputs!</w:t>
            </w:r>
          </w:p>
          <w:p w14:paraId="4945B289" w14:textId="773BA09E" w:rsidR="00CD170A" w:rsidRDefault="00CD170A" w:rsidP="00FC3589">
            <w:pPr>
              <w:pStyle w:val="MDPI42tablebody"/>
              <w:numPr>
                <w:ilvl w:val="0"/>
                <w:numId w:val="35"/>
              </w:numPr>
              <w:suppressAutoHyphens/>
              <w:spacing w:line="240" w:lineRule="auto"/>
              <w:ind w:right="57"/>
              <w:jc w:val="left"/>
            </w:pPr>
            <w:r>
              <w:t>The images of the products fail to load on the main screen.</w:t>
            </w:r>
          </w:p>
          <w:p w14:paraId="0429E2A8" w14:textId="50F7B0C7" w:rsidR="00CD170A" w:rsidRPr="00DB7FCC" w:rsidRDefault="00CD170A" w:rsidP="00FC3589">
            <w:pPr>
              <w:pStyle w:val="MDPI42tablebody"/>
              <w:numPr>
                <w:ilvl w:val="0"/>
                <w:numId w:val="35"/>
              </w:numPr>
              <w:suppressAutoHyphens/>
              <w:spacing w:line="240" w:lineRule="auto"/>
              <w:ind w:right="57"/>
              <w:jc w:val="left"/>
            </w:pPr>
            <w:r>
              <w:t>The app crashes after the butterflies and forest comes on the screen, poor job by app developers!</w:t>
            </w:r>
          </w:p>
        </w:tc>
      </w:tr>
      <w:tr w:rsidR="00CD170A" w:rsidRPr="008E459A" w14:paraId="7A6D0D73" w14:textId="77777777" w:rsidTr="00FC3589">
        <w:tc>
          <w:tcPr>
            <w:tcW w:w="794" w:type="dxa"/>
            <w:vMerge/>
            <w:shd w:val="clear" w:color="auto" w:fill="auto"/>
            <w:vAlign w:val="center"/>
          </w:tcPr>
          <w:p w14:paraId="685A6251" w14:textId="299F05E2" w:rsidR="00CD170A" w:rsidRPr="00DB7FCC" w:rsidRDefault="00CD170A" w:rsidP="00FC3589">
            <w:pPr>
              <w:pStyle w:val="MDPI42tablebody"/>
              <w:spacing w:line="240" w:lineRule="auto"/>
              <w:ind w:left="57" w:right="57"/>
              <w:jc w:val="left"/>
            </w:pPr>
          </w:p>
        </w:tc>
        <w:tc>
          <w:tcPr>
            <w:tcW w:w="3261" w:type="dxa"/>
            <w:shd w:val="clear" w:color="auto" w:fill="auto"/>
          </w:tcPr>
          <w:p w14:paraId="134C6E00" w14:textId="0F2E899D" w:rsidR="00CD170A" w:rsidRDefault="00FC3589" w:rsidP="00FC3589">
            <w:pPr>
              <w:pStyle w:val="MDPI42tablebody"/>
              <w:suppressAutoHyphens/>
              <w:spacing w:line="240" w:lineRule="auto"/>
              <w:ind w:left="57" w:right="57"/>
              <w:jc w:val="left"/>
            </w:pPr>
            <w:r>
              <w:t>Suggestion</w:t>
            </w:r>
          </w:p>
          <w:p w14:paraId="6E7AA0C7" w14:textId="3CC12E7A" w:rsidR="00CD170A" w:rsidRPr="00DB7FCC" w:rsidRDefault="00CD170A" w:rsidP="00FC3589">
            <w:pPr>
              <w:pStyle w:val="MDPI42tablebody"/>
              <w:numPr>
                <w:ilvl w:val="0"/>
                <w:numId w:val="33"/>
              </w:numPr>
              <w:suppressAutoHyphens/>
              <w:spacing w:line="240" w:lineRule="auto"/>
              <w:ind w:right="57"/>
              <w:jc w:val="left"/>
            </w:pPr>
            <w:r>
              <w:t>Suggestions that indicate a need for app improvement</w:t>
            </w:r>
          </w:p>
        </w:tc>
        <w:tc>
          <w:tcPr>
            <w:tcW w:w="3802" w:type="dxa"/>
            <w:shd w:val="clear" w:color="auto" w:fill="auto"/>
          </w:tcPr>
          <w:p w14:paraId="6349CDD5" w14:textId="458DD578" w:rsidR="00CD170A" w:rsidRDefault="00CD170A" w:rsidP="00FC3589">
            <w:pPr>
              <w:pStyle w:val="MDPI42tablebody"/>
              <w:numPr>
                <w:ilvl w:val="0"/>
                <w:numId w:val="36"/>
              </w:numPr>
              <w:suppressAutoHyphens/>
              <w:spacing w:line="240" w:lineRule="auto"/>
              <w:ind w:right="57"/>
              <w:jc w:val="left"/>
            </w:pPr>
            <w:r>
              <w:t>I wish there were more skins to choose from.</w:t>
            </w:r>
          </w:p>
          <w:p w14:paraId="00E26B15" w14:textId="6D433109" w:rsidR="00CD170A" w:rsidRDefault="00CD170A" w:rsidP="00FC3589">
            <w:pPr>
              <w:pStyle w:val="MDPI42tablebody"/>
              <w:numPr>
                <w:ilvl w:val="0"/>
                <w:numId w:val="36"/>
              </w:numPr>
              <w:suppressAutoHyphens/>
              <w:spacing w:line="240" w:lineRule="auto"/>
              <w:ind w:right="57"/>
              <w:jc w:val="left"/>
            </w:pPr>
            <w:r>
              <w:t>Suggestion to include a $5 free voucher add-on.</w:t>
            </w:r>
          </w:p>
          <w:p w14:paraId="7176ECF3" w14:textId="6302E39A" w:rsidR="00CD170A" w:rsidRPr="00DB7FCC" w:rsidRDefault="00CD170A" w:rsidP="00FC3589">
            <w:pPr>
              <w:pStyle w:val="MDPI42tablebody"/>
              <w:numPr>
                <w:ilvl w:val="0"/>
                <w:numId w:val="36"/>
              </w:numPr>
              <w:suppressAutoHyphens/>
              <w:spacing w:line="240" w:lineRule="auto"/>
              <w:ind w:right="57"/>
              <w:jc w:val="left"/>
            </w:pPr>
            <w:r>
              <w:t>The app interface would look great in a black and white theme.</w:t>
            </w:r>
          </w:p>
        </w:tc>
      </w:tr>
      <w:tr w:rsidR="00B91758" w:rsidRPr="008E459A" w14:paraId="5E85F2F7" w14:textId="77777777" w:rsidTr="00FC3589">
        <w:tc>
          <w:tcPr>
            <w:tcW w:w="794" w:type="dxa"/>
            <w:shd w:val="clear" w:color="auto" w:fill="auto"/>
            <w:vAlign w:val="center"/>
          </w:tcPr>
          <w:p w14:paraId="44A9F9A0" w14:textId="1A4A62AC" w:rsidR="00B91758" w:rsidRPr="00DB7FCC" w:rsidRDefault="00CD170A" w:rsidP="00FC3589">
            <w:pPr>
              <w:pStyle w:val="MDPI42tablebody"/>
              <w:spacing w:line="240" w:lineRule="auto"/>
              <w:ind w:left="57" w:right="57"/>
              <w:jc w:val="left"/>
            </w:pPr>
            <w:r w:rsidRPr="00CD170A">
              <w:t>Non-Useful</w:t>
            </w:r>
          </w:p>
        </w:tc>
        <w:tc>
          <w:tcPr>
            <w:tcW w:w="3261" w:type="dxa"/>
            <w:shd w:val="clear" w:color="auto" w:fill="auto"/>
          </w:tcPr>
          <w:p w14:paraId="47DA4AE9" w14:textId="2CFEB255" w:rsidR="00B91758" w:rsidRPr="00DB7FCC" w:rsidRDefault="00CD170A" w:rsidP="00FC3589">
            <w:pPr>
              <w:pStyle w:val="MDPI42tablebody"/>
              <w:suppressAutoHyphens/>
              <w:spacing w:line="240" w:lineRule="auto"/>
              <w:ind w:left="57" w:right="57"/>
              <w:jc w:val="left"/>
            </w:pPr>
            <w:r w:rsidRPr="00CD170A">
              <w:t>Irrelevant and unwanted information</w:t>
            </w:r>
          </w:p>
        </w:tc>
        <w:tc>
          <w:tcPr>
            <w:tcW w:w="3802" w:type="dxa"/>
            <w:shd w:val="clear" w:color="auto" w:fill="auto"/>
          </w:tcPr>
          <w:p w14:paraId="5DFB2130" w14:textId="77777777" w:rsidR="00CD170A" w:rsidRDefault="00CD170A" w:rsidP="00FC3589">
            <w:pPr>
              <w:pStyle w:val="MDPI42tablebody"/>
              <w:numPr>
                <w:ilvl w:val="0"/>
                <w:numId w:val="37"/>
              </w:numPr>
              <w:suppressAutoHyphens/>
              <w:spacing w:line="240" w:lineRule="auto"/>
              <w:ind w:right="57"/>
              <w:jc w:val="left"/>
            </w:pPr>
            <w:r>
              <w:t>This app is useless.</w:t>
            </w:r>
          </w:p>
          <w:p w14:paraId="0B6B17CB" w14:textId="77777777" w:rsidR="00CD170A" w:rsidRDefault="00CD170A" w:rsidP="00FC3589">
            <w:pPr>
              <w:pStyle w:val="MDPI42tablebody"/>
              <w:numPr>
                <w:ilvl w:val="0"/>
                <w:numId w:val="37"/>
              </w:numPr>
              <w:suppressAutoHyphens/>
              <w:spacing w:line="240" w:lineRule="auto"/>
              <w:ind w:right="57"/>
              <w:jc w:val="left"/>
            </w:pPr>
            <w:r>
              <w:t>I have changed my rating from                   4 to 2 star.</w:t>
            </w:r>
          </w:p>
          <w:p w14:paraId="1C78BA0B" w14:textId="62F5D14B" w:rsidR="00B91758" w:rsidRPr="00DB7FCC" w:rsidRDefault="00CD170A" w:rsidP="00FC3589">
            <w:pPr>
              <w:pStyle w:val="MDPI42tablebody"/>
              <w:numPr>
                <w:ilvl w:val="0"/>
                <w:numId w:val="37"/>
              </w:numPr>
              <w:suppressAutoHyphens/>
              <w:spacing w:line="240" w:lineRule="auto"/>
              <w:ind w:right="57"/>
              <w:jc w:val="left"/>
            </w:pPr>
            <w:r>
              <w:t>This app is great, I love it!</w:t>
            </w:r>
          </w:p>
        </w:tc>
      </w:tr>
    </w:tbl>
    <w:p w14:paraId="416D1EEE" w14:textId="77777777" w:rsidR="00E821D0" w:rsidRDefault="00E821D0" w:rsidP="00801595">
      <w:pPr>
        <w:pStyle w:val="MDPI31text"/>
        <w:ind w:firstLine="0"/>
      </w:pPr>
    </w:p>
    <w:p w14:paraId="2A8ED0C7" w14:textId="0648312C" w:rsidR="00B91758" w:rsidRDefault="00E821D0" w:rsidP="00801595">
      <w:pPr>
        <w:pStyle w:val="MDPI31text"/>
        <w:ind w:firstLine="0"/>
      </w:pPr>
      <w:r>
        <w:t xml:space="preserve">Following </w:t>
      </w:r>
      <w:r w:rsidR="001E08D3">
        <w:t>the suggested validation practices of the software engineering field</w:t>
      </w:r>
      <w:r>
        <w:t>,</w:t>
      </w:r>
      <w:r w:rsidRPr="00BF07EA">
        <w:t xml:space="preserve"> </w:t>
      </w:r>
      <w:r>
        <w:t>t</w:t>
      </w:r>
      <w:r w:rsidRPr="00BF07EA">
        <w:t xml:space="preserve">his task was undertaken to empirically evaluate the performance of six Naïve Bayes variants based on human </w:t>
      </w:r>
      <w:r>
        <w:t xml:space="preserve">judgments and evaluations </w:t>
      </w:r>
      <w:r>
        <w:fldChar w:fldCharType="begin"/>
      </w:r>
      <w:r w:rsidR="00E17B41">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E17B41">
        <w:rPr>
          <w:noProof/>
        </w:rPr>
        <w:t>[43,44]</w:t>
      </w:r>
      <w:r>
        <w:fldChar w:fldCharType="end"/>
      </w:r>
      <w:r w:rsidRPr="00BF07EA">
        <w:t xml:space="preserve">. A cross-validation (i.e., comparison of results generated from human decisions with the results generated by the respective Naïve Bayes variant) approach is deemed reliable, and the human feedback in such cases acts as the </w:t>
      </w:r>
      <w:r>
        <w:t xml:space="preserve">concrete </w:t>
      </w:r>
      <w:r w:rsidRPr="00BF07EA">
        <w:t>ground truth</w:t>
      </w:r>
      <w:r>
        <w:t xml:space="preserve"> </w:t>
      </w:r>
      <w:r>
        <w:fldChar w:fldCharType="begin"/>
      </w:r>
      <w:r w:rsidR="00E17B41">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E17B41">
        <w:rPr>
          <w:noProof/>
        </w:rPr>
        <w:t>[43,44]</w:t>
      </w:r>
      <w:r>
        <w:fldChar w:fldCharType="end"/>
      </w:r>
      <w:r w:rsidRPr="00BF07EA">
        <w:t xml:space="preserve">. Based on the </w:t>
      </w:r>
      <w:r>
        <w:t xml:space="preserve">manual </w:t>
      </w:r>
      <w:r w:rsidRPr="00BF07EA">
        <w:t>labelling task</w:t>
      </w:r>
      <w:r>
        <w:t xml:space="preserve"> and after performing the necessary reliability assessments</w:t>
      </w:r>
      <w:r w:rsidRPr="00BF07EA">
        <w:t xml:space="preserve">, TradeMe </w:t>
      </w:r>
      <w:r w:rsidR="00300767">
        <w:t>dataset contained 1154 (25%) valuable reviews and 3405 (75%) irrelevant reviews</w:t>
      </w:r>
      <w:r w:rsidRPr="00BF07EA">
        <w:t>, making it imbalanced</w:t>
      </w:r>
      <w:r>
        <w:t xml:space="preserve"> (imbalance scale: 0.7) </w:t>
      </w:r>
      <w:r>
        <w:fldChar w:fldCharType="begin"/>
      </w:r>
      <w:r w:rsidR="00E17B41">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E17B41">
        <w:rPr>
          <w:noProof/>
        </w:rPr>
        <w:t>[45,46]</w:t>
      </w:r>
      <w:r>
        <w:fldChar w:fldCharType="end"/>
      </w:r>
      <w:r w:rsidRPr="00BF07EA">
        <w:t xml:space="preserve">. MyTracks </w:t>
      </w:r>
      <w:r w:rsidR="00573DD5">
        <w:t>dataset included 1638 (41%) valuable reviews and 2365 (59%) irrelevant reviews</w:t>
      </w:r>
      <w:r>
        <w:t xml:space="preserve"> (imbalance scale: 0.3) </w:t>
      </w:r>
      <w:r w:rsidRPr="00BF07EA">
        <w:t xml:space="preserve">whereas VodafoneNZ consisted of 1120 (17%) </w:t>
      </w:r>
      <w:r w:rsidR="00E3705D">
        <w:t>valuable reviews and 5463 (83%) irrelevant reviews</w:t>
      </w:r>
      <w:r w:rsidRPr="00BF07EA">
        <w:t xml:space="preserve"> making it imbalanced</w:t>
      </w:r>
      <w:r>
        <w:t xml:space="preserve"> (imbalance scale: 0.8) </w:t>
      </w:r>
      <w:r>
        <w:fldChar w:fldCharType="begin"/>
      </w:r>
      <w:r w:rsidR="00E17B41">
        <w:instrText xml:space="preserve"> ADDIN EN.CITE &lt;EndNote&gt;&lt;Cite&gt;&lt;Year&gt;!!! INVALID CITATION !!!&lt;/Year&gt;&lt;RecNum&gt;2088&lt;/RecNum&gt;&lt;DisplayText&gt;&lt;style size="10"&gt;[47]&lt;/style&gt;&lt;/DisplayText&gt;&lt;record&gt;&lt;rec-number&gt;2088&lt;/rec-number&gt;&lt;foreign-keys&gt;&lt;key app="EN" db-id="aea2tx091fwxe5ee0f6xrds4sdpww9sz9spt" timestamp="1719123907"&gt;2088&lt;/key&gt;&lt;/foreign-keys&gt;&lt;ref-type name="Journal Article"&gt;17&lt;/ref-type&gt;&lt;contributors&gt;&lt;/contributors&gt;&lt;titles&gt;&lt;/titles&gt;&lt;dates&gt;&lt;year&gt;!!! INVALID CITATION !!!&lt;/year&gt;&lt;/dates&gt;&lt;urls&gt;&lt;/urls&gt;&lt;/record&gt;&lt;/Cite&gt;&lt;/EndNote&gt;</w:instrText>
      </w:r>
      <w:r>
        <w:fldChar w:fldCharType="separate"/>
      </w:r>
      <w:r w:rsidR="00E17B41">
        <w:rPr>
          <w:noProof/>
        </w:rPr>
        <w:t>[47]</w:t>
      </w:r>
      <w:r>
        <w:fldChar w:fldCharType="end"/>
      </w:r>
      <w:r w:rsidRPr="00BF07EA">
        <w:t>. ThreeNow consisted of 1760 (48%) useful reviews and 1923 (52%) non-useful reviews</w:t>
      </w:r>
      <w:r>
        <w:t xml:space="preserve"> (imbalance scale: 0.1)</w:t>
      </w:r>
      <w:r w:rsidRPr="00BF07EA">
        <w:t xml:space="preserve">, and </w:t>
      </w:r>
      <w:r w:rsidR="00D02F21">
        <w:t>Flutter dataset included 2433 (70%) valuable reviews and 1063 (30%) irrelevant reviews, making it imbalanced</w:t>
      </w:r>
      <w:r>
        <w:t xml:space="preserve"> (imbalance scale: 0.7) </w:t>
      </w:r>
      <w:r>
        <w:fldChar w:fldCharType="begin"/>
      </w:r>
      <w:r w:rsidR="00E17B41">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E17B41">
        <w:rPr>
          <w:noProof/>
        </w:rPr>
        <w:t>[45,46]</w:t>
      </w:r>
      <w:r>
        <w:fldChar w:fldCharType="end"/>
      </w:r>
      <w:r w:rsidRPr="00BF07EA">
        <w:t>.</w:t>
      </w:r>
      <w:r>
        <w:t xml:space="preserve"> It is to be noted that we followed the guidelines mentioned in </w:t>
      </w:r>
      <w:r>
        <w:fldChar w:fldCharType="begin"/>
      </w:r>
      <w:r w:rsidR="00E17B41">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E17B41">
        <w:rPr>
          <w:noProof/>
        </w:rPr>
        <w:t>[45,46]</w:t>
      </w:r>
      <w:r>
        <w:fldChar w:fldCharType="end"/>
      </w:r>
      <w:r>
        <w:t xml:space="preserve"> to derive the necessary imbalance scales. </w:t>
      </w:r>
      <w:r w:rsidRPr="00A51084">
        <w:t>The measure of the imbalance scale is holistic in terms of the imbalanced categories (i.e., balance to imbalance or vice-versa)</w:t>
      </w:r>
      <w:r>
        <w:t>. It is calculated</w:t>
      </w:r>
      <w:r w:rsidRPr="00A51084">
        <w:t xml:space="preserve"> based on the number of r</w:t>
      </w:r>
      <w:r>
        <w:t>eviews in both classes and not as a percentage (</w:t>
      </w:r>
      <w:r w:rsidRPr="00A51084">
        <w:t xml:space="preserve">%). For instance, if app 1 has 30 non-useful reviews </w:t>
      </w:r>
      <w:r>
        <w:t xml:space="preserve">and </w:t>
      </w:r>
      <w:r w:rsidRPr="00A51084">
        <w:t>70 useful reviews</w:t>
      </w:r>
      <w:r>
        <w:t>,</w:t>
      </w:r>
      <w:r w:rsidRPr="00A51084">
        <w:t xml:space="preserve"> the imbalance scale is calculated as 1-(30/70) = 0.67 </w:t>
      </w:r>
      <w:r>
        <w:t xml:space="preserve">(which is rounded to </w:t>
      </w:r>
      <w:r w:rsidRPr="00A51084">
        <w:t>0.7</w:t>
      </w:r>
      <w:r>
        <w:t>)</w:t>
      </w:r>
      <w:r w:rsidRPr="00A51084">
        <w:t>. If app 2 has 9 non-useful reviews and 91 useful reviews</w:t>
      </w:r>
      <w:r>
        <w:t>,</w:t>
      </w:r>
      <w:r w:rsidRPr="00A51084">
        <w:t xml:space="preserve"> then the imbalance scale is computed as 1-(9/91) = 0.9. Similarly, if app 3 has 23 non-useful reviews and 32 useful reviews then the imbalance scale is computed as 1-(23/32) = 0.3. As can </w:t>
      </w:r>
      <w:r>
        <w:t xml:space="preserve">be </w:t>
      </w:r>
      <w:r w:rsidRPr="00A51084">
        <w:t>see</w:t>
      </w:r>
      <w:r>
        <w:t>n</w:t>
      </w:r>
      <w:r w:rsidRPr="00A51084">
        <w:t xml:space="preserve"> from the examples, the higher imbalance scale represents the dominating class (i.e., useful or non-useful). In case of approximately equally proportionate case</w:t>
      </w:r>
      <w:r>
        <w:t>s</w:t>
      </w:r>
      <w:r w:rsidRPr="00A51084">
        <w:t>, the imbalance scale is lower.</w:t>
      </w:r>
      <w:r>
        <w:t xml:space="preserve"> Hence, </w:t>
      </w:r>
      <w:r w:rsidRPr="00AF4AAB">
        <w:t>values closer to 0 indicate lower imbalance and values closer to 1 indicate larger imbalance</w:t>
      </w:r>
      <w:r>
        <w:t>.</w:t>
      </w:r>
    </w:p>
    <w:p w14:paraId="22F255F3" w14:textId="096DCABB" w:rsidR="00E821D0" w:rsidRDefault="00E821D0" w:rsidP="00801595">
      <w:pPr>
        <w:pStyle w:val="MDPI31text"/>
        <w:ind w:firstLine="0"/>
      </w:pPr>
      <w:r>
        <w:t>Of note is that t</w:t>
      </w:r>
      <w:r w:rsidRPr="00BF07EA">
        <w:t>he</w:t>
      </w:r>
      <w:r>
        <w:t>se</w:t>
      </w:r>
      <w:r w:rsidRPr="00BF07EA">
        <w:t xml:space="preserve"> </w:t>
      </w:r>
      <w:r>
        <w:t xml:space="preserve">app </w:t>
      </w:r>
      <w:r w:rsidR="00F57922">
        <w:t>reviews were independently labeled valuable or irrelevant by the</w:t>
      </w:r>
      <w:r w:rsidRPr="00BF07EA">
        <w:t xml:space="preserve"> three authors (refer to </w:t>
      </w:r>
      <w:r>
        <w:t>Table 2</w:t>
      </w:r>
      <w:r w:rsidRPr="00BF07EA">
        <w:t xml:space="preserve"> and </w:t>
      </w:r>
      <w:r w:rsidRPr="00BF07EA">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sidR="00E17B41">
        <w:rPr>
          <w:noProof/>
        </w:rPr>
        <w:t>[12]</w:t>
      </w:r>
      <w:r w:rsidRPr="00BF07EA">
        <w:fldChar w:fldCharType="end"/>
      </w:r>
      <w:r w:rsidRPr="00BF07EA">
        <w:t xml:space="preserve"> for rules). To perform the reliability assessments we utilized </w:t>
      </w:r>
      <w:r w:rsidR="005C71A4">
        <w:t>Fleiss’ Kappa, an extended version of Cohen’s Kappa, supports the evaluations of three or more human assessors</w:t>
      </w:r>
      <w:r w:rsidRPr="00BF07EA">
        <w:fldChar w:fldCharType="begin"/>
      </w:r>
      <w:r w:rsidR="00E17B41">
        <w:instrText xml:space="preserve"> ADDIN EN.CITE &lt;EndNote&gt;&lt;Cite&gt;&lt;Author&gt;Fleiss&lt;/Author&gt;&lt;Year&gt;1973&lt;/Year&gt;&lt;RecNum&gt;2089&lt;/RecNum&gt;&lt;DisplayText&gt;&lt;style size="10"&gt;[48]&lt;/style&gt;&lt;/DisplayText&gt;&lt;record&gt;&lt;rec-number&gt;2089&lt;/rec-number&gt;&lt;foreign-keys&gt;&lt;key app="EN" db-id="aea2tx091fwxe5ee0f6xrds4sdpww9sz9spt" timestamp="1719123907"&gt;2089&lt;/key&gt;&lt;/foreign-keys&gt;&lt;ref-type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rsidRPr="00BF07EA">
        <w:fldChar w:fldCharType="separate"/>
      </w:r>
      <w:r w:rsidR="00E17B41">
        <w:rPr>
          <w:noProof/>
        </w:rPr>
        <w:t>[48]</w:t>
      </w:r>
      <w:r w:rsidRPr="00BF07EA">
        <w:fldChar w:fldCharType="end"/>
      </w:r>
      <w:r w:rsidRPr="00BF07EA">
        <w:t xml:space="preserve">. The Fleiss </w:t>
      </w:r>
      <w:r w:rsidR="006658DA">
        <w:t xml:space="preserve">coefficients were 0.68 (substantial </w:t>
      </w:r>
      <w:r w:rsidR="006658DA">
        <w:lastRenderedPageBreak/>
        <w:t>agreement), 0.74 (substantial agreement), 0.71 (substantial agreement</w:t>
      </w:r>
      <w:r w:rsidRPr="00BF07EA">
        <w:t xml:space="preserve">), </w:t>
      </w:r>
      <w:r>
        <w:t xml:space="preserve">0.65 </w:t>
      </w:r>
      <w:r w:rsidRPr="00BF07EA">
        <w:t>(</w:t>
      </w:r>
      <w:r>
        <w:t>substantial agreement), and 0.78</w:t>
      </w:r>
      <w:r w:rsidRPr="00BF07EA">
        <w:t xml:space="preserve"> (substantial agreement) for TradeMe, MyTracks, VodafoneNZ, ThreeNow and Flutter datasets</w:t>
      </w:r>
      <w:r>
        <w:t xml:space="preserve"> respectively</w:t>
      </w:r>
      <w:r w:rsidRPr="00BF07EA">
        <w:t xml:space="preserve"> </w:t>
      </w:r>
      <w:r w:rsidRPr="00BF07EA">
        <w:fldChar w:fldCharType="begin"/>
      </w:r>
      <w:r w:rsidR="00E17B41">
        <w:instrText xml:space="preserve"> ADDIN EN.CITE &lt;EndNote&gt;&lt;Cite&gt;&lt;Author&gt;Landis&lt;/Author&gt;&lt;Year&gt;1977&lt;/Year&gt;&lt;RecNum&gt;2090&lt;/RecNum&gt;&lt;DisplayText&gt;&lt;style size="10"&gt;[49]&lt;/style&gt;&lt;/DisplayText&gt;&lt;record&gt;&lt;rec-number&gt;2090&lt;/rec-number&gt;&lt;foreign-keys&gt;&lt;key app="EN" db-id="aea2tx091fwxe5ee0f6xrds4sdpww9sz9spt" timestamp="1719123907"&gt;2090&lt;/key&gt;&lt;/foreign-keys&gt;&lt;ref-type name="Journal Article"&gt;17&lt;/ref-type&gt;&lt;contributors&gt;&lt;authors&gt;&lt;author&gt;Landis, J. R.&lt;/author&gt;&lt;author&gt;Koch, G. G.&lt;/author&gt;&lt;/authors&gt;&lt;/contributors&gt;&lt;titles&gt;&lt;title&gt;The measurement of observer agreement for categorical data&lt;/title&gt;&lt;secondary-title&gt;Biometrics&lt;/secondary-title&gt;&lt;/titles&gt;&lt;periodical&gt;&lt;full-title&gt;biometrics&lt;/full-title&gt;&lt;/periodical&gt;&lt;pages&gt;159-74&lt;/pages&gt;&lt;volume&gt;33&lt;/volume&gt;&lt;number&gt;1&lt;/number&gt;&lt;edition&gt;1977/03/01&lt;/edition&gt;&lt;keywords&gt;&lt;keyword&gt;Humans&lt;/keyword&gt;&lt;keyword&gt;Multiple Sclerosis/*diagnosis&lt;/keyword&gt;&lt;keyword&gt;*Statistics as Topic&lt;/keyword&gt;&lt;/keywords&gt;&lt;dates&gt;&lt;year&gt;1977&lt;/year&gt;&lt;pub-dates&gt;&lt;date&gt;Mar&lt;/date&gt;&lt;/pub-dates&gt;&lt;/dates&gt;&lt;isbn&gt;0006-341X (Print)&amp;#xD;0006-341X (Linking)&lt;/isbn&gt;&lt;accession-num&gt;843571&lt;/accession-num&gt;&lt;urls&gt;&lt;related-urls&gt;&lt;url&gt;https://www.ncbi.nlm.nih.gov/pubmed/843571&lt;/url&gt;&lt;/related-urls&gt;&lt;/urls&gt;&lt;/record&gt;&lt;/Cite&gt;&lt;/EndNote&gt;</w:instrText>
      </w:r>
      <w:r w:rsidRPr="00BF07EA">
        <w:fldChar w:fldCharType="separate"/>
      </w:r>
      <w:r w:rsidR="00E17B41">
        <w:rPr>
          <w:noProof/>
        </w:rPr>
        <w:t>[49]</w:t>
      </w:r>
      <w:r w:rsidRPr="00BF07EA">
        <w:fldChar w:fldCharType="end"/>
      </w:r>
      <w:r w:rsidRPr="00BF07EA">
        <w:t xml:space="preserve">. </w:t>
      </w:r>
      <w:r w:rsidR="004629ED">
        <w:t>Follow-up discussions were conducted among the authors to resolve any disagreements and reach a consensus for a reliable manual labeling process</w:t>
      </w:r>
      <w:r>
        <w:t xml:space="preserve"> that</w:t>
      </w:r>
      <w:r w:rsidRPr="00BF07EA">
        <w:t xml:space="preserve"> </w:t>
      </w:r>
      <w:r>
        <w:t>led to 100%</w:t>
      </w:r>
      <w:r w:rsidRPr="00BF07EA">
        <w:t xml:space="preserve"> agreement</w:t>
      </w:r>
      <w:r>
        <w:t>.</w:t>
      </w:r>
    </w:p>
    <w:p w14:paraId="031C4978" w14:textId="18FE00FA" w:rsidR="00E821D0" w:rsidRDefault="00E821D0" w:rsidP="00801595">
      <w:pPr>
        <w:pStyle w:val="MDPI31text"/>
        <w:ind w:firstLine="0"/>
      </w:pPr>
      <w:r w:rsidRPr="00BF07EA">
        <w:t xml:space="preserve">The objective of </w:t>
      </w:r>
      <w:r>
        <w:t xml:space="preserve">app </w:t>
      </w:r>
      <w:r w:rsidRPr="00BF07EA">
        <w:t xml:space="preserve">review classification </w:t>
      </w:r>
      <w:r w:rsidR="002371FF">
        <w:t>using the specific Naïve Bayes variant is to accurately identify the type of each review</w:t>
      </w:r>
      <w:r w:rsidRPr="00BF07EA">
        <w:t xml:space="preserve">, i.e., to predict the label - </w:t>
      </w:r>
      <w:r w:rsidRPr="00BF07EA">
        <w:rPr>
          <w:i/>
        </w:rPr>
        <w:t>useful</w:t>
      </w:r>
      <w:r w:rsidRPr="00BF07EA">
        <w:t xml:space="preserve"> or </w:t>
      </w:r>
      <w:r w:rsidRPr="00BF07EA">
        <w:rPr>
          <w:i/>
        </w:rPr>
        <w:t>non-useful</w:t>
      </w:r>
      <w:r w:rsidRPr="00BF07EA">
        <w:t xml:space="preserve">. As mentioned above, the performance results of the classification task were evaluated using the standard definitions of accuracy, recall, precision, </w:t>
      </w:r>
      <w:r w:rsidR="00EF5209">
        <w:t>F-Measure and time metrics. Accuracy defined as</w:t>
      </w:r>
      <w:r w:rsidRPr="00BF07EA">
        <w:t xml:space="preserve"> a metric determines the correctness of the particular Naïve Bayes </w:t>
      </w:r>
      <w:r w:rsidR="0076753A">
        <w:t>defined as the number of correctly classified reviews out of the total classified reviews</w:t>
      </w:r>
      <w:r w:rsidRPr="00BF07EA">
        <w:t xml:space="preserve">. In the field of machine learning the accuracy metric is interpreted as the sum of true positives and true negatives to the total number of entries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 xml:space="preserve">. Next, we evaluate the precision metric which indicates the true positives to the total number of true positives and false positives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 xml:space="preserve">. Recall is </w:t>
      </w:r>
      <w:r w:rsidR="003E167D">
        <w:t>defined as the correctly classified valuable reviews to the total number of reviews</w:t>
      </w:r>
      <w:r w:rsidRPr="00BF07EA">
        <w:t xml:space="preserve"> that were </w:t>
      </w:r>
      <w:r w:rsidR="00C029BD" w:rsidRPr="00BF07EA">
        <w:t>useful</w:t>
      </w:r>
      <w:r w:rsidRPr="00BF07EA">
        <w:t xml:space="preserve">. Therefore, recall indicates the true positives to the total number of true positives and false negatives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w:t>
      </w:r>
      <w:r>
        <w:t xml:space="preserve"> </w:t>
      </w:r>
      <w:r w:rsidR="00460F53" w:rsidRPr="00460F53">
        <w:t xml:space="preserve">Finally, F-Measure is calculated as the harmonic mean of precision and recall, which confirms the robustness of the variants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w:t>
      </w:r>
      <w:r>
        <w:t xml:space="preserve"> </w:t>
      </w:r>
      <w:r w:rsidRPr="00BF07EA">
        <w:t xml:space="preserve">Furthermore, the time metric measures the time (in seconds) required for a particular Naïve Bayes variant to learn </w:t>
      </w:r>
      <w:r w:rsidR="00FC776D">
        <w:t>from a set of manually labeled reviews</w:t>
      </w:r>
      <w:r w:rsidRPr="00BF07EA">
        <w:t xml:space="preserve"> (training data) to predict the category of unknown reviews (test data) </w:t>
      </w:r>
      <w:r w:rsidRPr="00BF07EA">
        <w:fldChar w:fldCharType="begin"/>
      </w:r>
      <w:r w:rsidR="00E17B41">
        <w:instrText xml:space="preserve"> ADDIN EN.CITE &lt;EndNote&gt;&lt;Cite&gt;&lt;Author&gt;Huang&lt;/Author&gt;&lt;Year&gt;2006&lt;/Year&gt;&lt;RecNum&gt;2091&lt;/RecNum&gt;&lt;DisplayText&gt;&lt;style size="10"&gt;[50]&lt;/style&gt;&lt;/DisplayText&gt;&lt;record&gt;&lt;rec-number&gt;2091&lt;/rec-number&gt;&lt;foreign-keys&gt;&lt;key app="EN" db-id="aea2tx091fwxe5ee0f6xrds4sdpww9sz9spt" timestamp="1719123907"&gt;2091&lt;/key&gt;&lt;/foreign-keys&gt;&lt;ref-type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rsidRPr="00BF07EA">
        <w:fldChar w:fldCharType="separate"/>
      </w:r>
      <w:r w:rsidR="00E17B41">
        <w:rPr>
          <w:noProof/>
        </w:rPr>
        <w:t>[50]</w:t>
      </w:r>
      <w:r w:rsidRPr="00BF07EA">
        <w:fldChar w:fldCharType="end"/>
      </w:r>
      <w:r w:rsidRPr="00BF07EA">
        <w:t>. The computer used for our experiments had 14</w:t>
      </w:r>
      <w:r>
        <w:t xml:space="preserve"> </w:t>
      </w:r>
      <w:r w:rsidRPr="00BF07EA">
        <w:t xml:space="preserve">GB RAM and </w:t>
      </w:r>
      <w:r w:rsidR="0029735C">
        <w:t>a CORE i5 CPU. For each experiment, we randomly divided the respective dataset into a training set (90%) used to train the relevant Naïve Bayes variant for reviews, and a testing set (10%) used to evaluate their performance in</w:t>
      </w:r>
      <w:r w:rsidRPr="00BF07EA">
        <w:t xml:space="preserve"> classifying </w:t>
      </w:r>
      <w:r w:rsidR="00513E72">
        <w:t>undisclosed reviews. Each experiment was conducted 100 times using ten-fold cross</w:t>
      </w:r>
      <w:r w:rsidRPr="00BF07EA">
        <w:t>-validation</w:t>
      </w:r>
      <w:r>
        <w:t xml:space="preserve"> (i.e., </w:t>
      </w:r>
      <w:r w:rsidRPr="007D2F53">
        <w:rPr>
          <w:i/>
        </w:rPr>
        <w:t>k</w:t>
      </w:r>
      <w:r>
        <w:t>=10)</w:t>
      </w:r>
      <w:r w:rsidRPr="00BF07EA">
        <w:t xml:space="preserve"> to obtain average scores for the metrics mentioned above </w:t>
      </w:r>
      <w:r w:rsidRPr="00BF07EA">
        <w:fldChar w:fldCharType="begin"/>
      </w:r>
      <w:r w:rsidR="00E17B41">
        <w:instrText xml:space="preserve"> ADDIN EN.CITE &lt;EndNote&gt;&lt;Cite&gt;&lt;Author&gt;Arlot&lt;/Author&gt;&lt;Year&gt;2010&lt;/Year&gt;&lt;RecNum&gt;2092&lt;/RecNum&gt;&lt;DisplayText&gt;&lt;style size="10"&gt;[51]&lt;/style&gt;&lt;/DisplayText&gt;&lt;record&gt;&lt;rec-number&gt;2092&lt;/rec-number&gt;&lt;foreign-keys&gt;&lt;key app="EN" db-id="aea2tx091fwxe5ee0f6xrds4sdpww9sz9spt" timestamp="1719123907"&gt;2092&lt;/key&gt;&lt;/foreign-keys&gt;&lt;ref-type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selection&lt;/title&gt;&lt;secondary-title&gt;Statistics Surveys&lt;/secondary-title&gt;&lt;/titles&gt;&lt;pages&gt;40-79&lt;/pages&gt;&lt;volume&gt;4&lt;/volume&gt;&lt;number&gt;none&lt;/number&gt;&lt;keywords&gt;&lt;keyword&gt;Model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rsidRPr="00BF07EA">
        <w:fldChar w:fldCharType="separate"/>
      </w:r>
      <w:r w:rsidR="00E17B41">
        <w:rPr>
          <w:noProof/>
        </w:rPr>
        <w:t>[51]</w:t>
      </w:r>
      <w:r w:rsidRPr="00BF07EA">
        <w:fldChar w:fldCharType="end"/>
      </w:r>
      <w:r w:rsidRPr="00BF07EA">
        <w:t xml:space="preserve">. This process </w:t>
      </w:r>
      <w:r w:rsidR="009D107A">
        <w:t>is commonly used by researchers to verify the stability of the methods</w:t>
      </w:r>
      <w:r w:rsidRPr="00BF07EA">
        <w:t xml:space="preserve"> </w:t>
      </w:r>
      <w:r w:rsidRPr="00BF07EA">
        <w:fldChar w:fldCharType="begin"/>
      </w:r>
      <w:r w:rsidR="00E17B41">
        <w:instrText xml:space="preserve"> ADDIN EN.CITE &lt;EndNote&gt;&lt;Cite&gt;&lt;Author&gt;Kohavi&lt;/Author&gt;&lt;Year&gt;1995&lt;/Year&gt;&lt;RecNum&gt;2093&lt;/RecNum&gt;&lt;DisplayText&gt;&lt;style size="10"&gt;[52]&lt;/style&gt;&lt;/DisplayText&gt;&lt;record&gt;&lt;rec-number&gt;2093&lt;/rec-number&gt;&lt;foreign-keys&gt;&lt;key app="EN" db-id="aea2tx091fwxe5ee0f6xrds4sdpww9sz9spt" timestamp="1719123907"&gt;2093&lt;/key&gt;&lt;/foreign-keys&gt;&lt;ref-type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Pr="00BF07EA">
        <w:fldChar w:fldCharType="separate"/>
      </w:r>
      <w:r w:rsidR="00E17B41">
        <w:rPr>
          <w:noProof/>
        </w:rPr>
        <w:t>[52]</w:t>
      </w:r>
      <w:r w:rsidRPr="00BF07EA">
        <w:fldChar w:fldCharType="end"/>
      </w:r>
      <w:r w:rsidRPr="00BF07EA">
        <w:t xml:space="preserve">.  That said, the same pattern of results was observed for every execution of our algorithms (all 100), and thus, even a </w:t>
      </w:r>
      <w:r w:rsidR="001B0527" w:rsidRPr="00BF07EA">
        <w:t>single- or ten-times</w:t>
      </w:r>
      <w:r>
        <w:t xml:space="preserve"> </w:t>
      </w:r>
      <w:r w:rsidRPr="00BF07EA">
        <w:t>execution of our methods would support our stated conclusions.</w:t>
      </w:r>
    </w:p>
    <w:p w14:paraId="2250C8D4" w14:textId="4F89BB10" w:rsidR="00E821D0" w:rsidRDefault="00E821D0" w:rsidP="00801595">
      <w:pPr>
        <w:pStyle w:val="MDPI31text"/>
        <w:ind w:firstLine="0"/>
      </w:pPr>
      <w:r>
        <w:t xml:space="preserve">We measure the performances of the various </w:t>
      </w:r>
      <w:r w:rsidRPr="00EF3306">
        <w:t>Naïve Bayes</w:t>
      </w:r>
      <w:r>
        <w:t xml:space="preserve"> approaches to answer RQ1. We then experimented with the different </w:t>
      </w:r>
      <w:r w:rsidRPr="00EF3306">
        <w:t>Naïve Bayes implementations, particularly considering data imbalances</w:t>
      </w:r>
      <w:r>
        <w:t xml:space="preserve"> when answering RQ2. These results are provided in the next section.</w:t>
      </w:r>
    </w:p>
    <w:p w14:paraId="71DA408F" w14:textId="6CFB2D33" w:rsidR="003548C6" w:rsidRDefault="00FC3589" w:rsidP="003548C6">
      <w:pPr>
        <w:pStyle w:val="MDPI21heading1"/>
      </w:pPr>
      <w:r>
        <w:t xml:space="preserve">5. </w:t>
      </w:r>
      <w:r w:rsidR="003548C6">
        <w:t>Results</w:t>
      </w:r>
    </w:p>
    <w:p w14:paraId="3AD0C6E0" w14:textId="77777777" w:rsidR="003548C6" w:rsidRDefault="003548C6" w:rsidP="003548C6">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C442D89" w14:textId="7B5EBAB6" w:rsidR="003548C6" w:rsidRDefault="008B3BA1" w:rsidP="00801595">
      <w:pPr>
        <w:pStyle w:val="MDPI31text"/>
        <w:ind w:firstLine="0"/>
        <w:rPr>
          <w:iCs/>
        </w:rPr>
      </w:pPr>
      <w:r w:rsidRPr="008B3BA1">
        <w:t>We display the results of the experiments performed on the five datasets in</w:t>
      </w:r>
      <w:r w:rsidR="003548C6">
        <w:t xml:space="preserve"> Table </w:t>
      </w:r>
      <w:r w:rsidR="00FC3589">
        <w:t>3</w:t>
      </w:r>
      <w:r w:rsidR="003548C6">
        <w:t>,</w:t>
      </w:r>
      <w:r w:rsidR="003548C6" w:rsidRPr="00BF07EA">
        <w:t xml:space="preserve"> </w:t>
      </w:r>
      <w:r w:rsidR="003548C6">
        <w:t xml:space="preserve">wherein, </w:t>
      </w:r>
      <w:r>
        <w:t>we present the average results of 100 ten-fold cross-validation operations performed on</w:t>
      </w:r>
      <w:r w:rsidR="003548C6" w:rsidRPr="00BF07EA">
        <w:t xml:space="preserve"> the TradeMe, MyTracks, Vodafone</w:t>
      </w:r>
      <w:r w:rsidR="00745D9B">
        <w:t xml:space="preserve"> </w:t>
      </w:r>
      <w:r w:rsidR="003548C6" w:rsidRPr="00BF07EA">
        <w:t>NZ, ThreeNow and Flutter datasets</w:t>
      </w:r>
      <w:r w:rsidR="003548C6">
        <w:t xml:space="preserve"> </w:t>
      </w:r>
      <w:r w:rsidR="00C24F4A">
        <w:t>according to the metrics listed in Section 4</w:t>
      </w:r>
      <w:r w:rsidR="003548C6" w:rsidRPr="00BF07EA">
        <w:t xml:space="preserve">. </w:t>
      </w:r>
      <w:r w:rsidR="003548C6">
        <w:t>It is to be noted that i</w:t>
      </w:r>
      <w:r w:rsidR="003548C6" w:rsidRPr="00BF07EA">
        <w:t xml:space="preserve">n examining statistically significant differences among our outcomes, we ran </w:t>
      </w:r>
      <w:r w:rsidR="007A14A7">
        <w:t>the Shapiro-Wilk test to examine the distribution of the results produced by each Naïve Bayes variant</w:t>
      </w:r>
      <w:r w:rsidR="003548C6" w:rsidRPr="00BF07EA">
        <w:t xml:space="preserve"> for normality assumption </w:t>
      </w:r>
      <w:r w:rsidR="003548C6" w:rsidRPr="00BF07EA">
        <w:fldChar w:fldCharType="begin"/>
      </w:r>
      <w:r w:rsidR="00E17B41">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003548C6" w:rsidRPr="00BF07EA">
        <w:fldChar w:fldCharType="separate"/>
      </w:r>
      <w:r w:rsidR="00E17B41">
        <w:rPr>
          <w:noProof/>
        </w:rPr>
        <w:t>[53]</w:t>
      </w:r>
      <w:r w:rsidR="003548C6" w:rsidRPr="00BF07EA">
        <w:fldChar w:fldCharType="end"/>
      </w:r>
      <w:r w:rsidR="003548C6" w:rsidRPr="00BF07EA">
        <w:t xml:space="preserve">, finding no evidence confirming normality </w:t>
      </w:r>
      <w:r w:rsidR="003548C6">
        <w:t>(</w:t>
      </w:r>
      <w:r w:rsidR="007072AA">
        <w:t>p-value&lt;0.01). Consequently, we conducted the Kruskal-Wallis non-parametric test to detect potential statistically significant differences between the results of the Naïve Bayes variants</w:t>
      </w:r>
      <w:r w:rsidR="003548C6" w:rsidRPr="00BF07EA">
        <w:t xml:space="preserve"> </w:t>
      </w:r>
      <w:r w:rsidR="003548C6" w:rsidRPr="00BF07EA">
        <w:fldChar w:fldCharType="begin"/>
      </w:r>
      <w:r w:rsidR="00E17B41">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003548C6" w:rsidRPr="00BF07EA">
        <w:fldChar w:fldCharType="separate"/>
      </w:r>
      <w:r w:rsidR="00E17B41">
        <w:rPr>
          <w:noProof/>
        </w:rPr>
        <w:t>[53]</w:t>
      </w:r>
      <w:r w:rsidR="003548C6" w:rsidRPr="00BF07EA">
        <w:fldChar w:fldCharType="end"/>
      </w:r>
      <w:r w:rsidR="003548C6" w:rsidRPr="00BF07EA">
        <w:t xml:space="preserve">. On finding statistically significant differences </w:t>
      </w:r>
      <w:r w:rsidR="003548C6">
        <w:t>(p-value&lt;0.01)</w:t>
      </w:r>
      <w:r w:rsidR="003548C6" w:rsidRPr="00BF07EA">
        <w:t xml:space="preserve">, </w:t>
      </w:r>
      <w:r w:rsidR="00A02EC1">
        <w:t xml:space="preserve">pairwise Wilcoxon testing </w:t>
      </w:r>
      <w:r w:rsidR="00D07822">
        <w:t xml:space="preserve">was carried out </w:t>
      </w:r>
      <w:r w:rsidR="00A02EC1">
        <w:t>to assess pairwise</w:t>
      </w:r>
      <w:r w:rsidR="003548C6" w:rsidRPr="00BF07EA">
        <w:t xml:space="preserve"> comparisons, with corrections for multiple comparisons </w:t>
      </w:r>
      <w:r w:rsidR="003548C6" w:rsidRPr="00BF07EA">
        <w:fldChar w:fldCharType="begin"/>
      </w:r>
      <w:r w:rsidR="00E17B41">
        <w:instrText xml:space="preserve"> ADDIN EN.CITE &lt;EndNote&gt;&lt;Cite&gt;&lt;Author&gt;Wilcox&lt;/Author&gt;&lt;Year&gt;2011&lt;/Year&gt;&lt;RecNum&gt;2095&lt;/RecNum&gt;&lt;DisplayText&gt;&lt;style size="10"&gt;[54]&lt;/style&gt;&lt;/DisplayText&gt;&lt;record&gt;&lt;rec-number&gt;2095&lt;/rec-number&gt;&lt;foreign-keys&gt;&lt;key app="EN" db-id="aea2tx091fwxe5ee0f6xrds4sdpww9sz9spt" timestamp="1719123907"&gt;2095&lt;/key&gt;&lt;/foreign-keys&gt;&lt;ref-type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rsidR="003548C6" w:rsidRPr="00BF07EA">
        <w:fldChar w:fldCharType="separate"/>
      </w:r>
      <w:r w:rsidR="00E17B41">
        <w:rPr>
          <w:noProof/>
        </w:rPr>
        <w:t>[54]</w:t>
      </w:r>
      <w:r w:rsidR="003548C6" w:rsidRPr="00BF07EA">
        <w:fldChar w:fldCharType="end"/>
      </w:r>
      <w:r w:rsidR="003548C6" w:rsidRPr="00BF07EA">
        <w:t xml:space="preserve">, finding statistically significant differences for all comparisons </w:t>
      </w:r>
      <w:r w:rsidR="003548C6">
        <w:t>(p-value&lt;0.01)</w:t>
      </w:r>
      <w:r w:rsidR="003548C6" w:rsidRPr="00BF07EA">
        <w:t>.</w:t>
      </w:r>
    </w:p>
    <w:p w14:paraId="5D9E0D5A" w14:textId="50BF4600" w:rsidR="00FC3589" w:rsidRDefault="00FC3589" w:rsidP="00FC3589">
      <w:pPr>
        <w:pStyle w:val="MDPI41tablecaption"/>
      </w:pPr>
      <w:r w:rsidRPr="00FC3589">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3</w:t>
      </w:r>
      <w:r w:rsidR="009E2C4F">
        <w:rPr>
          <w:b/>
        </w:rPr>
        <w:fldChar w:fldCharType="end"/>
      </w:r>
      <w:r w:rsidRPr="00FC3589">
        <w:rPr>
          <w:b/>
        </w:rPr>
        <w:t>.</w:t>
      </w:r>
      <w:r>
        <w:t xml:space="preserve"> Naïve Bayes Variants' Performance on Five Datasets</w:t>
      </w:r>
      <w:r w:rsidR="00A8187A">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126D6A" w:rsidRPr="008E459A" w14:paraId="459E31ED" w14:textId="793F23D5" w:rsidTr="007A198B">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1AF74A84" w14:textId="5F26F17D" w:rsidR="00126D6A" w:rsidRPr="008E459A" w:rsidRDefault="00126D6A" w:rsidP="007A198B">
            <w:pPr>
              <w:pStyle w:val="MDPI42tablebody"/>
              <w:spacing w:line="240" w:lineRule="auto"/>
              <w:rPr>
                <w:b/>
                <w:snapToGrid/>
                <w:highlight w:val="red"/>
              </w:rPr>
            </w:pPr>
            <w:r w:rsidRPr="00D55768">
              <w:rPr>
                <w:b/>
                <w:snapToGrid/>
              </w:rPr>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397173C" w14:textId="77777777" w:rsidR="00126D6A" w:rsidRPr="00D55768" w:rsidRDefault="00126D6A" w:rsidP="007A198B">
            <w:pPr>
              <w:pStyle w:val="MDPI42tablebody"/>
              <w:spacing w:line="240" w:lineRule="auto"/>
              <w:rPr>
                <w:b/>
                <w:snapToGrid/>
              </w:rPr>
            </w:pPr>
            <w:r w:rsidRPr="00D55768">
              <w:rPr>
                <w:b/>
                <w:snapToGrid/>
              </w:rPr>
              <w:t>Category</w:t>
            </w:r>
          </w:p>
          <w:p w14:paraId="1BF27A6E" w14:textId="46EFAFA8" w:rsidR="00126D6A" w:rsidRPr="00DB7FCC" w:rsidRDefault="00126D6A" w:rsidP="007A198B">
            <w:pPr>
              <w:pStyle w:val="MDPI42tablebody"/>
              <w:spacing w:line="240" w:lineRule="auto"/>
              <w:rPr>
                <w:b/>
                <w:snapToGrid/>
              </w:rPr>
            </w:pPr>
            <w:r w:rsidRPr="00D55768">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16B4833F" w14:textId="77777777" w:rsidR="00126D6A" w:rsidRPr="00D55768" w:rsidRDefault="00126D6A" w:rsidP="007A198B">
            <w:pPr>
              <w:pStyle w:val="MDPI42tablebody"/>
              <w:spacing w:line="240" w:lineRule="auto"/>
              <w:rPr>
                <w:b/>
                <w:snapToGrid/>
              </w:rPr>
            </w:pPr>
            <w:r w:rsidRPr="00D55768">
              <w:rPr>
                <w:b/>
                <w:snapToGrid/>
              </w:rPr>
              <w:t>Imbalance</w:t>
            </w:r>
          </w:p>
          <w:p w14:paraId="404F8495" w14:textId="261BBDB0" w:rsidR="00126D6A" w:rsidRPr="00DB7FCC" w:rsidRDefault="00126D6A" w:rsidP="007A198B">
            <w:pPr>
              <w:pStyle w:val="MDPI42tablebody"/>
              <w:spacing w:line="240" w:lineRule="auto"/>
              <w:rPr>
                <w:b/>
                <w:snapToGrid/>
              </w:rPr>
            </w:pPr>
            <w:r w:rsidRPr="00D55768">
              <w:rPr>
                <w:b/>
                <w:snapToGrid/>
              </w:rPr>
              <w:t>Scale</w:t>
            </w:r>
            <w:r w:rsidRPr="00D55768">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44B5691F" w14:textId="5D7DCC68" w:rsidR="00126D6A" w:rsidRPr="00DB7FCC" w:rsidRDefault="00126D6A" w:rsidP="007A198B">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4449DB56" w14:textId="2EAF01BD" w:rsidR="00126D6A" w:rsidRPr="00DB7FCC" w:rsidRDefault="00126D6A" w:rsidP="007A198B">
            <w:pPr>
              <w:pStyle w:val="MDPI42tablebody"/>
              <w:spacing w:line="240" w:lineRule="auto"/>
              <w:rPr>
                <w:b/>
                <w:snapToGrid/>
              </w:rPr>
            </w:pPr>
            <w:r>
              <w:rPr>
                <w:b/>
                <w:snapToGrid/>
              </w:rPr>
              <w:t xml:space="preserve">Accuracy </w:t>
            </w:r>
            <w:r w:rsidRPr="0074640C">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7797DE5F" w14:textId="5D301B59" w:rsidR="00126D6A" w:rsidRPr="00DB7FCC" w:rsidRDefault="00126D6A" w:rsidP="007A198B">
            <w:pPr>
              <w:pStyle w:val="MDPI42tablebody"/>
              <w:spacing w:line="240" w:lineRule="auto"/>
              <w:rPr>
                <w:b/>
                <w:snapToGrid/>
              </w:rPr>
            </w:pPr>
            <w:r w:rsidRPr="0074640C">
              <w:rPr>
                <w:b/>
                <w:snapToGrid/>
              </w:rPr>
              <w:t xml:space="preserve">Precision </w:t>
            </w:r>
            <w:r w:rsidRPr="0074640C">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183AE424" w14:textId="0BC8409A" w:rsidR="00126D6A" w:rsidRPr="00DB7FCC" w:rsidRDefault="00126D6A" w:rsidP="007A198B">
            <w:pPr>
              <w:pStyle w:val="MDPI42tablebody"/>
              <w:spacing w:line="240" w:lineRule="auto"/>
              <w:rPr>
                <w:b/>
                <w:snapToGrid/>
              </w:rPr>
            </w:pPr>
            <w:r w:rsidRPr="0074640C">
              <w:rPr>
                <w:b/>
                <w:snapToGrid/>
              </w:rPr>
              <w:t xml:space="preserve">Recall </w:t>
            </w:r>
            <w:r w:rsidRPr="0074640C">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264EF5D9" w14:textId="46D98F36" w:rsidR="00126D6A" w:rsidRPr="00DB7FCC" w:rsidRDefault="00126D6A" w:rsidP="007A198B">
            <w:pPr>
              <w:pStyle w:val="MDPI42tablebody"/>
              <w:spacing w:line="240" w:lineRule="auto"/>
              <w:rPr>
                <w:b/>
                <w:snapToGrid/>
              </w:rPr>
            </w:pPr>
            <w:r w:rsidRPr="0074640C">
              <w:rPr>
                <w:b/>
                <w:snapToGrid/>
              </w:rPr>
              <w:t xml:space="preserve">F </w:t>
            </w:r>
            <w:r w:rsidRPr="0074640C">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064E88F6" w14:textId="2FDD57AE" w:rsidR="00126D6A" w:rsidRPr="0074640C" w:rsidRDefault="00126D6A" w:rsidP="007A198B">
            <w:pPr>
              <w:pStyle w:val="MDPI42tablebody"/>
              <w:spacing w:line="240" w:lineRule="auto"/>
              <w:rPr>
                <w:b/>
                <w:snapToGrid/>
              </w:rPr>
            </w:pPr>
            <w:r>
              <w:rPr>
                <w:b/>
                <w:snapToGrid/>
              </w:rPr>
              <w:t xml:space="preserve">Time </w:t>
            </w:r>
            <w:r w:rsidRPr="00126D6A">
              <w:rPr>
                <w:snapToGrid/>
              </w:rPr>
              <w:t>(seconds)</w:t>
            </w:r>
          </w:p>
        </w:tc>
      </w:tr>
      <w:tr w:rsidR="007F3B18" w:rsidRPr="008E459A" w14:paraId="14EC03C4" w14:textId="0DE8EC1C"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60EE3D38" w14:textId="77C02B37" w:rsidR="007F3B18" w:rsidRPr="00DB7FCC" w:rsidRDefault="007F3B18" w:rsidP="00D55768">
            <w:pPr>
              <w:pStyle w:val="MDPI42tablebody"/>
              <w:spacing w:line="240" w:lineRule="auto"/>
            </w:pPr>
            <w:r w:rsidRPr="0074640C">
              <w:lastRenderedPageBreak/>
              <w:t>TradeMe</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EAF6B4E" w14:textId="201F8EFB" w:rsidR="007F3B18" w:rsidRPr="00DB7FCC" w:rsidRDefault="007F3B18" w:rsidP="00D55768">
            <w:pPr>
              <w:pStyle w:val="MDPI42tablebody"/>
              <w:spacing w:line="240" w:lineRule="auto"/>
            </w:pPr>
            <w:r w:rsidRPr="0074640C">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AB460A3" w14:textId="324839DE" w:rsidR="007F3B18" w:rsidRPr="00DB7FCC" w:rsidRDefault="007F3B18" w:rsidP="00D55768">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4068748F" w14:textId="451832AD" w:rsidR="007F3B18" w:rsidRPr="00DB7FCC" w:rsidRDefault="007F3B18" w:rsidP="007F3B18">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3E14F927" w14:textId="56C39C7B" w:rsidR="007F3B18" w:rsidRPr="00DB7FCC" w:rsidRDefault="007F3B18" w:rsidP="007F3B18">
            <w:pPr>
              <w:pStyle w:val="MDPI42tablebody"/>
              <w:spacing w:line="240" w:lineRule="auto"/>
            </w:pPr>
            <w:r w:rsidRPr="007F3B18">
              <w:t>59.3</w:t>
            </w:r>
          </w:p>
        </w:tc>
        <w:tc>
          <w:tcPr>
            <w:tcW w:w="856" w:type="dxa"/>
            <w:tcBorders>
              <w:top w:val="single" w:sz="4" w:space="0" w:color="auto"/>
              <w:left w:val="single" w:sz="4" w:space="0" w:color="auto"/>
              <w:bottom w:val="single" w:sz="4" w:space="0" w:color="auto"/>
              <w:right w:val="single" w:sz="4" w:space="0" w:color="auto"/>
            </w:tcBorders>
          </w:tcPr>
          <w:p w14:paraId="5C7E68CF" w14:textId="673D55DB" w:rsidR="007F3B18" w:rsidRPr="00DB7FCC" w:rsidRDefault="007F3B18" w:rsidP="007F3B18">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887A383" w14:textId="0EE0EEFD" w:rsidR="007F3B18" w:rsidRPr="007F3B18" w:rsidRDefault="007F3B18" w:rsidP="007F3B18">
            <w:pPr>
              <w:pStyle w:val="MDPI42tablebody"/>
              <w:spacing w:line="240" w:lineRule="auto"/>
              <w:rPr>
                <w:b/>
              </w:rPr>
            </w:pPr>
            <w:r w:rsidRPr="007F3B18">
              <w:rPr>
                <w:b/>
              </w:rPr>
              <w:t>0.98</w:t>
            </w:r>
          </w:p>
        </w:tc>
        <w:tc>
          <w:tcPr>
            <w:tcW w:w="708" w:type="dxa"/>
            <w:tcBorders>
              <w:top w:val="single" w:sz="4" w:space="0" w:color="auto"/>
              <w:left w:val="single" w:sz="4" w:space="0" w:color="auto"/>
              <w:bottom w:val="single" w:sz="4" w:space="0" w:color="auto"/>
              <w:right w:val="single" w:sz="4" w:space="0" w:color="auto"/>
            </w:tcBorders>
          </w:tcPr>
          <w:p w14:paraId="0698E263" w14:textId="194F9F49" w:rsidR="007F3B18" w:rsidRPr="00DB7FCC" w:rsidRDefault="00053ADA" w:rsidP="007F3B18">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3BB69E20" w14:textId="31D7B009" w:rsidR="007F3B18" w:rsidRPr="00DB7FCC" w:rsidRDefault="00053ADA" w:rsidP="007F3B18">
            <w:pPr>
              <w:pStyle w:val="MDPI42tablebody"/>
              <w:spacing w:line="240" w:lineRule="auto"/>
            </w:pPr>
            <w:r>
              <w:t>0.23</w:t>
            </w:r>
          </w:p>
        </w:tc>
      </w:tr>
      <w:tr w:rsidR="007F3B18" w:rsidRPr="008E459A" w14:paraId="51671749" w14:textId="77777777" w:rsidTr="007A198B">
        <w:tc>
          <w:tcPr>
            <w:tcW w:w="1073" w:type="dxa"/>
            <w:vMerge/>
            <w:tcBorders>
              <w:left w:val="single" w:sz="4" w:space="0" w:color="auto"/>
              <w:right w:val="single" w:sz="4" w:space="0" w:color="auto"/>
            </w:tcBorders>
            <w:shd w:val="clear" w:color="auto" w:fill="auto"/>
            <w:vAlign w:val="center"/>
          </w:tcPr>
          <w:p w14:paraId="500B0D02"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2FEDD18"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4B39E"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1B7C55" w14:textId="11F0B15B" w:rsidR="007F3B18" w:rsidRPr="00DB7FCC" w:rsidRDefault="007F3B18" w:rsidP="007F3B18">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377D8ABE" w14:textId="6DC0FE89" w:rsidR="007F3B18" w:rsidRPr="00DB7FCC" w:rsidRDefault="007F3B18" w:rsidP="007F3B18">
            <w:pPr>
              <w:pStyle w:val="MDPI42tablebody"/>
              <w:spacing w:line="240" w:lineRule="auto"/>
            </w:pPr>
            <w:r w:rsidRPr="007F3B18">
              <w:t>74.9</w:t>
            </w:r>
          </w:p>
        </w:tc>
        <w:tc>
          <w:tcPr>
            <w:tcW w:w="856" w:type="dxa"/>
            <w:tcBorders>
              <w:top w:val="single" w:sz="4" w:space="0" w:color="auto"/>
              <w:left w:val="single" w:sz="4" w:space="0" w:color="auto"/>
              <w:bottom w:val="single" w:sz="4" w:space="0" w:color="auto"/>
              <w:right w:val="single" w:sz="4" w:space="0" w:color="auto"/>
            </w:tcBorders>
          </w:tcPr>
          <w:p w14:paraId="664067E6" w14:textId="75AB49A1" w:rsidR="007F3B18" w:rsidRPr="00DB7FCC" w:rsidRDefault="007F3B18" w:rsidP="007F3B18">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4FDECA54" w14:textId="436D060E" w:rsidR="007F3B18" w:rsidRPr="00DB7FCC" w:rsidRDefault="007F3B18" w:rsidP="007F3B18">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3104E84F" w14:textId="5EF04762" w:rsidR="007F3B18" w:rsidRPr="00DB7FCC" w:rsidRDefault="00053ADA" w:rsidP="007F3B18">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2450F8D7" w14:textId="58A8996A" w:rsidR="007F3B18" w:rsidRPr="00DB7FCC" w:rsidRDefault="00053ADA" w:rsidP="007F3B18">
            <w:pPr>
              <w:pStyle w:val="MDPI42tablebody"/>
              <w:spacing w:line="240" w:lineRule="auto"/>
            </w:pPr>
            <w:r>
              <w:t>0.29</w:t>
            </w:r>
          </w:p>
        </w:tc>
      </w:tr>
      <w:tr w:rsidR="007F3B18" w:rsidRPr="008E459A" w14:paraId="583D2A0F" w14:textId="77777777" w:rsidTr="007A198B">
        <w:tc>
          <w:tcPr>
            <w:tcW w:w="1073" w:type="dxa"/>
            <w:vMerge/>
            <w:tcBorders>
              <w:left w:val="single" w:sz="4" w:space="0" w:color="auto"/>
              <w:right w:val="single" w:sz="4" w:space="0" w:color="auto"/>
            </w:tcBorders>
            <w:shd w:val="clear" w:color="auto" w:fill="auto"/>
            <w:vAlign w:val="center"/>
          </w:tcPr>
          <w:p w14:paraId="4FCB6FA9"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8775E5"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9C2A151"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AB37312" w14:textId="2903BAAC" w:rsidR="007F3B18" w:rsidRPr="00DB7FCC" w:rsidRDefault="007F3B18" w:rsidP="007F3B18">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615260CA" w14:textId="3E4F0C99" w:rsidR="007F3B18" w:rsidRPr="00DB7FCC" w:rsidRDefault="007F3B18" w:rsidP="007F3B18">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30580AC3" w14:textId="125F2EFE" w:rsidR="007F3B18" w:rsidRPr="00DB7FCC" w:rsidRDefault="007F3B18" w:rsidP="007F3B18">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CA1AB77" w14:textId="2CB7A4C6" w:rsidR="007F3B18" w:rsidRPr="00DB7FCC" w:rsidRDefault="007F3B18" w:rsidP="007F3B18">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213BB8CB" w14:textId="0816472D" w:rsidR="007F3B18" w:rsidRPr="00DB7FCC" w:rsidRDefault="00053ADA" w:rsidP="007F3B18">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0B2CFEF1" w14:textId="302C95D3" w:rsidR="007F3B18" w:rsidRPr="00DB7FCC" w:rsidRDefault="00053ADA" w:rsidP="007F3B18">
            <w:pPr>
              <w:pStyle w:val="MDPI42tablebody"/>
              <w:spacing w:line="240" w:lineRule="auto"/>
            </w:pPr>
            <w:r>
              <w:t>0.14</w:t>
            </w:r>
          </w:p>
        </w:tc>
      </w:tr>
      <w:tr w:rsidR="007F3B18" w:rsidRPr="008E459A" w14:paraId="0115DE32" w14:textId="77777777" w:rsidTr="007A198B">
        <w:tc>
          <w:tcPr>
            <w:tcW w:w="1073" w:type="dxa"/>
            <w:vMerge/>
            <w:tcBorders>
              <w:left w:val="single" w:sz="4" w:space="0" w:color="auto"/>
              <w:right w:val="single" w:sz="4" w:space="0" w:color="auto"/>
            </w:tcBorders>
            <w:shd w:val="clear" w:color="auto" w:fill="auto"/>
            <w:vAlign w:val="center"/>
          </w:tcPr>
          <w:p w14:paraId="6AD3E10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D6C74DA"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CBA8B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4151076" w14:textId="29D53DEC" w:rsidR="007F3B18" w:rsidRPr="00DB7FCC" w:rsidRDefault="007F3B18" w:rsidP="007F3B18">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27254261" w14:textId="785096FB" w:rsidR="007F3B18" w:rsidRPr="00DB7FCC" w:rsidRDefault="007F3B18" w:rsidP="007F3B18">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5B704FF7" w14:textId="2D00E543" w:rsidR="007F3B18" w:rsidRPr="007F3B18" w:rsidRDefault="007F3B18" w:rsidP="007F3B18">
            <w:pPr>
              <w:pStyle w:val="MDPI42tablebody"/>
              <w:spacing w:line="240" w:lineRule="auto"/>
              <w:rPr>
                <w:b/>
              </w:rPr>
            </w:pPr>
            <w:r w:rsidRPr="007F3B18">
              <w:rPr>
                <w:b/>
              </w:rPr>
              <w:t>0.65</w:t>
            </w:r>
          </w:p>
        </w:tc>
        <w:tc>
          <w:tcPr>
            <w:tcW w:w="709" w:type="dxa"/>
            <w:tcBorders>
              <w:top w:val="single" w:sz="4" w:space="0" w:color="auto"/>
              <w:left w:val="single" w:sz="4" w:space="0" w:color="auto"/>
              <w:bottom w:val="single" w:sz="4" w:space="0" w:color="auto"/>
              <w:right w:val="single" w:sz="4" w:space="0" w:color="auto"/>
            </w:tcBorders>
          </w:tcPr>
          <w:p w14:paraId="7EB89091" w14:textId="7962A8D8" w:rsidR="007F3B18" w:rsidRPr="00DB7FCC" w:rsidRDefault="007F3B18" w:rsidP="007F3B18">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098F02B7" w14:textId="29CD6933" w:rsidR="007F3B18" w:rsidRPr="00DB7FCC" w:rsidRDefault="00053ADA" w:rsidP="007F3B18">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4E67D9A8" w14:textId="48501AD8" w:rsidR="007F3B18" w:rsidRPr="00DB7FCC" w:rsidRDefault="00053ADA" w:rsidP="007F3B18">
            <w:pPr>
              <w:pStyle w:val="MDPI42tablebody"/>
              <w:spacing w:line="240" w:lineRule="auto"/>
            </w:pPr>
            <w:r>
              <w:t>0.17</w:t>
            </w:r>
          </w:p>
        </w:tc>
      </w:tr>
      <w:tr w:rsidR="007F3B18" w:rsidRPr="008E459A" w14:paraId="6FFC1641" w14:textId="77777777" w:rsidTr="007A198B">
        <w:tc>
          <w:tcPr>
            <w:tcW w:w="1073" w:type="dxa"/>
            <w:vMerge/>
            <w:tcBorders>
              <w:left w:val="single" w:sz="4" w:space="0" w:color="auto"/>
              <w:right w:val="single" w:sz="4" w:space="0" w:color="auto"/>
            </w:tcBorders>
            <w:shd w:val="clear" w:color="auto" w:fill="auto"/>
            <w:vAlign w:val="center"/>
          </w:tcPr>
          <w:p w14:paraId="63D1B9F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D7C8E9"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439BD7"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0BE5110" w14:textId="6CF34729" w:rsidR="007F3B18" w:rsidRPr="00DB7FCC" w:rsidRDefault="007F3B18" w:rsidP="007F3B18">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20389101" w14:textId="130A50B5" w:rsidR="007F3B18" w:rsidRPr="00DB7FCC" w:rsidRDefault="007F3B18" w:rsidP="007F3B18">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351FA410" w14:textId="065FE41C" w:rsidR="007F3B18" w:rsidRPr="00DB7FCC" w:rsidRDefault="007F3B18" w:rsidP="007F3B18">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19E5D0D8" w14:textId="21F7D318" w:rsidR="007F3B18" w:rsidRPr="00DB7FCC" w:rsidRDefault="007F3B18" w:rsidP="007F3B18">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2089B431" w14:textId="58652281" w:rsidR="007F3B18" w:rsidRPr="00DB7FCC" w:rsidRDefault="00053ADA" w:rsidP="007F3B18">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5DD28318" w14:textId="326C705C" w:rsidR="007F3B18" w:rsidRPr="00DB7FCC" w:rsidRDefault="00053ADA" w:rsidP="007F3B18">
            <w:pPr>
              <w:pStyle w:val="MDPI42tablebody"/>
              <w:spacing w:line="240" w:lineRule="auto"/>
            </w:pPr>
            <w:r>
              <w:t>0.12</w:t>
            </w:r>
          </w:p>
        </w:tc>
      </w:tr>
      <w:tr w:rsidR="007F3B18" w:rsidRPr="008E459A" w14:paraId="564CA38D"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41F05AD" w14:textId="77777777" w:rsidR="007F3B18" w:rsidRPr="0074640C" w:rsidRDefault="007F3B18" w:rsidP="00D55768">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35296928" w14:textId="77777777" w:rsidR="007F3B18" w:rsidRPr="0074640C" w:rsidRDefault="007F3B18" w:rsidP="00D55768">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0B3FCE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FAB7F5" w14:textId="0B716AD3" w:rsidR="007F3B18" w:rsidRPr="00DB7FCC" w:rsidRDefault="007F3B18" w:rsidP="007F3B18">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2470241F" w14:textId="2E2EA4D0" w:rsidR="007F3B18" w:rsidRPr="007F3B18" w:rsidRDefault="007F3B18" w:rsidP="007F3B18">
            <w:pPr>
              <w:pStyle w:val="MDPI42tablebody"/>
              <w:spacing w:line="240" w:lineRule="auto"/>
              <w:rPr>
                <w:b/>
              </w:rPr>
            </w:pPr>
            <w:r w:rsidRPr="007F3B18">
              <w:rPr>
                <w:b/>
              </w:rPr>
              <w:t>80.2</w:t>
            </w:r>
          </w:p>
        </w:tc>
        <w:tc>
          <w:tcPr>
            <w:tcW w:w="856" w:type="dxa"/>
            <w:tcBorders>
              <w:top w:val="single" w:sz="4" w:space="0" w:color="auto"/>
              <w:left w:val="single" w:sz="4" w:space="0" w:color="auto"/>
              <w:bottom w:val="single" w:sz="4" w:space="0" w:color="auto"/>
              <w:right w:val="single" w:sz="4" w:space="0" w:color="auto"/>
            </w:tcBorders>
          </w:tcPr>
          <w:p w14:paraId="7D26853C" w14:textId="4B5F8CF4" w:rsidR="007F3B18" w:rsidRPr="00DB7FCC" w:rsidRDefault="007F3B18" w:rsidP="007F3B18">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49D2560B" w14:textId="190DF927" w:rsidR="007F3B18" w:rsidRPr="00DB7FCC" w:rsidRDefault="007F3B18" w:rsidP="007F3B18">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253BB898" w14:textId="0DB6DF6A" w:rsidR="007F3B18" w:rsidRPr="00053ADA" w:rsidRDefault="00053ADA" w:rsidP="007F3B18">
            <w:pPr>
              <w:pStyle w:val="MDPI42tablebody"/>
              <w:spacing w:line="240" w:lineRule="auto"/>
              <w:rPr>
                <w:b/>
              </w:rPr>
            </w:pPr>
            <w:r w:rsidRPr="00053ADA">
              <w:rPr>
                <w:b/>
              </w:rPr>
              <w:t>0.65</w:t>
            </w:r>
          </w:p>
        </w:tc>
        <w:tc>
          <w:tcPr>
            <w:tcW w:w="851" w:type="dxa"/>
            <w:tcBorders>
              <w:top w:val="single" w:sz="4" w:space="0" w:color="auto"/>
              <w:left w:val="single" w:sz="4" w:space="0" w:color="auto"/>
              <w:bottom w:val="single" w:sz="4" w:space="0" w:color="auto"/>
              <w:right w:val="single" w:sz="4" w:space="0" w:color="auto"/>
            </w:tcBorders>
          </w:tcPr>
          <w:p w14:paraId="7F255577" w14:textId="62EA1EB5" w:rsidR="007F3B18" w:rsidRPr="00053ADA" w:rsidRDefault="00053ADA" w:rsidP="007F3B18">
            <w:pPr>
              <w:pStyle w:val="MDPI42tablebody"/>
              <w:spacing w:line="240" w:lineRule="auto"/>
              <w:rPr>
                <w:b/>
              </w:rPr>
            </w:pPr>
            <w:r w:rsidRPr="00053ADA">
              <w:rPr>
                <w:b/>
              </w:rPr>
              <w:t>0.10</w:t>
            </w:r>
          </w:p>
        </w:tc>
      </w:tr>
      <w:tr w:rsidR="006464F7" w:rsidRPr="008E459A" w14:paraId="3FAA9455" w14:textId="67DD150E"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3D5932AC" w14:textId="642E4B89" w:rsidR="006464F7" w:rsidRPr="00DB7FCC" w:rsidRDefault="006464F7" w:rsidP="006464F7">
            <w:pPr>
              <w:pStyle w:val="MDPI42tablebody"/>
              <w:spacing w:line="240" w:lineRule="auto"/>
            </w:pPr>
            <w:r w:rsidRPr="0074640C">
              <w:t>MyTracks</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1F9BA5E" w14:textId="281AF470" w:rsidR="006464F7" w:rsidRPr="00DB7FCC" w:rsidRDefault="006464F7" w:rsidP="006464F7">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6F5F60" w14:textId="4F0B9332" w:rsidR="006464F7" w:rsidRPr="00DB7FCC" w:rsidRDefault="006464F7" w:rsidP="006464F7">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47D8C12D" w14:textId="63889D36" w:rsidR="006464F7" w:rsidRPr="00DB7FCC" w:rsidRDefault="006464F7" w:rsidP="006464F7">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2DB8A898" w14:textId="1CBA5E8C" w:rsidR="006464F7" w:rsidRPr="00DB7FCC" w:rsidRDefault="006464F7" w:rsidP="006464F7">
            <w:pPr>
              <w:pStyle w:val="MDPI42tablebody"/>
              <w:spacing w:line="240" w:lineRule="auto"/>
            </w:pPr>
            <w:r w:rsidRPr="00966F42">
              <w:t>68.1</w:t>
            </w:r>
          </w:p>
        </w:tc>
        <w:tc>
          <w:tcPr>
            <w:tcW w:w="856" w:type="dxa"/>
            <w:tcBorders>
              <w:top w:val="single" w:sz="4" w:space="0" w:color="auto"/>
              <w:left w:val="single" w:sz="4" w:space="0" w:color="auto"/>
              <w:bottom w:val="single" w:sz="4" w:space="0" w:color="auto"/>
              <w:right w:val="single" w:sz="4" w:space="0" w:color="auto"/>
            </w:tcBorders>
          </w:tcPr>
          <w:p w14:paraId="35917523" w14:textId="63F2A166" w:rsidR="006464F7" w:rsidRPr="00DB7FCC" w:rsidRDefault="006464F7" w:rsidP="006464F7">
            <w:pPr>
              <w:pStyle w:val="MDPI42tablebody"/>
              <w:spacing w:line="240" w:lineRule="auto"/>
            </w:pPr>
            <w:r w:rsidRPr="00827A27">
              <w:t>0.56</w:t>
            </w:r>
          </w:p>
        </w:tc>
        <w:tc>
          <w:tcPr>
            <w:tcW w:w="709" w:type="dxa"/>
            <w:tcBorders>
              <w:top w:val="single" w:sz="4" w:space="0" w:color="auto"/>
              <w:left w:val="single" w:sz="4" w:space="0" w:color="auto"/>
              <w:bottom w:val="single" w:sz="4" w:space="0" w:color="auto"/>
              <w:right w:val="single" w:sz="4" w:space="0" w:color="auto"/>
            </w:tcBorders>
          </w:tcPr>
          <w:p w14:paraId="28479369" w14:textId="6E26AF07" w:rsidR="006464F7" w:rsidRPr="006464F7" w:rsidRDefault="006464F7" w:rsidP="006464F7">
            <w:pPr>
              <w:pStyle w:val="MDPI42tablebody"/>
              <w:spacing w:line="240" w:lineRule="auto"/>
              <w:rPr>
                <w:b/>
              </w:rPr>
            </w:pPr>
            <w:r w:rsidRPr="006464F7">
              <w:rPr>
                <w:b/>
              </w:rPr>
              <w:t>0.98</w:t>
            </w:r>
          </w:p>
        </w:tc>
        <w:tc>
          <w:tcPr>
            <w:tcW w:w="708" w:type="dxa"/>
            <w:tcBorders>
              <w:top w:val="single" w:sz="4" w:space="0" w:color="auto"/>
              <w:left w:val="single" w:sz="4" w:space="0" w:color="auto"/>
              <w:bottom w:val="single" w:sz="4" w:space="0" w:color="auto"/>
              <w:right w:val="single" w:sz="4" w:space="0" w:color="auto"/>
            </w:tcBorders>
          </w:tcPr>
          <w:p w14:paraId="5CEEF8DC" w14:textId="5D158BBD" w:rsidR="006464F7" w:rsidRPr="00DB7FCC" w:rsidRDefault="006464F7" w:rsidP="006464F7">
            <w:pPr>
              <w:pStyle w:val="MDPI42tablebody"/>
              <w:spacing w:line="240" w:lineRule="auto"/>
            </w:pPr>
            <w:r w:rsidRPr="00827A27">
              <w:t>0.71</w:t>
            </w:r>
          </w:p>
        </w:tc>
        <w:tc>
          <w:tcPr>
            <w:tcW w:w="851" w:type="dxa"/>
            <w:tcBorders>
              <w:top w:val="single" w:sz="4" w:space="0" w:color="auto"/>
              <w:left w:val="single" w:sz="4" w:space="0" w:color="auto"/>
              <w:bottom w:val="single" w:sz="4" w:space="0" w:color="auto"/>
              <w:right w:val="single" w:sz="4" w:space="0" w:color="auto"/>
            </w:tcBorders>
          </w:tcPr>
          <w:p w14:paraId="277D955A" w14:textId="1E9EB697" w:rsidR="006464F7" w:rsidRPr="00DB7FCC" w:rsidRDefault="006464F7" w:rsidP="006464F7">
            <w:pPr>
              <w:pStyle w:val="MDPI42tablebody"/>
              <w:spacing w:line="240" w:lineRule="auto"/>
            </w:pPr>
            <w:r w:rsidRPr="00827A27">
              <w:t>0.26</w:t>
            </w:r>
          </w:p>
        </w:tc>
      </w:tr>
      <w:tr w:rsidR="006464F7" w:rsidRPr="008E459A" w14:paraId="3620FA22" w14:textId="77777777" w:rsidTr="007A198B">
        <w:tc>
          <w:tcPr>
            <w:tcW w:w="1073" w:type="dxa"/>
            <w:vMerge/>
            <w:tcBorders>
              <w:left w:val="single" w:sz="4" w:space="0" w:color="auto"/>
              <w:right w:val="single" w:sz="4" w:space="0" w:color="auto"/>
            </w:tcBorders>
            <w:shd w:val="clear" w:color="auto" w:fill="auto"/>
            <w:vAlign w:val="center"/>
          </w:tcPr>
          <w:p w14:paraId="0BD67D7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E97EF29"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5BEC2D2"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244E4B4" w14:textId="0B040194" w:rsidR="006464F7" w:rsidRPr="00DB7FCC" w:rsidRDefault="006464F7" w:rsidP="006464F7">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0806B53F" w14:textId="34C9E1E6" w:rsidR="006464F7" w:rsidRPr="00DB7FCC" w:rsidRDefault="006464F7" w:rsidP="006464F7">
            <w:pPr>
              <w:pStyle w:val="MDPI42tablebody"/>
              <w:spacing w:line="240" w:lineRule="auto"/>
            </w:pPr>
            <w:r w:rsidRPr="00966F42">
              <w:t>80.4</w:t>
            </w:r>
          </w:p>
        </w:tc>
        <w:tc>
          <w:tcPr>
            <w:tcW w:w="856" w:type="dxa"/>
            <w:tcBorders>
              <w:top w:val="single" w:sz="4" w:space="0" w:color="auto"/>
              <w:left w:val="single" w:sz="4" w:space="0" w:color="auto"/>
              <w:bottom w:val="single" w:sz="4" w:space="0" w:color="auto"/>
              <w:right w:val="single" w:sz="4" w:space="0" w:color="auto"/>
            </w:tcBorders>
          </w:tcPr>
          <w:p w14:paraId="0463DBED" w14:textId="49CF8C08" w:rsidR="006464F7" w:rsidRPr="00DB7FCC" w:rsidRDefault="006464F7" w:rsidP="006464F7">
            <w:pPr>
              <w:pStyle w:val="MDPI42tablebody"/>
              <w:spacing w:line="240" w:lineRule="auto"/>
            </w:pPr>
            <w:r w:rsidRPr="00827A27">
              <w:t>0.73</w:t>
            </w:r>
          </w:p>
        </w:tc>
        <w:tc>
          <w:tcPr>
            <w:tcW w:w="709" w:type="dxa"/>
            <w:tcBorders>
              <w:top w:val="single" w:sz="4" w:space="0" w:color="auto"/>
              <w:left w:val="single" w:sz="4" w:space="0" w:color="auto"/>
              <w:bottom w:val="single" w:sz="4" w:space="0" w:color="auto"/>
              <w:right w:val="single" w:sz="4" w:space="0" w:color="auto"/>
            </w:tcBorders>
          </w:tcPr>
          <w:p w14:paraId="05F8C2C2" w14:textId="3A3BEC31" w:rsidR="006464F7" w:rsidRPr="00DB7FCC" w:rsidRDefault="006464F7" w:rsidP="006464F7">
            <w:pPr>
              <w:pStyle w:val="MDPI42tablebody"/>
              <w:spacing w:line="240" w:lineRule="auto"/>
            </w:pPr>
            <w:r w:rsidRPr="00827A27">
              <w:t>0.88</w:t>
            </w:r>
          </w:p>
        </w:tc>
        <w:tc>
          <w:tcPr>
            <w:tcW w:w="708" w:type="dxa"/>
            <w:tcBorders>
              <w:top w:val="single" w:sz="4" w:space="0" w:color="auto"/>
              <w:left w:val="single" w:sz="4" w:space="0" w:color="auto"/>
              <w:bottom w:val="single" w:sz="4" w:space="0" w:color="auto"/>
              <w:right w:val="single" w:sz="4" w:space="0" w:color="auto"/>
            </w:tcBorders>
          </w:tcPr>
          <w:p w14:paraId="33542DAC" w14:textId="27E0F31D" w:rsidR="006464F7" w:rsidRPr="00DB7FCC" w:rsidRDefault="006464F7" w:rsidP="006464F7">
            <w:pPr>
              <w:pStyle w:val="MDPI42tablebody"/>
              <w:spacing w:line="240" w:lineRule="auto"/>
            </w:pPr>
            <w:r w:rsidRPr="00827A27">
              <w:t>0.80</w:t>
            </w:r>
          </w:p>
        </w:tc>
        <w:tc>
          <w:tcPr>
            <w:tcW w:w="851" w:type="dxa"/>
            <w:tcBorders>
              <w:top w:val="single" w:sz="4" w:space="0" w:color="auto"/>
              <w:left w:val="single" w:sz="4" w:space="0" w:color="auto"/>
              <w:bottom w:val="single" w:sz="4" w:space="0" w:color="auto"/>
              <w:right w:val="single" w:sz="4" w:space="0" w:color="auto"/>
            </w:tcBorders>
          </w:tcPr>
          <w:p w14:paraId="3F68E4DE" w14:textId="7BDB54CE" w:rsidR="006464F7" w:rsidRPr="00DB7FCC" w:rsidRDefault="006464F7" w:rsidP="006464F7">
            <w:pPr>
              <w:pStyle w:val="MDPI42tablebody"/>
              <w:spacing w:line="240" w:lineRule="auto"/>
            </w:pPr>
            <w:r w:rsidRPr="00827A27">
              <w:t>0.30</w:t>
            </w:r>
          </w:p>
        </w:tc>
      </w:tr>
      <w:tr w:rsidR="006464F7" w:rsidRPr="008E459A" w14:paraId="7A652B60" w14:textId="77777777" w:rsidTr="007A198B">
        <w:tc>
          <w:tcPr>
            <w:tcW w:w="1073" w:type="dxa"/>
            <w:vMerge/>
            <w:tcBorders>
              <w:left w:val="single" w:sz="4" w:space="0" w:color="auto"/>
              <w:right w:val="single" w:sz="4" w:space="0" w:color="auto"/>
            </w:tcBorders>
            <w:shd w:val="clear" w:color="auto" w:fill="auto"/>
            <w:vAlign w:val="center"/>
          </w:tcPr>
          <w:p w14:paraId="40A213EC"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E32146"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8803A6B"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A4DF95B" w14:textId="33BD3FE4" w:rsidR="006464F7" w:rsidRPr="00DB7FCC" w:rsidRDefault="006464F7" w:rsidP="006464F7">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0C63F3C6" w14:textId="3FEC0182" w:rsidR="006464F7" w:rsidRPr="00DB7FCC" w:rsidRDefault="006464F7" w:rsidP="006464F7">
            <w:pPr>
              <w:pStyle w:val="MDPI42tablebody"/>
              <w:spacing w:line="240" w:lineRule="auto"/>
            </w:pPr>
            <w:r w:rsidRPr="00966F42">
              <w:t>87.4</w:t>
            </w:r>
          </w:p>
        </w:tc>
        <w:tc>
          <w:tcPr>
            <w:tcW w:w="856" w:type="dxa"/>
            <w:tcBorders>
              <w:top w:val="single" w:sz="4" w:space="0" w:color="auto"/>
              <w:left w:val="single" w:sz="4" w:space="0" w:color="auto"/>
              <w:bottom w:val="single" w:sz="4" w:space="0" w:color="auto"/>
              <w:right w:val="single" w:sz="4" w:space="0" w:color="auto"/>
            </w:tcBorders>
          </w:tcPr>
          <w:p w14:paraId="718BB2FE" w14:textId="285168A9" w:rsidR="006464F7" w:rsidRPr="00DB7FCC" w:rsidRDefault="006464F7" w:rsidP="006464F7">
            <w:pPr>
              <w:pStyle w:val="MDPI42tablebody"/>
              <w:spacing w:line="240" w:lineRule="auto"/>
            </w:pPr>
            <w:r w:rsidRPr="00827A27">
              <w:t>0.81</w:t>
            </w:r>
          </w:p>
        </w:tc>
        <w:tc>
          <w:tcPr>
            <w:tcW w:w="709" w:type="dxa"/>
            <w:tcBorders>
              <w:top w:val="single" w:sz="4" w:space="0" w:color="auto"/>
              <w:left w:val="single" w:sz="4" w:space="0" w:color="auto"/>
              <w:bottom w:val="single" w:sz="4" w:space="0" w:color="auto"/>
              <w:right w:val="single" w:sz="4" w:space="0" w:color="auto"/>
            </w:tcBorders>
          </w:tcPr>
          <w:p w14:paraId="175E9FBB" w14:textId="5628DEC1"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24227A50" w14:textId="78F67743" w:rsidR="006464F7" w:rsidRPr="00DB7FCC" w:rsidRDefault="006464F7" w:rsidP="006464F7">
            <w:pPr>
              <w:pStyle w:val="MDPI42tablebody"/>
              <w:spacing w:line="240" w:lineRule="auto"/>
            </w:pPr>
            <w:r w:rsidRPr="00827A27">
              <w:t>0.86</w:t>
            </w:r>
          </w:p>
        </w:tc>
        <w:tc>
          <w:tcPr>
            <w:tcW w:w="851" w:type="dxa"/>
            <w:tcBorders>
              <w:top w:val="single" w:sz="4" w:space="0" w:color="auto"/>
              <w:left w:val="single" w:sz="4" w:space="0" w:color="auto"/>
              <w:bottom w:val="single" w:sz="4" w:space="0" w:color="auto"/>
              <w:right w:val="single" w:sz="4" w:space="0" w:color="auto"/>
            </w:tcBorders>
          </w:tcPr>
          <w:p w14:paraId="59BB1D70" w14:textId="224A4DC9" w:rsidR="006464F7" w:rsidRPr="00DB7FCC" w:rsidRDefault="006464F7" w:rsidP="006464F7">
            <w:pPr>
              <w:pStyle w:val="MDPI42tablebody"/>
              <w:spacing w:line="240" w:lineRule="auto"/>
            </w:pPr>
            <w:r w:rsidRPr="00827A27">
              <w:t>0.12</w:t>
            </w:r>
          </w:p>
        </w:tc>
      </w:tr>
      <w:tr w:rsidR="006464F7" w:rsidRPr="008E459A" w14:paraId="7ECA478F" w14:textId="77777777" w:rsidTr="007A198B">
        <w:tc>
          <w:tcPr>
            <w:tcW w:w="1073" w:type="dxa"/>
            <w:vMerge/>
            <w:tcBorders>
              <w:left w:val="single" w:sz="4" w:space="0" w:color="auto"/>
              <w:right w:val="single" w:sz="4" w:space="0" w:color="auto"/>
            </w:tcBorders>
            <w:shd w:val="clear" w:color="auto" w:fill="auto"/>
            <w:vAlign w:val="center"/>
          </w:tcPr>
          <w:p w14:paraId="66C982F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BB22B80"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D3BAB4F"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27DF6C" w14:textId="7E48DF59" w:rsidR="006464F7" w:rsidRPr="00DB7FCC" w:rsidRDefault="006464F7" w:rsidP="006464F7">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5B31762" w14:textId="5C02A09B" w:rsidR="006464F7" w:rsidRPr="006464F7" w:rsidRDefault="006464F7" w:rsidP="006464F7">
            <w:pPr>
              <w:pStyle w:val="MDPI42tablebody"/>
              <w:spacing w:line="240" w:lineRule="auto"/>
              <w:rPr>
                <w:b/>
              </w:rPr>
            </w:pPr>
            <w:r w:rsidRPr="006464F7">
              <w:rPr>
                <w:b/>
              </w:rPr>
              <w:t>89.2</w:t>
            </w:r>
          </w:p>
        </w:tc>
        <w:tc>
          <w:tcPr>
            <w:tcW w:w="856" w:type="dxa"/>
            <w:tcBorders>
              <w:top w:val="single" w:sz="4" w:space="0" w:color="auto"/>
              <w:left w:val="single" w:sz="4" w:space="0" w:color="auto"/>
              <w:bottom w:val="single" w:sz="4" w:space="0" w:color="auto"/>
              <w:right w:val="single" w:sz="4" w:space="0" w:color="auto"/>
            </w:tcBorders>
          </w:tcPr>
          <w:p w14:paraId="7295130B" w14:textId="1796E905" w:rsidR="006464F7" w:rsidRPr="006464F7" w:rsidRDefault="006464F7" w:rsidP="006464F7">
            <w:pPr>
              <w:pStyle w:val="MDPI42tablebody"/>
              <w:spacing w:line="240" w:lineRule="auto"/>
              <w:rPr>
                <w:b/>
              </w:rPr>
            </w:pPr>
            <w:r w:rsidRPr="006464F7">
              <w:rPr>
                <w:b/>
              </w:rPr>
              <w:t>0.84</w:t>
            </w:r>
          </w:p>
        </w:tc>
        <w:tc>
          <w:tcPr>
            <w:tcW w:w="709" w:type="dxa"/>
            <w:tcBorders>
              <w:top w:val="single" w:sz="4" w:space="0" w:color="auto"/>
              <w:left w:val="single" w:sz="4" w:space="0" w:color="auto"/>
              <w:bottom w:val="single" w:sz="4" w:space="0" w:color="auto"/>
              <w:right w:val="single" w:sz="4" w:space="0" w:color="auto"/>
            </w:tcBorders>
          </w:tcPr>
          <w:p w14:paraId="5C08845B" w14:textId="137625DB" w:rsidR="006464F7" w:rsidRPr="00DB7FCC" w:rsidRDefault="006464F7" w:rsidP="006464F7">
            <w:pPr>
              <w:pStyle w:val="MDPI42tablebody"/>
              <w:spacing w:line="240" w:lineRule="auto"/>
            </w:pPr>
            <w:r w:rsidRPr="00827A27">
              <w:t>0.94</w:t>
            </w:r>
          </w:p>
        </w:tc>
        <w:tc>
          <w:tcPr>
            <w:tcW w:w="708" w:type="dxa"/>
            <w:tcBorders>
              <w:top w:val="single" w:sz="4" w:space="0" w:color="auto"/>
              <w:left w:val="single" w:sz="4" w:space="0" w:color="auto"/>
              <w:bottom w:val="single" w:sz="4" w:space="0" w:color="auto"/>
              <w:right w:val="single" w:sz="4" w:space="0" w:color="auto"/>
            </w:tcBorders>
          </w:tcPr>
          <w:p w14:paraId="4DCA7E89" w14:textId="36970F83" w:rsidR="006464F7" w:rsidRPr="006464F7" w:rsidRDefault="006464F7" w:rsidP="006464F7">
            <w:pPr>
              <w:pStyle w:val="MDPI42tablebody"/>
              <w:spacing w:line="240" w:lineRule="auto"/>
              <w:rPr>
                <w:b/>
              </w:rPr>
            </w:pPr>
            <w:r w:rsidRPr="006464F7">
              <w:rPr>
                <w:b/>
              </w:rPr>
              <w:t>0.89</w:t>
            </w:r>
          </w:p>
        </w:tc>
        <w:tc>
          <w:tcPr>
            <w:tcW w:w="851" w:type="dxa"/>
            <w:tcBorders>
              <w:top w:val="single" w:sz="4" w:space="0" w:color="auto"/>
              <w:left w:val="single" w:sz="4" w:space="0" w:color="auto"/>
              <w:bottom w:val="single" w:sz="4" w:space="0" w:color="auto"/>
              <w:right w:val="single" w:sz="4" w:space="0" w:color="auto"/>
            </w:tcBorders>
          </w:tcPr>
          <w:p w14:paraId="6C6521B0" w14:textId="5C3ADCF8" w:rsidR="006464F7" w:rsidRPr="00DB7FCC" w:rsidRDefault="006464F7" w:rsidP="006464F7">
            <w:pPr>
              <w:pStyle w:val="MDPI42tablebody"/>
              <w:spacing w:line="240" w:lineRule="auto"/>
            </w:pPr>
            <w:r w:rsidRPr="00827A27">
              <w:t>0.19</w:t>
            </w:r>
          </w:p>
        </w:tc>
      </w:tr>
      <w:tr w:rsidR="006464F7" w:rsidRPr="008E459A" w14:paraId="5A3227CA" w14:textId="77777777" w:rsidTr="007A198B">
        <w:tc>
          <w:tcPr>
            <w:tcW w:w="1073" w:type="dxa"/>
            <w:vMerge/>
            <w:tcBorders>
              <w:left w:val="single" w:sz="4" w:space="0" w:color="auto"/>
              <w:right w:val="single" w:sz="4" w:space="0" w:color="auto"/>
            </w:tcBorders>
            <w:shd w:val="clear" w:color="auto" w:fill="auto"/>
            <w:vAlign w:val="center"/>
          </w:tcPr>
          <w:p w14:paraId="735A7241"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FDE2FAE"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D82105"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3778B91" w14:textId="4CAD4B26" w:rsidR="006464F7" w:rsidRPr="00DB7FCC" w:rsidRDefault="006464F7" w:rsidP="006464F7">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C320FD9" w14:textId="6BD845FA" w:rsidR="006464F7" w:rsidRPr="00DB7FCC" w:rsidRDefault="006464F7" w:rsidP="006464F7">
            <w:pPr>
              <w:pStyle w:val="MDPI42tablebody"/>
              <w:spacing w:line="240" w:lineRule="auto"/>
            </w:pPr>
            <w:r w:rsidRPr="00966F42">
              <w:t>84.6</w:t>
            </w:r>
          </w:p>
        </w:tc>
        <w:tc>
          <w:tcPr>
            <w:tcW w:w="856" w:type="dxa"/>
            <w:tcBorders>
              <w:top w:val="single" w:sz="4" w:space="0" w:color="auto"/>
              <w:left w:val="single" w:sz="4" w:space="0" w:color="auto"/>
              <w:bottom w:val="single" w:sz="4" w:space="0" w:color="auto"/>
              <w:right w:val="single" w:sz="4" w:space="0" w:color="auto"/>
            </w:tcBorders>
          </w:tcPr>
          <w:p w14:paraId="7796A6F5" w14:textId="593C01C4" w:rsidR="006464F7" w:rsidRPr="00DB7FCC" w:rsidRDefault="006464F7" w:rsidP="006464F7">
            <w:pPr>
              <w:pStyle w:val="MDPI42tablebody"/>
              <w:spacing w:line="240" w:lineRule="auto"/>
            </w:pPr>
            <w:r w:rsidRPr="00827A27">
              <w:t>0.76</w:t>
            </w:r>
          </w:p>
        </w:tc>
        <w:tc>
          <w:tcPr>
            <w:tcW w:w="709" w:type="dxa"/>
            <w:tcBorders>
              <w:top w:val="single" w:sz="4" w:space="0" w:color="auto"/>
              <w:left w:val="single" w:sz="4" w:space="0" w:color="auto"/>
              <w:bottom w:val="single" w:sz="4" w:space="0" w:color="auto"/>
              <w:right w:val="single" w:sz="4" w:space="0" w:color="auto"/>
            </w:tcBorders>
          </w:tcPr>
          <w:p w14:paraId="69900EDF" w14:textId="6E1C96B7" w:rsidR="006464F7" w:rsidRPr="00DB7FCC" w:rsidRDefault="006464F7" w:rsidP="006464F7">
            <w:pPr>
              <w:pStyle w:val="MDPI42tablebody"/>
              <w:spacing w:line="240" w:lineRule="auto"/>
            </w:pPr>
            <w:r w:rsidRPr="00827A27">
              <w:t>0.90</w:t>
            </w:r>
          </w:p>
        </w:tc>
        <w:tc>
          <w:tcPr>
            <w:tcW w:w="708" w:type="dxa"/>
            <w:tcBorders>
              <w:top w:val="single" w:sz="4" w:space="0" w:color="auto"/>
              <w:left w:val="single" w:sz="4" w:space="0" w:color="auto"/>
              <w:bottom w:val="single" w:sz="4" w:space="0" w:color="auto"/>
              <w:right w:val="single" w:sz="4" w:space="0" w:color="auto"/>
            </w:tcBorders>
          </w:tcPr>
          <w:p w14:paraId="5697633E" w14:textId="59CED481" w:rsidR="006464F7" w:rsidRPr="00DB7FCC" w:rsidRDefault="006464F7" w:rsidP="006464F7">
            <w:pPr>
              <w:pStyle w:val="MDPI42tablebody"/>
              <w:spacing w:line="240" w:lineRule="auto"/>
            </w:pPr>
            <w:r w:rsidRPr="00827A27">
              <w:t>0.82</w:t>
            </w:r>
          </w:p>
        </w:tc>
        <w:tc>
          <w:tcPr>
            <w:tcW w:w="851" w:type="dxa"/>
            <w:tcBorders>
              <w:top w:val="single" w:sz="4" w:space="0" w:color="auto"/>
              <w:left w:val="single" w:sz="4" w:space="0" w:color="auto"/>
              <w:bottom w:val="single" w:sz="4" w:space="0" w:color="auto"/>
              <w:right w:val="single" w:sz="4" w:space="0" w:color="auto"/>
            </w:tcBorders>
          </w:tcPr>
          <w:p w14:paraId="08C72063" w14:textId="6EBB3399" w:rsidR="006464F7" w:rsidRPr="00DB7FCC" w:rsidRDefault="006464F7" w:rsidP="006464F7">
            <w:pPr>
              <w:pStyle w:val="MDPI42tablebody"/>
              <w:spacing w:line="240" w:lineRule="auto"/>
            </w:pPr>
            <w:r w:rsidRPr="00827A27">
              <w:t>0.15</w:t>
            </w:r>
          </w:p>
        </w:tc>
      </w:tr>
      <w:tr w:rsidR="006464F7" w:rsidRPr="008E459A" w14:paraId="7085E385"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7030A7F6" w14:textId="77777777" w:rsidR="006464F7" w:rsidRPr="0074640C" w:rsidRDefault="006464F7" w:rsidP="006464F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5A87338" w14:textId="77777777" w:rsidR="006464F7" w:rsidRPr="00126D6A" w:rsidRDefault="006464F7" w:rsidP="006464F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7A58DFB7"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8B6E69" w14:textId="2F28C759" w:rsidR="006464F7" w:rsidRPr="00DB7FCC" w:rsidRDefault="006464F7" w:rsidP="006464F7">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6178099" w14:textId="630188B2" w:rsidR="006464F7" w:rsidRPr="00DB7FCC" w:rsidRDefault="006464F7" w:rsidP="006464F7">
            <w:pPr>
              <w:pStyle w:val="MDPI42tablebody"/>
              <w:spacing w:line="240" w:lineRule="auto"/>
            </w:pPr>
            <w:r w:rsidRPr="00966F42">
              <w:t>86.5</w:t>
            </w:r>
          </w:p>
        </w:tc>
        <w:tc>
          <w:tcPr>
            <w:tcW w:w="856" w:type="dxa"/>
            <w:tcBorders>
              <w:top w:val="single" w:sz="4" w:space="0" w:color="auto"/>
              <w:left w:val="single" w:sz="4" w:space="0" w:color="auto"/>
              <w:bottom w:val="single" w:sz="4" w:space="0" w:color="auto"/>
              <w:right w:val="single" w:sz="4" w:space="0" w:color="auto"/>
            </w:tcBorders>
          </w:tcPr>
          <w:p w14:paraId="4EAD27E0" w14:textId="1EB77383" w:rsidR="006464F7" w:rsidRPr="00DB7FCC" w:rsidRDefault="006464F7" w:rsidP="006464F7">
            <w:pPr>
              <w:pStyle w:val="MDPI42tablebody"/>
              <w:spacing w:line="240" w:lineRule="auto"/>
            </w:pPr>
            <w:r w:rsidRPr="00827A27">
              <w:t>0.78</w:t>
            </w:r>
          </w:p>
        </w:tc>
        <w:tc>
          <w:tcPr>
            <w:tcW w:w="709" w:type="dxa"/>
            <w:tcBorders>
              <w:top w:val="single" w:sz="4" w:space="0" w:color="auto"/>
              <w:left w:val="single" w:sz="4" w:space="0" w:color="auto"/>
              <w:bottom w:val="single" w:sz="4" w:space="0" w:color="auto"/>
              <w:right w:val="single" w:sz="4" w:space="0" w:color="auto"/>
            </w:tcBorders>
          </w:tcPr>
          <w:p w14:paraId="63DFA25A" w14:textId="7ED73709"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156438B4" w14:textId="21675B4B" w:rsidR="006464F7" w:rsidRPr="00DB7FCC" w:rsidRDefault="006464F7" w:rsidP="006464F7">
            <w:pPr>
              <w:pStyle w:val="MDPI42tablebody"/>
              <w:spacing w:line="240" w:lineRule="auto"/>
            </w:pPr>
            <w:r w:rsidRPr="00827A27">
              <w:t>0.84</w:t>
            </w:r>
          </w:p>
        </w:tc>
        <w:tc>
          <w:tcPr>
            <w:tcW w:w="851" w:type="dxa"/>
            <w:tcBorders>
              <w:top w:val="single" w:sz="4" w:space="0" w:color="auto"/>
              <w:left w:val="single" w:sz="4" w:space="0" w:color="auto"/>
              <w:bottom w:val="single" w:sz="4" w:space="0" w:color="auto"/>
              <w:right w:val="single" w:sz="4" w:space="0" w:color="auto"/>
            </w:tcBorders>
          </w:tcPr>
          <w:p w14:paraId="40E01B58" w14:textId="15260C03" w:rsidR="006464F7" w:rsidRPr="006464F7" w:rsidRDefault="006464F7" w:rsidP="006464F7">
            <w:pPr>
              <w:pStyle w:val="MDPI42tablebody"/>
              <w:spacing w:line="240" w:lineRule="auto"/>
              <w:rPr>
                <w:b/>
              </w:rPr>
            </w:pPr>
            <w:r w:rsidRPr="006464F7">
              <w:rPr>
                <w:b/>
              </w:rPr>
              <w:t>0.10</w:t>
            </w:r>
          </w:p>
        </w:tc>
      </w:tr>
      <w:tr w:rsidR="00523C8E" w:rsidRPr="008E459A" w14:paraId="4A765974" w14:textId="17D75A51"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0E094C09" w14:textId="01A65557" w:rsidR="00523C8E" w:rsidRPr="00DB7FCC" w:rsidRDefault="00523C8E" w:rsidP="00523C8E">
            <w:pPr>
              <w:pStyle w:val="MDPI42tablebody"/>
              <w:spacing w:line="240" w:lineRule="auto"/>
            </w:pPr>
            <w:r w:rsidRPr="0074640C">
              <w:t>Vodafone</w:t>
            </w:r>
            <w:r>
              <w:t xml:space="preserve"> </w:t>
            </w:r>
            <w:r w:rsidRPr="0074640C">
              <w:t>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5B6AFDE" w14:textId="40AF6504" w:rsidR="00523C8E" w:rsidRPr="00DB7FCC" w:rsidRDefault="00523C8E" w:rsidP="00523C8E">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C858CC6" w14:textId="69D17390" w:rsidR="00523C8E" w:rsidRPr="00DB7FCC" w:rsidRDefault="00523C8E" w:rsidP="00523C8E">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49BC4C1C" w14:textId="7CECE621" w:rsidR="00523C8E" w:rsidRPr="00DB7FCC" w:rsidRDefault="00523C8E" w:rsidP="00523C8E">
            <w:pPr>
              <w:pStyle w:val="MDPI42tablebody"/>
              <w:spacing w:line="240" w:lineRule="auto"/>
            </w:pPr>
            <w:r w:rsidRPr="0003039F">
              <w:t>I</w:t>
            </w:r>
          </w:p>
        </w:tc>
        <w:tc>
          <w:tcPr>
            <w:tcW w:w="850" w:type="dxa"/>
            <w:tcBorders>
              <w:top w:val="single" w:sz="4" w:space="0" w:color="auto"/>
              <w:left w:val="single" w:sz="4" w:space="0" w:color="auto"/>
              <w:bottom w:val="single" w:sz="4" w:space="0" w:color="auto"/>
              <w:right w:val="single" w:sz="4" w:space="0" w:color="auto"/>
            </w:tcBorders>
          </w:tcPr>
          <w:p w14:paraId="008674BB" w14:textId="2745727B" w:rsidR="00523C8E" w:rsidRPr="00DB7FCC" w:rsidRDefault="00523C8E" w:rsidP="00523C8E">
            <w:pPr>
              <w:pStyle w:val="MDPI42tablebody"/>
              <w:spacing w:line="240" w:lineRule="auto"/>
            </w:pPr>
            <w:r w:rsidRPr="0003039F">
              <w:t>56.9</w:t>
            </w:r>
          </w:p>
        </w:tc>
        <w:tc>
          <w:tcPr>
            <w:tcW w:w="856" w:type="dxa"/>
            <w:tcBorders>
              <w:top w:val="single" w:sz="4" w:space="0" w:color="auto"/>
              <w:left w:val="single" w:sz="4" w:space="0" w:color="auto"/>
              <w:bottom w:val="single" w:sz="4" w:space="0" w:color="auto"/>
              <w:right w:val="single" w:sz="4" w:space="0" w:color="auto"/>
            </w:tcBorders>
          </w:tcPr>
          <w:p w14:paraId="39227ABF" w14:textId="2E45A124" w:rsidR="00523C8E" w:rsidRPr="00DB7FCC" w:rsidRDefault="00523C8E" w:rsidP="00523C8E">
            <w:pPr>
              <w:pStyle w:val="MDPI42tablebody"/>
              <w:spacing w:line="240" w:lineRule="auto"/>
            </w:pPr>
            <w:r w:rsidRPr="0003039F">
              <w:t>0.28</w:t>
            </w:r>
          </w:p>
        </w:tc>
        <w:tc>
          <w:tcPr>
            <w:tcW w:w="709" w:type="dxa"/>
            <w:tcBorders>
              <w:top w:val="single" w:sz="4" w:space="0" w:color="auto"/>
              <w:left w:val="single" w:sz="4" w:space="0" w:color="auto"/>
              <w:bottom w:val="single" w:sz="4" w:space="0" w:color="auto"/>
              <w:right w:val="single" w:sz="4" w:space="0" w:color="auto"/>
            </w:tcBorders>
          </w:tcPr>
          <w:p w14:paraId="7ACBD15E" w14:textId="4043AE5B" w:rsidR="00523C8E" w:rsidRPr="00523C8E" w:rsidRDefault="00523C8E" w:rsidP="00523C8E">
            <w:pPr>
              <w:pStyle w:val="MDPI42tablebody"/>
              <w:spacing w:line="240" w:lineRule="auto"/>
              <w:rPr>
                <w:b/>
              </w:rPr>
            </w:pPr>
            <w:r w:rsidRPr="00523C8E">
              <w:rPr>
                <w:b/>
              </w:rPr>
              <w:t>0.93</w:t>
            </w:r>
          </w:p>
        </w:tc>
        <w:tc>
          <w:tcPr>
            <w:tcW w:w="708" w:type="dxa"/>
            <w:tcBorders>
              <w:top w:val="single" w:sz="4" w:space="0" w:color="auto"/>
              <w:left w:val="single" w:sz="4" w:space="0" w:color="auto"/>
              <w:bottom w:val="single" w:sz="4" w:space="0" w:color="auto"/>
              <w:right w:val="single" w:sz="4" w:space="0" w:color="auto"/>
            </w:tcBorders>
          </w:tcPr>
          <w:p w14:paraId="782BF722" w14:textId="7F84AF73" w:rsidR="00523C8E" w:rsidRPr="00DB7FCC" w:rsidRDefault="00523C8E" w:rsidP="00523C8E">
            <w:pPr>
              <w:pStyle w:val="MDPI42tablebody"/>
              <w:spacing w:line="240" w:lineRule="auto"/>
            </w:pPr>
            <w:r w:rsidRPr="0003039F">
              <w:t>0.43</w:t>
            </w:r>
          </w:p>
        </w:tc>
        <w:tc>
          <w:tcPr>
            <w:tcW w:w="851" w:type="dxa"/>
            <w:tcBorders>
              <w:top w:val="single" w:sz="4" w:space="0" w:color="auto"/>
              <w:left w:val="single" w:sz="4" w:space="0" w:color="auto"/>
              <w:bottom w:val="single" w:sz="4" w:space="0" w:color="auto"/>
              <w:right w:val="single" w:sz="4" w:space="0" w:color="auto"/>
            </w:tcBorders>
          </w:tcPr>
          <w:p w14:paraId="3BB086E1" w14:textId="204BB92E" w:rsidR="00523C8E" w:rsidRPr="00DB7FCC" w:rsidRDefault="00523C8E" w:rsidP="00523C8E">
            <w:pPr>
              <w:pStyle w:val="MDPI42tablebody"/>
              <w:spacing w:line="240" w:lineRule="auto"/>
            </w:pPr>
            <w:r w:rsidRPr="0003039F">
              <w:t>0.32</w:t>
            </w:r>
          </w:p>
        </w:tc>
      </w:tr>
      <w:tr w:rsidR="00523C8E" w:rsidRPr="008E459A" w14:paraId="22E09FDA" w14:textId="77777777" w:rsidTr="007A198B">
        <w:tc>
          <w:tcPr>
            <w:tcW w:w="1073" w:type="dxa"/>
            <w:vMerge/>
            <w:tcBorders>
              <w:left w:val="single" w:sz="4" w:space="0" w:color="auto"/>
              <w:right w:val="single" w:sz="4" w:space="0" w:color="auto"/>
            </w:tcBorders>
            <w:shd w:val="clear" w:color="auto" w:fill="auto"/>
            <w:vAlign w:val="center"/>
          </w:tcPr>
          <w:p w14:paraId="25E21327"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057972"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610FFDE"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34A3AA" w14:textId="140BCA7E" w:rsidR="00523C8E" w:rsidRPr="00DB7FCC" w:rsidRDefault="00523C8E" w:rsidP="00523C8E">
            <w:pPr>
              <w:pStyle w:val="MDPI42tablebody"/>
              <w:spacing w:line="240" w:lineRule="auto"/>
            </w:pPr>
            <w:r w:rsidRPr="0003039F">
              <w:t>II</w:t>
            </w:r>
          </w:p>
        </w:tc>
        <w:tc>
          <w:tcPr>
            <w:tcW w:w="850" w:type="dxa"/>
            <w:tcBorders>
              <w:top w:val="single" w:sz="4" w:space="0" w:color="auto"/>
              <w:left w:val="single" w:sz="4" w:space="0" w:color="auto"/>
              <w:bottom w:val="single" w:sz="4" w:space="0" w:color="auto"/>
              <w:right w:val="single" w:sz="4" w:space="0" w:color="auto"/>
            </w:tcBorders>
          </w:tcPr>
          <w:p w14:paraId="5F779D8D" w14:textId="236400C4" w:rsidR="00523C8E" w:rsidRPr="00DB7FCC" w:rsidRDefault="00523C8E" w:rsidP="00523C8E">
            <w:pPr>
              <w:pStyle w:val="MDPI42tablebody"/>
              <w:spacing w:line="240" w:lineRule="auto"/>
            </w:pPr>
            <w:r w:rsidRPr="0003039F">
              <w:t>75.1</w:t>
            </w:r>
          </w:p>
        </w:tc>
        <w:tc>
          <w:tcPr>
            <w:tcW w:w="856" w:type="dxa"/>
            <w:tcBorders>
              <w:top w:val="single" w:sz="4" w:space="0" w:color="auto"/>
              <w:left w:val="single" w:sz="4" w:space="0" w:color="auto"/>
              <w:bottom w:val="single" w:sz="4" w:space="0" w:color="auto"/>
              <w:right w:val="single" w:sz="4" w:space="0" w:color="auto"/>
            </w:tcBorders>
          </w:tcPr>
          <w:p w14:paraId="0AE4208A" w14:textId="4E7E337F" w:rsidR="00523C8E" w:rsidRPr="00DB7FCC" w:rsidRDefault="00523C8E" w:rsidP="00523C8E">
            <w:pPr>
              <w:pStyle w:val="MDPI42tablebody"/>
              <w:spacing w:line="240" w:lineRule="auto"/>
            </w:pPr>
            <w:r w:rsidRPr="0003039F">
              <w:t>0.52</w:t>
            </w:r>
          </w:p>
        </w:tc>
        <w:tc>
          <w:tcPr>
            <w:tcW w:w="709" w:type="dxa"/>
            <w:tcBorders>
              <w:top w:val="single" w:sz="4" w:space="0" w:color="auto"/>
              <w:left w:val="single" w:sz="4" w:space="0" w:color="auto"/>
              <w:bottom w:val="single" w:sz="4" w:space="0" w:color="auto"/>
              <w:right w:val="single" w:sz="4" w:space="0" w:color="auto"/>
            </w:tcBorders>
          </w:tcPr>
          <w:p w14:paraId="6CC0FA57" w14:textId="5A8A763D" w:rsidR="00523C8E" w:rsidRPr="00DB7FCC" w:rsidRDefault="00523C8E" w:rsidP="00523C8E">
            <w:pPr>
              <w:pStyle w:val="MDPI42tablebody"/>
              <w:spacing w:line="240" w:lineRule="auto"/>
            </w:pPr>
            <w:r w:rsidRPr="0003039F">
              <w:t>0.41</w:t>
            </w:r>
          </w:p>
        </w:tc>
        <w:tc>
          <w:tcPr>
            <w:tcW w:w="708" w:type="dxa"/>
            <w:tcBorders>
              <w:top w:val="single" w:sz="4" w:space="0" w:color="auto"/>
              <w:left w:val="single" w:sz="4" w:space="0" w:color="auto"/>
              <w:bottom w:val="single" w:sz="4" w:space="0" w:color="auto"/>
              <w:right w:val="single" w:sz="4" w:space="0" w:color="auto"/>
            </w:tcBorders>
          </w:tcPr>
          <w:p w14:paraId="4250BBE3" w14:textId="0CE6D99B" w:rsidR="00523C8E" w:rsidRPr="00DB7FCC" w:rsidRDefault="00523C8E" w:rsidP="00523C8E">
            <w:pPr>
              <w:pStyle w:val="MDPI42tablebody"/>
              <w:spacing w:line="240" w:lineRule="auto"/>
            </w:pPr>
            <w:r w:rsidRPr="0003039F">
              <w:t>0.46</w:t>
            </w:r>
          </w:p>
        </w:tc>
        <w:tc>
          <w:tcPr>
            <w:tcW w:w="851" w:type="dxa"/>
            <w:tcBorders>
              <w:top w:val="single" w:sz="4" w:space="0" w:color="auto"/>
              <w:left w:val="single" w:sz="4" w:space="0" w:color="auto"/>
              <w:bottom w:val="single" w:sz="4" w:space="0" w:color="auto"/>
              <w:right w:val="single" w:sz="4" w:space="0" w:color="auto"/>
            </w:tcBorders>
          </w:tcPr>
          <w:p w14:paraId="2E44DD0A" w14:textId="0F36C1D0" w:rsidR="00523C8E" w:rsidRPr="00DB7FCC" w:rsidRDefault="00523C8E" w:rsidP="00523C8E">
            <w:pPr>
              <w:pStyle w:val="MDPI42tablebody"/>
              <w:spacing w:line="240" w:lineRule="auto"/>
            </w:pPr>
            <w:r w:rsidRPr="0003039F">
              <w:t>0.40</w:t>
            </w:r>
          </w:p>
        </w:tc>
      </w:tr>
      <w:tr w:rsidR="00523C8E" w:rsidRPr="008E459A" w14:paraId="7D3AEAFA" w14:textId="77777777" w:rsidTr="007A198B">
        <w:tc>
          <w:tcPr>
            <w:tcW w:w="1073" w:type="dxa"/>
            <w:vMerge/>
            <w:tcBorders>
              <w:left w:val="single" w:sz="4" w:space="0" w:color="auto"/>
              <w:right w:val="single" w:sz="4" w:space="0" w:color="auto"/>
            </w:tcBorders>
            <w:shd w:val="clear" w:color="auto" w:fill="auto"/>
            <w:vAlign w:val="center"/>
          </w:tcPr>
          <w:p w14:paraId="7B192CFE"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FE008CF"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BE9C7B"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B85E5C3" w14:textId="42B60C5F" w:rsidR="00523C8E" w:rsidRPr="00DB7FCC" w:rsidRDefault="00523C8E" w:rsidP="00523C8E">
            <w:pPr>
              <w:pStyle w:val="MDPI42tablebody"/>
              <w:spacing w:line="240" w:lineRule="auto"/>
            </w:pPr>
            <w:r w:rsidRPr="0003039F">
              <w:t>III</w:t>
            </w:r>
          </w:p>
        </w:tc>
        <w:tc>
          <w:tcPr>
            <w:tcW w:w="850" w:type="dxa"/>
            <w:tcBorders>
              <w:top w:val="single" w:sz="4" w:space="0" w:color="auto"/>
              <w:left w:val="single" w:sz="4" w:space="0" w:color="auto"/>
              <w:bottom w:val="single" w:sz="4" w:space="0" w:color="auto"/>
              <w:right w:val="single" w:sz="4" w:space="0" w:color="auto"/>
            </w:tcBorders>
          </w:tcPr>
          <w:p w14:paraId="6ACC43D4" w14:textId="5D05811C" w:rsidR="00523C8E" w:rsidRPr="00DB7FCC" w:rsidRDefault="00523C8E" w:rsidP="00523C8E">
            <w:pPr>
              <w:pStyle w:val="MDPI42tablebody"/>
              <w:spacing w:line="240" w:lineRule="auto"/>
            </w:pPr>
            <w:r w:rsidRPr="0003039F">
              <w:t>76.6</w:t>
            </w:r>
          </w:p>
        </w:tc>
        <w:tc>
          <w:tcPr>
            <w:tcW w:w="856" w:type="dxa"/>
            <w:tcBorders>
              <w:top w:val="single" w:sz="4" w:space="0" w:color="auto"/>
              <w:left w:val="single" w:sz="4" w:space="0" w:color="auto"/>
              <w:bottom w:val="single" w:sz="4" w:space="0" w:color="auto"/>
              <w:right w:val="single" w:sz="4" w:space="0" w:color="auto"/>
            </w:tcBorders>
          </w:tcPr>
          <w:p w14:paraId="3952FBA0" w14:textId="3736FEE4" w:rsidR="00523C8E" w:rsidRPr="00DB7FCC" w:rsidRDefault="00523C8E" w:rsidP="00523C8E">
            <w:pPr>
              <w:pStyle w:val="MDPI42tablebody"/>
              <w:spacing w:line="240" w:lineRule="auto"/>
            </w:pPr>
            <w:r w:rsidRPr="0003039F">
              <w:t>0.72</w:t>
            </w:r>
          </w:p>
        </w:tc>
        <w:tc>
          <w:tcPr>
            <w:tcW w:w="709" w:type="dxa"/>
            <w:tcBorders>
              <w:top w:val="single" w:sz="4" w:space="0" w:color="auto"/>
              <w:left w:val="single" w:sz="4" w:space="0" w:color="auto"/>
              <w:bottom w:val="single" w:sz="4" w:space="0" w:color="auto"/>
              <w:right w:val="single" w:sz="4" w:space="0" w:color="auto"/>
            </w:tcBorders>
          </w:tcPr>
          <w:p w14:paraId="3F8BFA46" w14:textId="53DD43FF" w:rsidR="00523C8E" w:rsidRPr="00DB7FCC" w:rsidRDefault="00523C8E" w:rsidP="00523C8E">
            <w:pPr>
              <w:pStyle w:val="MDPI42tablebody"/>
              <w:spacing w:line="240" w:lineRule="auto"/>
            </w:pPr>
            <w:r w:rsidRPr="0003039F">
              <w:t>0.39</w:t>
            </w:r>
          </w:p>
        </w:tc>
        <w:tc>
          <w:tcPr>
            <w:tcW w:w="708" w:type="dxa"/>
            <w:tcBorders>
              <w:top w:val="single" w:sz="4" w:space="0" w:color="auto"/>
              <w:left w:val="single" w:sz="4" w:space="0" w:color="auto"/>
              <w:bottom w:val="single" w:sz="4" w:space="0" w:color="auto"/>
              <w:right w:val="single" w:sz="4" w:space="0" w:color="auto"/>
            </w:tcBorders>
          </w:tcPr>
          <w:p w14:paraId="780D1E67" w14:textId="6A867F4D" w:rsidR="00523C8E" w:rsidRPr="00DB7FCC" w:rsidRDefault="00523C8E" w:rsidP="00523C8E">
            <w:pPr>
              <w:pStyle w:val="MDPI42tablebody"/>
              <w:spacing w:line="240" w:lineRule="auto"/>
            </w:pPr>
            <w:r w:rsidRPr="0003039F">
              <w:t>0.51</w:t>
            </w:r>
          </w:p>
        </w:tc>
        <w:tc>
          <w:tcPr>
            <w:tcW w:w="851" w:type="dxa"/>
            <w:tcBorders>
              <w:top w:val="single" w:sz="4" w:space="0" w:color="auto"/>
              <w:left w:val="single" w:sz="4" w:space="0" w:color="auto"/>
              <w:bottom w:val="single" w:sz="4" w:space="0" w:color="auto"/>
              <w:right w:val="single" w:sz="4" w:space="0" w:color="auto"/>
            </w:tcBorders>
          </w:tcPr>
          <w:p w14:paraId="2A54407E" w14:textId="44CE9BDE" w:rsidR="00523C8E" w:rsidRPr="00DB7FCC" w:rsidRDefault="00523C8E" w:rsidP="00523C8E">
            <w:pPr>
              <w:pStyle w:val="MDPI42tablebody"/>
              <w:spacing w:line="240" w:lineRule="auto"/>
            </w:pPr>
            <w:r w:rsidRPr="0003039F">
              <w:t>0.23</w:t>
            </w:r>
          </w:p>
        </w:tc>
      </w:tr>
      <w:tr w:rsidR="00523C8E" w:rsidRPr="008E459A" w14:paraId="751F6574" w14:textId="77777777" w:rsidTr="007A198B">
        <w:tc>
          <w:tcPr>
            <w:tcW w:w="1073" w:type="dxa"/>
            <w:vMerge/>
            <w:tcBorders>
              <w:left w:val="single" w:sz="4" w:space="0" w:color="auto"/>
              <w:right w:val="single" w:sz="4" w:space="0" w:color="auto"/>
            </w:tcBorders>
            <w:shd w:val="clear" w:color="auto" w:fill="auto"/>
            <w:vAlign w:val="center"/>
          </w:tcPr>
          <w:p w14:paraId="166F4D44"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3EA4B"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008C1"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0C8EDB" w14:textId="453E66E5" w:rsidR="00523C8E" w:rsidRPr="00DB7FCC" w:rsidRDefault="00523C8E" w:rsidP="00523C8E">
            <w:pPr>
              <w:pStyle w:val="MDPI42tablebody"/>
              <w:spacing w:line="240" w:lineRule="auto"/>
            </w:pPr>
            <w:r w:rsidRPr="0003039F">
              <w:t>IV</w:t>
            </w:r>
          </w:p>
        </w:tc>
        <w:tc>
          <w:tcPr>
            <w:tcW w:w="850" w:type="dxa"/>
            <w:tcBorders>
              <w:top w:val="single" w:sz="4" w:space="0" w:color="auto"/>
              <w:left w:val="single" w:sz="4" w:space="0" w:color="auto"/>
              <w:bottom w:val="single" w:sz="4" w:space="0" w:color="auto"/>
              <w:right w:val="single" w:sz="4" w:space="0" w:color="auto"/>
            </w:tcBorders>
          </w:tcPr>
          <w:p w14:paraId="73D150FB" w14:textId="05FE3177" w:rsidR="00523C8E" w:rsidRPr="00DB7FCC" w:rsidRDefault="00523C8E" w:rsidP="00523C8E">
            <w:pPr>
              <w:pStyle w:val="MDPI42tablebody"/>
              <w:spacing w:line="240" w:lineRule="auto"/>
            </w:pPr>
            <w:r w:rsidRPr="0003039F">
              <w:t>78.2</w:t>
            </w:r>
          </w:p>
        </w:tc>
        <w:tc>
          <w:tcPr>
            <w:tcW w:w="856" w:type="dxa"/>
            <w:tcBorders>
              <w:top w:val="single" w:sz="4" w:space="0" w:color="auto"/>
              <w:left w:val="single" w:sz="4" w:space="0" w:color="auto"/>
              <w:bottom w:val="single" w:sz="4" w:space="0" w:color="auto"/>
              <w:right w:val="single" w:sz="4" w:space="0" w:color="auto"/>
            </w:tcBorders>
          </w:tcPr>
          <w:p w14:paraId="401C9CD4" w14:textId="03BC66A5" w:rsidR="00523C8E" w:rsidRPr="00523C8E" w:rsidRDefault="00523C8E" w:rsidP="00523C8E">
            <w:pPr>
              <w:pStyle w:val="MDPI42tablebody"/>
              <w:spacing w:line="240" w:lineRule="auto"/>
              <w:rPr>
                <w:b/>
              </w:rPr>
            </w:pPr>
            <w:r w:rsidRPr="00523C8E">
              <w:rPr>
                <w:b/>
              </w:rPr>
              <w:t>0.75</w:t>
            </w:r>
          </w:p>
        </w:tc>
        <w:tc>
          <w:tcPr>
            <w:tcW w:w="709" w:type="dxa"/>
            <w:tcBorders>
              <w:top w:val="single" w:sz="4" w:space="0" w:color="auto"/>
              <w:left w:val="single" w:sz="4" w:space="0" w:color="auto"/>
              <w:bottom w:val="single" w:sz="4" w:space="0" w:color="auto"/>
              <w:right w:val="single" w:sz="4" w:space="0" w:color="auto"/>
            </w:tcBorders>
          </w:tcPr>
          <w:p w14:paraId="24B93D5F" w14:textId="6DBA7532" w:rsidR="00523C8E" w:rsidRPr="00DB7FCC" w:rsidRDefault="00523C8E" w:rsidP="00523C8E">
            <w:pPr>
              <w:pStyle w:val="MDPI42tablebody"/>
              <w:spacing w:line="240" w:lineRule="auto"/>
            </w:pPr>
            <w:r w:rsidRPr="0003039F">
              <w:t>0.43</w:t>
            </w:r>
          </w:p>
        </w:tc>
        <w:tc>
          <w:tcPr>
            <w:tcW w:w="708" w:type="dxa"/>
            <w:tcBorders>
              <w:top w:val="single" w:sz="4" w:space="0" w:color="auto"/>
              <w:left w:val="single" w:sz="4" w:space="0" w:color="auto"/>
              <w:bottom w:val="single" w:sz="4" w:space="0" w:color="auto"/>
              <w:right w:val="single" w:sz="4" w:space="0" w:color="auto"/>
            </w:tcBorders>
          </w:tcPr>
          <w:p w14:paraId="71741C82" w14:textId="252EF447" w:rsidR="00523C8E" w:rsidRPr="00DB7FCC" w:rsidRDefault="00523C8E" w:rsidP="00523C8E">
            <w:pPr>
              <w:pStyle w:val="MDPI42tablebody"/>
              <w:spacing w:line="240" w:lineRule="auto"/>
            </w:pPr>
            <w:r w:rsidRPr="0003039F">
              <w:t>0.55</w:t>
            </w:r>
          </w:p>
        </w:tc>
        <w:tc>
          <w:tcPr>
            <w:tcW w:w="851" w:type="dxa"/>
            <w:tcBorders>
              <w:top w:val="single" w:sz="4" w:space="0" w:color="auto"/>
              <w:left w:val="single" w:sz="4" w:space="0" w:color="auto"/>
              <w:bottom w:val="single" w:sz="4" w:space="0" w:color="auto"/>
              <w:right w:val="single" w:sz="4" w:space="0" w:color="auto"/>
            </w:tcBorders>
          </w:tcPr>
          <w:p w14:paraId="0E768D82" w14:textId="155E1E0A" w:rsidR="00523C8E" w:rsidRPr="00DB7FCC" w:rsidRDefault="00523C8E" w:rsidP="00523C8E">
            <w:pPr>
              <w:pStyle w:val="MDPI42tablebody"/>
              <w:spacing w:line="240" w:lineRule="auto"/>
            </w:pPr>
            <w:r w:rsidRPr="0003039F">
              <w:t>0.29</w:t>
            </w:r>
          </w:p>
        </w:tc>
      </w:tr>
      <w:tr w:rsidR="00523C8E" w:rsidRPr="008E459A" w14:paraId="25062DF4" w14:textId="77777777" w:rsidTr="007A198B">
        <w:tc>
          <w:tcPr>
            <w:tcW w:w="1073" w:type="dxa"/>
            <w:vMerge/>
            <w:tcBorders>
              <w:left w:val="single" w:sz="4" w:space="0" w:color="auto"/>
              <w:right w:val="single" w:sz="4" w:space="0" w:color="auto"/>
            </w:tcBorders>
            <w:shd w:val="clear" w:color="auto" w:fill="auto"/>
            <w:vAlign w:val="center"/>
          </w:tcPr>
          <w:p w14:paraId="3756291F"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745124"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C59CBD7"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BEDB107" w14:textId="56B31BBB" w:rsidR="00523C8E" w:rsidRPr="00DB7FCC" w:rsidRDefault="00523C8E" w:rsidP="00523C8E">
            <w:pPr>
              <w:pStyle w:val="MDPI42tablebody"/>
              <w:spacing w:line="240" w:lineRule="auto"/>
            </w:pPr>
            <w:r w:rsidRPr="0003039F">
              <w:t>V</w:t>
            </w:r>
          </w:p>
        </w:tc>
        <w:tc>
          <w:tcPr>
            <w:tcW w:w="850" w:type="dxa"/>
            <w:tcBorders>
              <w:top w:val="single" w:sz="4" w:space="0" w:color="auto"/>
              <w:left w:val="single" w:sz="4" w:space="0" w:color="auto"/>
              <w:bottom w:val="single" w:sz="4" w:space="0" w:color="auto"/>
              <w:right w:val="single" w:sz="4" w:space="0" w:color="auto"/>
            </w:tcBorders>
          </w:tcPr>
          <w:p w14:paraId="38AD1CAE" w14:textId="303BB452" w:rsidR="00523C8E" w:rsidRPr="00DB7FCC" w:rsidRDefault="00523C8E" w:rsidP="00523C8E">
            <w:pPr>
              <w:pStyle w:val="MDPI42tablebody"/>
              <w:spacing w:line="240" w:lineRule="auto"/>
            </w:pPr>
            <w:r w:rsidRPr="0003039F">
              <w:t>75.2</w:t>
            </w:r>
          </w:p>
        </w:tc>
        <w:tc>
          <w:tcPr>
            <w:tcW w:w="856" w:type="dxa"/>
            <w:tcBorders>
              <w:top w:val="single" w:sz="4" w:space="0" w:color="auto"/>
              <w:left w:val="single" w:sz="4" w:space="0" w:color="auto"/>
              <w:bottom w:val="single" w:sz="4" w:space="0" w:color="auto"/>
              <w:right w:val="single" w:sz="4" w:space="0" w:color="auto"/>
            </w:tcBorders>
          </w:tcPr>
          <w:p w14:paraId="64320F75" w14:textId="7D816A07" w:rsidR="00523C8E" w:rsidRPr="00DB7FCC" w:rsidRDefault="00523C8E" w:rsidP="00523C8E">
            <w:pPr>
              <w:pStyle w:val="MDPI42tablebody"/>
              <w:spacing w:line="240" w:lineRule="auto"/>
            </w:pPr>
            <w:r w:rsidRPr="0003039F">
              <w:t>0.43</w:t>
            </w:r>
          </w:p>
        </w:tc>
        <w:tc>
          <w:tcPr>
            <w:tcW w:w="709" w:type="dxa"/>
            <w:tcBorders>
              <w:top w:val="single" w:sz="4" w:space="0" w:color="auto"/>
              <w:left w:val="single" w:sz="4" w:space="0" w:color="auto"/>
              <w:bottom w:val="single" w:sz="4" w:space="0" w:color="auto"/>
              <w:right w:val="single" w:sz="4" w:space="0" w:color="auto"/>
            </w:tcBorders>
          </w:tcPr>
          <w:p w14:paraId="6F87E9F2" w14:textId="68CD903E" w:rsidR="00523C8E" w:rsidRPr="00DB7FCC" w:rsidRDefault="00523C8E" w:rsidP="00523C8E">
            <w:pPr>
              <w:pStyle w:val="MDPI42tablebody"/>
              <w:spacing w:line="240" w:lineRule="auto"/>
            </w:pPr>
            <w:r w:rsidRPr="0003039F">
              <w:t>0.57</w:t>
            </w:r>
          </w:p>
        </w:tc>
        <w:tc>
          <w:tcPr>
            <w:tcW w:w="708" w:type="dxa"/>
            <w:tcBorders>
              <w:top w:val="single" w:sz="4" w:space="0" w:color="auto"/>
              <w:left w:val="single" w:sz="4" w:space="0" w:color="auto"/>
              <w:bottom w:val="single" w:sz="4" w:space="0" w:color="auto"/>
              <w:right w:val="single" w:sz="4" w:space="0" w:color="auto"/>
            </w:tcBorders>
          </w:tcPr>
          <w:p w14:paraId="4C26DF13" w14:textId="3123848C" w:rsidR="00523C8E" w:rsidRPr="00DB7FCC" w:rsidRDefault="00523C8E" w:rsidP="00523C8E">
            <w:pPr>
              <w:pStyle w:val="MDPI42tablebody"/>
              <w:spacing w:line="240" w:lineRule="auto"/>
            </w:pPr>
            <w:r w:rsidRPr="0003039F">
              <w:t>0.49</w:t>
            </w:r>
          </w:p>
        </w:tc>
        <w:tc>
          <w:tcPr>
            <w:tcW w:w="851" w:type="dxa"/>
            <w:tcBorders>
              <w:top w:val="single" w:sz="4" w:space="0" w:color="auto"/>
              <w:left w:val="single" w:sz="4" w:space="0" w:color="auto"/>
              <w:bottom w:val="single" w:sz="4" w:space="0" w:color="auto"/>
              <w:right w:val="single" w:sz="4" w:space="0" w:color="auto"/>
            </w:tcBorders>
          </w:tcPr>
          <w:p w14:paraId="0A48C6FA" w14:textId="3AA0C986" w:rsidR="00523C8E" w:rsidRPr="00DB7FCC" w:rsidRDefault="00523C8E" w:rsidP="00523C8E">
            <w:pPr>
              <w:pStyle w:val="MDPI42tablebody"/>
              <w:spacing w:line="240" w:lineRule="auto"/>
            </w:pPr>
            <w:r w:rsidRPr="0003039F">
              <w:t>0.20</w:t>
            </w:r>
          </w:p>
        </w:tc>
      </w:tr>
      <w:tr w:rsidR="00523C8E" w:rsidRPr="008E459A" w14:paraId="72EE846A"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19C0FFF" w14:textId="77777777" w:rsidR="00523C8E" w:rsidRPr="0074640C" w:rsidRDefault="00523C8E" w:rsidP="00523C8E">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B1E6D5F" w14:textId="77777777" w:rsidR="00523C8E" w:rsidRPr="00126D6A" w:rsidRDefault="00523C8E" w:rsidP="00523C8E">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3956B725"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EBCDF61" w14:textId="455FEB47" w:rsidR="00523C8E" w:rsidRPr="00DB7FCC" w:rsidRDefault="00523C8E" w:rsidP="00523C8E">
            <w:pPr>
              <w:pStyle w:val="MDPI42tablebody"/>
              <w:spacing w:line="240" w:lineRule="auto"/>
            </w:pPr>
            <w:r w:rsidRPr="0003039F">
              <w:t>VI</w:t>
            </w:r>
          </w:p>
        </w:tc>
        <w:tc>
          <w:tcPr>
            <w:tcW w:w="850" w:type="dxa"/>
            <w:tcBorders>
              <w:top w:val="single" w:sz="4" w:space="0" w:color="auto"/>
              <w:left w:val="single" w:sz="4" w:space="0" w:color="auto"/>
              <w:bottom w:val="single" w:sz="4" w:space="0" w:color="auto"/>
              <w:right w:val="single" w:sz="4" w:space="0" w:color="auto"/>
            </w:tcBorders>
          </w:tcPr>
          <w:p w14:paraId="3ED27D61" w14:textId="0BD1D538" w:rsidR="00523C8E" w:rsidRPr="00523C8E" w:rsidRDefault="00523C8E" w:rsidP="00523C8E">
            <w:pPr>
              <w:pStyle w:val="MDPI42tablebody"/>
              <w:spacing w:line="240" w:lineRule="auto"/>
              <w:rPr>
                <w:b/>
              </w:rPr>
            </w:pPr>
            <w:r w:rsidRPr="00523C8E">
              <w:rPr>
                <w:b/>
              </w:rPr>
              <w:t>79.6</w:t>
            </w:r>
          </w:p>
        </w:tc>
        <w:tc>
          <w:tcPr>
            <w:tcW w:w="856" w:type="dxa"/>
            <w:tcBorders>
              <w:top w:val="single" w:sz="4" w:space="0" w:color="auto"/>
              <w:left w:val="single" w:sz="4" w:space="0" w:color="auto"/>
              <w:bottom w:val="single" w:sz="4" w:space="0" w:color="auto"/>
              <w:right w:val="single" w:sz="4" w:space="0" w:color="auto"/>
            </w:tcBorders>
          </w:tcPr>
          <w:p w14:paraId="2C20D6B8" w14:textId="0BED7155" w:rsidR="00523C8E" w:rsidRPr="00DB7FCC" w:rsidRDefault="00523C8E" w:rsidP="00523C8E">
            <w:pPr>
              <w:pStyle w:val="MDPI42tablebody"/>
              <w:spacing w:line="240" w:lineRule="auto"/>
            </w:pPr>
            <w:r w:rsidRPr="0003039F">
              <w:t>0.53</w:t>
            </w:r>
          </w:p>
        </w:tc>
        <w:tc>
          <w:tcPr>
            <w:tcW w:w="709" w:type="dxa"/>
            <w:tcBorders>
              <w:top w:val="single" w:sz="4" w:space="0" w:color="auto"/>
              <w:left w:val="single" w:sz="4" w:space="0" w:color="auto"/>
              <w:bottom w:val="single" w:sz="4" w:space="0" w:color="auto"/>
              <w:right w:val="single" w:sz="4" w:space="0" w:color="auto"/>
            </w:tcBorders>
          </w:tcPr>
          <w:p w14:paraId="02DA1A94" w14:textId="2F216EE5" w:rsidR="00523C8E" w:rsidRPr="00DB7FCC" w:rsidRDefault="00523C8E" w:rsidP="00523C8E">
            <w:pPr>
              <w:pStyle w:val="MDPI42tablebody"/>
              <w:spacing w:line="240" w:lineRule="auto"/>
            </w:pPr>
            <w:r w:rsidRPr="0003039F">
              <w:t>0.63</w:t>
            </w:r>
          </w:p>
        </w:tc>
        <w:tc>
          <w:tcPr>
            <w:tcW w:w="708" w:type="dxa"/>
            <w:tcBorders>
              <w:top w:val="single" w:sz="4" w:space="0" w:color="auto"/>
              <w:left w:val="single" w:sz="4" w:space="0" w:color="auto"/>
              <w:bottom w:val="single" w:sz="4" w:space="0" w:color="auto"/>
              <w:right w:val="single" w:sz="4" w:space="0" w:color="auto"/>
            </w:tcBorders>
          </w:tcPr>
          <w:p w14:paraId="043A490E" w14:textId="30A816B1" w:rsidR="00523C8E" w:rsidRPr="00523C8E" w:rsidRDefault="00523C8E" w:rsidP="00523C8E">
            <w:pPr>
              <w:pStyle w:val="MDPI42tablebody"/>
              <w:spacing w:line="240" w:lineRule="auto"/>
              <w:rPr>
                <w:b/>
              </w:rPr>
            </w:pPr>
            <w:r w:rsidRPr="00523C8E">
              <w:rPr>
                <w:b/>
              </w:rPr>
              <w:t>0.58</w:t>
            </w:r>
          </w:p>
        </w:tc>
        <w:tc>
          <w:tcPr>
            <w:tcW w:w="851" w:type="dxa"/>
            <w:tcBorders>
              <w:top w:val="single" w:sz="4" w:space="0" w:color="auto"/>
              <w:left w:val="single" w:sz="4" w:space="0" w:color="auto"/>
              <w:bottom w:val="single" w:sz="4" w:space="0" w:color="auto"/>
              <w:right w:val="single" w:sz="4" w:space="0" w:color="auto"/>
            </w:tcBorders>
          </w:tcPr>
          <w:p w14:paraId="4B1154C9" w14:textId="3B7B536D" w:rsidR="00523C8E" w:rsidRPr="00523C8E" w:rsidRDefault="00523C8E" w:rsidP="00523C8E">
            <w:pPr>
              <w:pStyle w:val="MDPI42tablebody"/>
              <w:spacing w:line="240" w:lineRule="auto"/>
              <w:rPr>
                <w:b/>
              </w:rPr>
            </w:pPr>
            <w:r w:rsidRPr="00523C8E">
              <w:rPr>
                <w:b/>
              </w:rPr>
              <w:t>0.17</w:t>
            </w:r>
          </w:p>
        </w:tc>
      </w:tr>
      <w:tr w:rsidR="00D85481" w:rsidRPr="008E459A" w14:paraId="3FB30192" w14:textId="7E333B14" w:rsidTr="003062D0">
        <w:tc>
          <w:tcPr>
            <w:tcW w:w="1073" w:type="dxa"/>
            <w:vMerge w:val="restart"/>
            <w:tcBorders>
              <w:top w:val="single" w:sz="4" w:space="0" w:color="auto"/>
              <w:left w:val="single" w:sz="4" w:space="0" w:color="auto"/>
              <w:right w:val="single" w:sz="4" w:space="0" w:color="auto"/>
            </w:tcBorders>
            <w:shd w:val="clear" w:color="auto" w:fill="auto"/>
            <w:vAlign w:val="center"/>
          </w:tcPr>
          <w:p w14:paraId="39528298" w14:textId="1F3615D0" w:rsidR="00D85481" w:rsidRPr="00DB7FCC" w:rsidRDefault="00D85481" w:rsidP="00D85481">
            <w:pPr>
              <w:pStyle w:val="MDPI42tablebody"/>
              <w:spacing w:line="240" w:lineRule="auto"/>
            </w:pPr>
            <w:r w:rsidRPr="0074640C">
              <w:t>ThreeNow</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D68D7B0" w14:textId="355E6BB6" w:rsidR="00D85481" w:rsidRPr="00DB7FCC" w:rsidRDefault="00D85481" w:rsidP="00D85481">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2A2745F1" w14:textId="147A8387" w:rsidR="00D85481" w:rsidRPr="00DB7FCC" w:rsidRDefault="00D85481" w:rsidP="00D85481">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16A6997F" w14:textId="733A21C2" w:rsidR="00D85481" w:rsidRPr="00DB7FCC" w:rsidRDefault="00D85481" w:rsidP="00D85481">
            <w:pPr>
              <w:pStyle w:val="MDPI42tablebody"/>
              <w:spacing w:line="240" w:lineRule="auto"/>
            </w:pPr>
            <w:r w:rsidRPr="000D0E09">
              <w:t>I</w:t>
            </w:r>
          </w:p>
        </w:tc>
        <w:tc>
          <w:tcPr>
            <w:tcW w:w="850" w:type="dxa"/>
            <w:tcBorders>
              <w:top w:val="single" w:sz="4" w:space="0" w:color="auto"/>
              <w:left w:val="single" w:sz="4" w:space="0" w:color="auto"/>
              <w:bottom w:val="single" w:sz="4" w:space="0" w:color="auto"/>
              <w:right w:val="single" w:sz="4" w:space="0" w:color="auto"/>
            </w:tcBorders>
          </w:tcPr>
          <w:p w14:paraId="3A2D346F" w14:textId="182DF35C" w:rsidR="00D85481" w:rsidRPr="00DB7FCC" w:rsidRDefault="00D85481" w:rsidP="00D85481">
            <w:pPr>
              <w:pStyle w:val="MDPI42tablebody"/>
              <w:spacing w:line="240" w:lineRule="auto"/>
            </w:pPr>
            <w:r w:rsidRPr="000D0E09">
              <w:t>60.2</w:t>
            </w:r>
          </w:p>
        </w:tc>
        <w:tc>
          <w:tcPr>
            <w:tcW w:w="856" w:type="dxa"/>
            <w:tcBorders>
              <w:top w:val="single" w:sz="4" w:space="0" w:color="auto"/>
              <w:left w:val="single" w:sz="4" w:space="0" w:color="auto"/>
              <w:bottom w:val="single" w:sz="4" w:space="0" w:color="auto"/>
              <w:right w:val="single" w:sz="4" w:space="0" w:color="auto"/>
            </w:tcBorders>
          </w:tcPr>
          <w:p w14:paraId="73416B2D" w14:textId="35DDC8D8" w:rsidR="00D85481" w:rsidRPr="00DB7FCC" w:rsidRDefault="00D85481" w:rsidP="00D85481">
            <w:pPr>
              <w:pStyle w:val="MDPI42tablebody"/>
              <w:spacing w:line="240" w:lineRule="auto"/>
            </w:pPr>
            <w:r w:rsidRPr="000D0E09">
              <w:t>0.57</w:t>
            </w:r>
          </w:p>
        </w:tc>
        <w:tc>
          <w:tcPr>
            <w:tcW w:w="709" w:type="dxa"/>
            <w:tcBorders>
              <w:top w:val="single" w:sz="4" w:space="0" w:color="auto"/>
              <w:left w:val="single" w:sz="4" w:space="0" w:color="auto"/>
              <w:bottom w:val="single" w:sz="4" w:space="0" w:color="auto"/>
              <w:right w:val="single" w:sz="4" w:space="0" w:color="auto"/>
            </w:tcBorders>
          </w:tcPr>
          <w:p w14:paraId="2FB989EC" w14:textId="186ED7B2" w:rsidR="00D85481" w:rsidRPr="00D85481" w:rsidRDefault="00D85481" w:rsidP="00D85481">
            <w:pPr>
              <w:pStyle w:val="MDPI42tablebody"/>
              <w:spacing w:line="240" w:lineRule="auto"/>
              <w:rPr>
                <w:b/>
              </w:rPr>
            </w:pPr>
            <w:r w:rsidRPr="00D85481">
              <w:rPr>
                <w:b/>
              </w:rPr>
              <w:t>0.97</w:t>
            </w:r>
          </w:p>
        </w:tc>
        <w:tc>
          <w:tcPr>
            <w:tcW w:w="708" w:type="dxa"/>
            <w:tcBorders>
              <w:top w:val="single" w:sz="4" w:space="0" w:color="auto"/>
              <w:left w:val="single" w:sz="4" w:space="0" w:color="auto"/>
              <w:bottom w:val="single" w:sz="4" w:space="0" w:color="auto"/>
              <w:right w:val="single" w:sz="4" w:space="0" w:color="auto"/>
            </w:tcBorders>
          </w:tcPr>
          <w:p w14:paraId="4A7FB1A1" w14:textId="6F55773E" w:rsidR="00D85481" w:rsidRPr="00DB7FCC" w:rsidRDefault="00D85481" w:rsidP="00D85481">
            <w:pPr>
              <w:pStyle w:val="MDPI42tablebody"/>
              <w:spacing w:line="240" w:lineRule="auto"/>
            </w:pPr>
            <w:r w:rsidRPr="000D0E09">
              <w:t>0.72</w:t>
            </w:r>
          </w:p>
        </w:tc>
        <w:tc>
          <w:tcPr>
            <w:tcW w:w="851" w:type="dxa"/>
            <w:tcBorders>
              <w:top w:val="single" w:sz="4" w:space="0" w:color="auto"/>
              <w:left w:val="single" w:sz="4" w:space="0" w:color="auto"/>
              <w:bottom w:val="single" w:sz="4" w:space="0" w:color="auto"/>
              <w:right w:val="single" w:sz="4" w:space="0" w:color="auto"/>
            </w:tcBorders>
          </w:tcPr>
          <w:p w14:paraId="0E6E6A33" w14:textId="3CCC6C7A" w:rsidR="00D85481" w:rsidRPr="00DB7FCC" w:rsidRDefault="00D85481" w:rsidP="00D85481">
            <w:pPr>
              <w:pStyle w:val="MDPI42tablebody"/>
              <w:spacing w:line="240" w:lineRule="auto"/>
            </w:pPr>
            <w:r w:rsidRPr="000D0E09">
              <w:t>0.24</w:t>
            </w:r>
          </w:p>
        </w:tc>
      </w:tr>
      <w:tr w:rsidR="00D85481" w:rsidRPr="008E459A" w14:paraId="1B7F9C36" w14:textId="77777777" w:rsidTr="003062D0">
        <w:tc>
          <w:tcPr>
            <w:tcW w:w="1073" w:type="dxa"/>
            <w:vMerge/>
            <w:tcBorders>
              <w:left w:val="single" w:sz="4" w:space="0" w:color="auto"/>
              <w:right w:val="single" w:sz="4" w:space="0" w:color="auto"/>
            </w:tcBorders>
            <w:shd w:val="clear" w:color="auto" w:fill="auto"/>
            <w:vAlign w:val="center"/>
          </w:tcPr>
          <w:p w14:paraId="02B6B381"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110D9E"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7443141"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E2266B4" w14:textId="096A4DFA" w:rsidR="00D85481" w:rsidRPr="00DB7FCC" w:rsidRDefault="00D85481" w:rsidP="00D85481">
            <w:pPr>
              <w:pStyle w:val="MDPI42tablebody"/>
              <w:spacing w:line="240" w:lineRule="auto"/>
            </w:pPr>
            <w:r w:rsidRPr="000D0E09">
              <w:t>II</w:t>
            </w:r>
          </w:p>
        </w:tc>
        <w:tc>
          <w:tcPr>
            <w:tcW w:w="850" w:type="dxa"/>
            <w:tcBorders>
              <w:top w:val="single" w:sz="4" w:space="0" w:color="auto"/>
              <w:left w:val="single" w:sz="4" w:space="0" w:color="auto"/>
              <w:bottom w:val="single" w:sz="4" w:space="0" w:color="auto"/>
              <w:right w:val="single" w:sz="4" w:space="0" w:color="auto"/>
            </w:tcBorders>
          </w:tcPr>
          <w:p w14:paraId="28CAC3EF" w14:textId="4E3E3880" w:rsidR="00D85481" w:rsidRPr="00DB7FCC" w:rsidRDefault="00D85481" w:rsidP="00D85481">
            <w:pPr>
              <w:pStyle w:val="MDPI42tablebody"/>
              <w:spacing w:line="240" w:lineRule="auto"/>
            </w:pPr>
            <w:r w:rsidRPr="000D0E09">
              <w:t>71.1</w:t>
            </w:r>
          </w:p>
        </w:tc>
        <w:tc>
          <w:tcPr>
            <w:tcW w:w="856" w:type="dxa"/>
            <w:tcBorders>
              <w:top w:val="single" w:sz="4" w:space="0" w:color="auto"/>
              <w:left w:val="single" w:sz="4" w:space="0" w:color="auto"/>
              <w:bottom w:val="single" w:sz="4" w:space="0" w:color="auto"/>
              <w:right w:val="single" w:sz="4" w:space="0" w:color="auto"/>
            </w:tcBorders>
          </w:tcPr>
          <w:p w14:paraId="05CB78AD" w14:textId="440A67AF" w:rsidR="00D85481" w:rsidRPr="00DB7FCC" w:rsidRDefault="00D85481" w:rsidP="00D85481">
            <w:pPr>
              <w:pStyle w:val="MDPI42tablebody"/>
              <w:spacing w:line="240" w:lineRule="auto"/>
            </w:pPr>
            <w:r w:rsidRPr="000D0E09">
              <w:t>0.71</w:t>
            </w:r>
          </w:p>
        </w:tc>
        <w:tc>
          <w:tcPr>
            <w:tcW w:w="709" w:type="dxa"/>
            <w:tcBorders>
              <w:top w:val="single" w:sz="4" w:space="0" w:color="auto"/>
              <w:left w:val="single" w:sz="4" w:space="0" w:color="auto"/>
              <w:bottom w:val="single" w:sz="4" w:space="0" w:color="auto"/>
              <w:right w:val="single" w:sz="4" w:space="0" w:color="auto"/>
            </w:tcBorders>
          </w:tcPr>
          <w:p w14:paraId="69E137F2" w14:textId="5E386E9A" w:rsidR="00D85481" w:rsidRPr="00DB7FCC" w:rsidRDefault="00D85481" w:rsidP="00D85481">
            <w:pPr>
              <w:pStyle w:val="MDPI42tablebody"/>
              <w:spacing w:line="240" w:lineRule="auto"/>
            </w:pPr>
            <w:r w:rsidRPr="000D0E09">
              <w:t>0.76</w:t>
            </w:r>
          </w:p>
        </w:tc>
        <w:tc>
          <w:tcPr>
            <w:tcW w:w="708" w:type="dxa"/>
            <w:tcBorders>
              <w:top w:val="single" w:sz="4" w:space="0" w:color="auto"/>
              <w:left w:val="single" w:sz="4" w:space="0" w:color="auto"/>
              <w:bottom w:val="single" w:sz="4" w:space="0" w:color="auto"/>
              <w:right w:val="single" w:sz="4" w:space="0" w:color="auto"/>
            </w:tcBorders>
          </w:tcPr>
          <w:p w14:paraId="002C3A7A" w14:textId="35F7F578" w:rsidR="00D85481" w:rsidRPr="00DB7FCC" w:rsidRDefault="00D85481" w:rsidP="00D85481">
            <w:pPr>
              <w:pStyle w:val="MDPI42tablebody"/>
              <w:spacing w:line="240" w:lineRule="auto"/>
            </w:pPr>
            <w:r w:rsidRPr="000D0E09">
              <w:t>0.74</w:t>
            </w:r>
          </w:p>
        </w:tc>
        <w:tc>
          <w:tcPr>
            <w:tcW w:w="851" w:type="dxa"/>
            <w:tcBorders>
              <w:top w:val="single" w:sz="4" w:space="0" w:color="auto"/>
              <w:left w:val="single" w:sz="4" w:space="0" w:color="auto"/>
              <w:bottom w:val="single" w:sz="4" w:space="0" w:color="auto"/>
              <w:right w:val="single" w:sz="4" w:space="0" w:color="auto"/>
            </w:tcBorders>
          </w:tcPr>
          <w:p w14:paraId="3BCBFB97" w14:textId="0490C92D" w:rsidR="00D85481" w:rsidRPr="00DB7FCC" w:rsidRDefault="00D85481" w:rsidP="00D85481">
            <w:pPr>
              <w:pStyle w:val="MDPI42tablebody"/>
              <w:spacing w:line="240" w:lineRule="auto"/>
            </w:pPr>
            <w:r w:rsidRPr="000D0E09">
              <w:t>0.28</w:t>
            </w:r>
          </w:p>
        </w:tc>
      </w:tr>
      <w:tr w:rsidR="00D85481" w:rsidRPr="008E459A" w14:paraId="6FC0B08F" w14:textId="77777777" w:rsidTr="003062D0">
        <w:tc>
          <w:tcPr>
            <w:tcW w:w="1073" w:type="dxa"/>
            <w:vMerge/>
            <w:tcBorders>
              <w:left w:val="single" w:sz="4" w:space="0" w:color="auto"/>
              <w:right w:val="single" w:sz="4" w:space="0" w:color="auto"/>
            </w:tcBorders>
            <w:shd w:val="clear" w:color="auto" w:fill="auto"/>
            <w:vAlign w:val="center"/>
          </w:tcPr>
          <w:p w14:paraId="170EF276"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378529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A0432E9"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E21CAE4" w14:textId="418268E3" w:rsidR="00D85481" w:rsidRPr="00DB7FCC" w:rsidRDefault="00D85481" w:rsidP="00D85481">
            <w:pPr>
              <w:pStyle w:val="MDPI42tablebody"/>
              <w:spacing w:line="240" w:lineRule="auto"/>
            </w:pPr>
            <w:r w:rsidRPr="000D0E09">
              <w:t>III</w:t>
            </w:r>
          </w:p>
        </w:tc>
        <w:tc>
          <w:tcPr>
            <w:tcW w:w="850" w:type="dxa"/>
            <w:tcBorders>
              <w:top w:val="single" w:sz="4" w:space="0" w:color="auto"/>
              <w:left w:val="single" w:sz="4" w:space="0" w:color="auto"/>
              <w:bottom w:val="single" w:sz="4" w:space="0" w:color="auto"/>
              <w:right w:val="single" w:sz="4" w:space="0" w:color="auto"/>
            </w:tcBorders>
          </w:tcPr>
          <w:p w14:paraId="71717A25" w14:textId="42FEA661" w:rsidR="00D85481" w:rsidRPr="00DB7FCC" w:rsidRDefault="00D85481" w:rsidP="00D85481">
            <w:pPr>
              <w:pStyle w:val="MDPI42tablebody"/>
              <w:spacing w:line="240" w:lineRule="auto"/>
            </w:pPr>
            <w:r w:rsidRPr="000D0E09">
              <w:t>74.1</w:t>
            </w:r>
          </w:p>
        </w:tc>
        <w:tc>
          <w:tcPr>
            <w:tcW w:w="856" w:type="dxa"/>
            <w:tcBorders>
              <w:top w:val="single" w:sz="4" w:space="0" w:color="auto"/>
              <w:left w:val="single" w:sz="4" w:space="0" w:color="auto"/>
              <w:bottom w:val="single" w:sz="4" w:space="0" w:color="auto"/>
              <w:right w:val="single" w:sz="4" w:space="0" w:color="auto"/>
            </w:tcBorders>
          </w:tcPr>
          <w:p w14:paraId="2967DE3F" w14:textId="3E41AFE1" w:rsidR="00D85481" w:rsidRPr="00DB7FCC" w:rsidRDefault="00D85481" w:rsidP="00D85481">
            <w:pPr>
              <w:pStyle w:val="MDPI42tablebody"/>
              <w:spacing w:line="240" w:lineRule="auto"/>
            </w:pPr>
            <w:r w:rsidRPr="000D0E09">
              <w:t>0.74</w:t>
            </w:r>
          </w:p>
        </w:tc>
        <w:tc>
          <w:tcPr>
            <w:tcW w:w="709" w:type="dxa"/>
            <w:tcBorders>
              <w:top w:val="single" w:sz="4" w:space="0" w:color="auto"/>
              <w:left w:val="single" w:sz="4" w:space="0" w:color="auto"/>
              <w:bottom w:val="single" w:sz="4" w:space="0" w:color="auto"/>
              <w:right w:val="single" w:sz="4" w:space="0" w:color="auto"/>
            </w:tcBorders>
          </w:tcPr>
          <w:p w14:paraId="10C5D3A8" w14:textId="79052001" w:rsidR="00D85481" w:rsidRPr="00DB7FCC" w:rsidRDefault="00D85481" w:rsidP="00D85481">
            <w:pPr>
              <w:pStyle w:val="MDPI42tablebody"/>
              <w:spacing w:line="240" w:lineRule="auto"/>
            </w:pPr>
            <w:r w:rsidRPr="000D0E09">
              <w:t>0.83</w:t>
            </w:r>
          </w:p>
        </w:tc>
        <w:tc>
          <w:tcPr>
            <w:tcW w:w="708" w:type="dxa"/>
            <w:tcBorders>
              <w:top w:val="single" w:sz="4" w:space="0" w:color="auto"/>
              <w:left w:val="single" w:sz="4" w:space="0" w:color="auto"/>
              <w:bottom w:val="single" w:sz="4" w:space="0" w:color="auto"/>
              <w:right w:val="single" w:sz="4" w:space="0" w:color="auto"/>
            </w:tcBorders>
          </w:tcPr>
          <w:p w14:paraId="1055936C" w14:textId="54A9BB53" w:rsidR="00D85481" w:rsidRPr="00DB7FCC" w:rsidRDefault="00D85481" w:rsidP="00D85481">
            <w:pPr>
              <w:pStyle w:val="MDPI42tablebody"/>
              <w:spacing w:line="240" w:lineRule="auto"/>
            </w:pPr>
            <w:r w:rsidRPr="000D0E09">
              <w:t>0.78</w:t>
            </w:r>
          </w:p>
        </w:tc>
        <w:tc>
          <w:tcPr>
            <w:tcW w:w="851" w:type="dxa"/>
            <w:tcBorders>
              <w:top w:val="single" w:sz="4" w:space="0" w:color="auto"/>
              <w:left w:val="single" w:sz="4" w:space="0" w:color="auto"/>
              <w:bottom w:val="single" w:sz="4" w:space="0" w:color="auto"/>
              <w:right w:val="single" w:sz="4" w:space="0" w:color="auto"/>
            </w:tcBorders>
          </w:tcPr>
          <w:p w14:paraId="3E056356" w14:textId="0E844DD3" w:rsidR="00D85481" w:rsidRPr="00DB7FCC" w:rsidRDefault="00D85481" w:rsidP="00D85481">
            <w:pPr>
              <w:pStyle w:val="MDPI42tablebody"/>
              <w:spacing w:line="240" w:lineRule="auto"/>
            </w:pPr>
            <w:r w:rsidRPr="000D0E09">
              <w:t>0.16</w:t>
            </w:r>
          </w:p>
        </w:tc>
      </w:tr>
      <w:tr w:rsidR="00D85481" w:rsidRPr="008E459A" w14:paraId="78062C8F" w14:textId="77777777" w:rsidTr="003062D0">
        <w:tc>
          <w:tcPr>
            <w:tcW w:w="1073" w:type="dxa"/>
            <w:vMerge/>
            <w:tcBorders>
              <w:left w:val="single" w:sz="4" w:space="0" w:color="auto"/>
              <w:right w:val="single" w:sz="4" w:space="0" w:color="auto"/>
            </w:tcBorders>
            <w:shd w:val="clear" w:color="auto" w:fill="auto"/>
            <w:vAlign w:val="center"/>
          </w:tcPr>
          <w:p w14:paraId="5CCC43E0"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54BD32"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4EAF252"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45EEE62" w14:textId="04AA55FF" w:rsidR="00D85481" w:rsidRPr="00DB7FCC" w:rsidRDefault="00D85481" w:rsidP="00D85481">
            <w:pPr>
              <w:pStyle w:val="MDPI42tablebody"/>
              <w:spacing w:line="240" w:lineRule="auto"/>
            </w:pPr>
            <w:r w:rsidRPr="000D0E09">
              <w:t>IV</w:t>
            </w:r>
          </w:p>
        </w:tc>
        <w:tc>
          <w:tcPr>
            <w:tcW w:w="850" w:type="dxa"/>
            <w:tcBorders>
              <w:top w:val="single" w:sz="4" w:space="0" w:color="auto"/>
              <w:left w:val="single" w:sz="4" w:space="0" w:color="auto"/>
              <w:bottom w:val="single" w:sz="4" w:space="0" w:color="auto"/>
              <w:right w:val="single" w:sz="4" w:space="0" w:color="auto"/>
            </w:tcBorders>
          </w:tcPr>
          <w:p w14:paraId="08EC0118" w14:textId="15B1CFE9" w:rsidR="00D85481" w:rsidRPr="00D85481" w:rsidRDefault="00D85481" w:rsidP="00D85481">
            <w:pPr>
              <w:pStyle w:val="MDPI42tablebody"/>
              <w:spacing w:line="240" w:lineRule="auto"/>
              <w:rPr>
                <w:b/>
              </w:rPr>
            </w:pPr>
            <w:r w:rsidRPr="00D85481">
              <w:rPr>
                <w:b/>
              </w:rPr>
              <w:t>78.2</w:t>
            </w:r>
          </w:p>
        </w:tc>
        <w:tc>
          <w:tcPr>
            <w:tcW w:w="856" w:type="dxa"/>
            <w:tcBorders>
              <w:top w:val="single" w:sz="4" w:space="0" w:color="auto"/>
              <w:left w:val="single" w:sz="4" w:space="0" w:color="auto"/>
              <w:bottom w:val="single" w:sz="4" w:space="0" w:color="auto"/>
              <w:right w:val="single" w:sz="4" w:space="0" w:color="auto"/>
            </w:tcBorders>
          </w:tcPr>
          <w:p w14:paraId="60F2A0E0" w14:textId="6181E0EE" w:rsidR="00D85481" w:rsidRPr="00D85481" w:rsidRDefault="00D85481" w:rsidP="00D85481">
            <w:pPr>
              <w:pStyle w:val="MDPI42tablebody"/>
              <w:spacing w:line="240" w:lineRule="auto"/>
              <w:rPr>
                <w:b/>
              </w:rPr>
            </w:pPr>
            <w:r w:rsidRPr="00D85481">
              <w:rPr>
                <w:b/>
              </w:rPr>
              <w:t>0.77</w:t>
            </w:r>
          </w:p>
        </w:tc>
        <w:tc>
          <w:tcPr>
            <w:tcW w:w="709" w:type="dxa"/>
            <w:tcBorders>
              <w:top w:val="single" w:sz="4" w:space="0" w:color="auto"/>
              <w:left w:val="single" w:sz="4" w:space="0" w:color="auto"/>
              <w:bottom w:val="single" w:sz="4" w:space="0" w:color="auto"/>
              <w:right w:val="single" w:sz="4" w:space="0" w:color="auto"/>
            </w:tcBorders>
          </w:tcPr>
          <w:p w14:paraId="5712A331" w14:textId="4E9EE8A5" w:rsidR="00D85481" w:rsidRPr="00DB7FCC" w:rsidRDefault="00D85481" w:rsidP="00D85481">
            <w:pPr>
              <w:pStyle w:val="MDPI42tablebody"/>
              <w:spacing w:line="240" w:lineRule="auto"/>
            </w:pPr>
            <w:r w:rsidRPr="000D0E09">
              <w:t>0.86</w:t>
            </w:r>
          </w:p>
        </w:tc>
        <w:tc>
          <w:tcPr>
            <w:tcW w:w="708" w:type="dxa"/>
            <w:tcBorders>
              <w:top w:val="single" w:sz="4" w:space="0" w:color="auto"/>
              <w:left w:val="single" w:sz="4" w:space="0" w:color="auto"/>
              <w:bottom w:val="single" w:sz="4" w:space="0" w:color="auto"/>
              <w:right w:val="single" w:sz="4" w:space="0" w:color="auto"/>
            </w:tcBorders>
          </w:tcPr>
          <w:p w14:paraId="010B6546" w14:textId="414FE825" w:rsidR="00D85481" w:rsidRPr="00D85481" w:rsidRDefault="00D85481" w:rsidP="00D85481">
            <w:pPr>
              <w:pStyle w:val="MDPI42tablebody"/>
              <w:spacing w:line="240" w:lineRule="auto"/>
              <w:rPr>
                <w:b/>
              </w:rPr>
            </w:pPr>
            <w:r w:rsidRPr="00D85481">
              <w:rPr>
                <w:b/>
              </w:rPr>
              <w:t>0.81</w:t>
            </w:r>
          </w:p>
        </w:tc>
        <w:tc>
          <w:tcPr>
            <w:tcW w:w="851" w:type="dxa"/>
            <w:tcBorders>
              <w:top w:val="single" w:sz="4" w:space="0" w:color="auto"/>
              <w:left w:val="single" w:sz="4" w:space="0" w:color="auto"/>
              <w:bottom w:val="single" w:sz="4" w:space="0" w:color="auto"/>
              <w:right w:val="single" w:sz="4" w:space="0" w:color="auto"/>
            </w:tcBorders>
          </w:tcPr>
          <w:p w14:paraId="2D38D312" w14:textId="3189A3FE" w:rsidR="00D85481" w:rsidRPr="00DB7FCC" w:rsidRDefault="00D85481" w:rsidP="00D85481">
            <w:pPr>
              <w:pStyle w:val="MDPI42tablebody"/>
              <w:spacing w:line="240" w:lineRule="auto"/>
            </w:pPr>
            <w:r w:rsidRPr="000D0E09">
              <w:t>0.19</w:t>
            </w:r>
          </w:p>
        </w:tc>
      </w:tr>
      <w:tr w:rsidR="00D85481" w:rsidRPr="008E459A" w14:paraId="208E2163" w14:textId="77777777" w:rsidTr="003062D0">
        <w:tc>
          <w:tcPr>
            <w:tcW w:w="1073" w:type="dxa"/>
            <w:vMerge/>
            <w:tcBorders>
              <w:left w:val="single" w:sz="4" w:space="0" w:color="auto"/>
              <w:right w:val="single" w:sz="4" w:space="0" w:color="auto"/>
            </w:tcBorders>
            <w:shd w:val="clear" w:color="auto" w:fill="auto"/>
            <w:vAlign w:val="center"/>
          </w:tcPr>
          <w:p w14:paraId="160989B9"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F54C7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B820A15"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C96D3F" w14:textId="086504DE" w:rsidR="00D85481" w:rsidRPr="00DB7FCC" w:rsidRDefault="00D85481" w:rsidP="00D85481">
            <w:pPr>
              <w:pStyle w:val="MDPI42tablebody"/>
              <w:spacing w:line="240" w:lineRule="auto"/>
            </w:pPr>
            <w:r w:rsidRPr="000D0E09">
              <w:t>V</w:t>
            </w:r>
          </w:p>
        </w:tc>
        <w:tc>
          <w:tcPr>
            <w:tcW w:w="850" w:type="dxa"/>
            <w:tcBorders>
              <w:top w:val="single" w:sz="4" w:space="0" w:color="auto"/>
              <w:left w:val="single" w:sz="4" w:space="0" w:color="auto"/>
              <w:bottom w:val="single" w:sz="4" w:space="0" w:color="auto"/>
              <w:right w:val="single" w:sz="4" w:space="0" w:color="auto"/>
            </w:tcBorders>
          </w:tcPr>
          <w:p w14:paraId="4870C468" w14:textId="267877F7" w:rsidR="00D85481" w:rsidRPr="00DB7FCC" w:rsidRDefault="00D85481" w:rsidP="00D85481">
            <w:pPr>
              <w:pStyle w:val="MDPI42tablebody"/>
              <w:spacing w:line="240" w:lineRule="auto"/>
            </w:pPr>
            <w:r w:rsidRPr="000D0E09">
              <w:t>69.6</w:t>
            </w:r>
          </w:p>
        </w:tc>
        <w:tc>
          <w:tcPr>
            <w:tcW w:w="856" w:type="dxa"/>
            <w:tcBorders>
              <w:top w:val="single" w:sz="4" w:space="0" w:color="auto"/>
              <w:left w:val="single" w:sz="4" w:space="0" w:color="auto"/>
              <w:bottom w:val="single" w:sz="4" w:space="0" w:color="auto"/>
              <w:right w:val="single" w:sz="4" w:space="0" w:color="auto"/>
            </w:tcBorders>
          </w:tcPr>
          <w:p w14:paraId="292B9E4D" w14:textId="769F04DC" w:rsidR="00D85481" w:rsidRPr="00DB7FCC" w:rsidRDefault="00D85481" w:rsidP="00D85481">
            <w:pPr>
              <w:pStyle w:val="MDPI42tablebody"/>
              <w:spacing w:line="240" w:lineRule="auto"/>
            </w:pPr>
            <w:r w:rsidRPr="000D0E09">
              <w:t>0.70</w:t>
            </w:r>
          </w:p>
        </w:tc>
        <w:tc>
          <w:tcPr>
            <w:tcW w:w="709" w:type="dxa"/>
            <w:tcBorders>
              <w:top w:val="single" w:sz="4" w:space="0" w:color="auto"/>
              <w:left w:val="single" w:sz="4" w:space="0" w:color="auto"/>
              <w:bottom w:val="single" w:sz="4" w:space="0" w:color="auto"/>
              <w:right w:val="single" w:sz="4" w:space="0" w:color="auto"/>
            </w:tcBorders>
          </w:tcPr>
          <w:p w14:paraId="0964C59F" w14:textId="4D8A6CB9" w:rsidR="00D85481" w:rsidRPr="00DB7FCC" w:rsidRDefault="00D85481" w:rsidP="00D85481">
            <w:pPr>
              <w:pStyle w:val="MDPI42tablebody"/>
              <w:spacing w:line="240" w:lineRule="auto"/>
            </w:pPr>
            <w:r w:rsidRPr="000D0E09">
              <w:t>0.75</w:t>
            </w:r>
          </w:p>
        </w:tc>
        <w:tc>
          <w:tcPr>
            <w:tcW w:w="708" w:type="dxa"/>
            <w:tcBorders>
              <w:top w:val="single" w:sz="4" w:space="0" w:color="auto"/>
              <w:left w:val="single" w:sz="4" w:space="0" w:color="auto"/>
              <w:bottom w:val="single" w:sz="4" w:space="0" w:color="auto"/>
              <w:right w:val="single" w:sz="4" w:space="0" w:color="auto"/>
            </w:tcBorders>
          </w:tcPr>
          <w:p w14:paraId="79FE0979" w14:textId="5279D856" w:rsidR="00D85481" w:rsidRPr="00DB7FCC" w:rsidRDefault="00D85481" w:rsidP="00D85481">
            <w:pPr>
              <w:pStyle w:val="MDPI42tablebody"/>
              <w:spacing w:line="240" w:lineRule="auto"/>
            </w:pPr>
            <w:r w:rsidRPr="000D0E09">
              <w:t>0.73</w:t>
            </w:r>
          </w:p>
        </w:tc>
        <w:tc>
          <w:tcPr>
            <w:tcW w:w="851" w:type="dxa"/>
            <w:tcBorders>
              <w:top w:val="single" w:sz="4" w:space="0" w:color="auto"/>
              <w:left w:val="single" w:sz="4" w:space="0" w:color="auto"/>
              <w:bottom w:val="single" w:sz="4" w:space="0" w:color="auto"/>
              <w:right w:val="single" w:sz="4" w:space="0" w:color="auto"/>
            </w:tcBorders>
          </w:tcPr>
          <w:p w14:paraId="21BE6750" w14:textId="276D40FF" w:rsidR="00D85481" w:rsidRPr="00DB7FCC" w:rsidRDefault="00D85481" w:rsidP="00D85481">
            <w:pPr>
              <w:pStyle w:val="MDPI42tablebody"/>
              <w:spacing w:line="240" w:lineRule="auto"/>
            </w:pPr>
            <w:r w:rsidRPr="000D0E09">
              <w:t>0.14</w:t>
            </w:r>
          </w:p>
        </w:tc>
      </w:tr>
      <w:tr w:rsidR="00D85481" w:rsidRPr="008E459A" w14:paraId="65D33372" w14:textId="77777777" w:rsidTr="003062D0">
        <w:tc>
          <w:tcPr>
            <w:tcW w:w="1073" w:type="dxa"/>
            <w:vMerge/>
            <w:tcBorders>
              <w:left w:val="single" w:sz="4" w:space="0" w:color="auto"/>
              <w:bottom w:val="single" w:sz="4" w:space="0" w:color="auto"/>
              <w:right w:val="single" w:sz="4" w:space="0" w:color="auto"/>
            </w:tcBorders>
            <w:shd w:val="clear" w:color="auto" w:fill="auto"/>
            <w:vAlign w:val="center"/>
          </w:tcPr>
          <w:p w14:paraId="40C4C39A" w14:textId="77777777" w:rsidR="00D85481" w:rsidRPr="0074640C" w:rsidRDefault="00D85481" w:rsidP="00D85481">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790B2BA" w14:textId="77777777" w:rsidR="00D85481" w:rsidRPr="00126D6A" w:rsidRDefault="00D85481" w:rsidP="00D85481">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52563DB"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674C40A" w14:textId="256343BD" w:rsidR="00D85481" w:rsidRPr="00DB7FCC" w:rsidRDefault="00D85481" w:rsidP="00D85481">
            <w:pPr>
              <w:pStyle w:val="MDPI42tablebody"/>
              <w:spacing w:line="240" w:lineRule="auto"/>
            </w:pPr>
            <w:r w:rsidRPr="000D0E09">
              <w:t>VI</w:t>
            </w:r>
          </w:p>
        </w:tc>
        <w:tc>
          <w:tcPr>
            <w:tcW w:w="850" w:type="dxa"/>
            <w:tcBorders>
              <w:top w:val="single" w:sz="4" w:space="0" w:color="auto"/>
              <w:left w:val="single" w:sz="4" w:space="0" w:color="auto"/>
              <w:bottom w:val="single" w:sz="4" w:space="0" w:color="auto"/>
              <w:right w:val="single" w:sz="4" w:space="0" w:color="auto"/>
            </w:tcBorders>
          </w:tcPr>
          <w:p w14:paraId="28919AA9" w14:textId="6C2A7FFA" w:rsidR="00D85481" w:rsidRPr="00DB7FCC" w:rsidRDefault="00D85481" w:rsidP="00D85481">
            <w:pPr>
              <w:pStyle w:val="MDPI42tablebody"/>
              <w:spacing w:line="240" w:lineRule="auto"/>
            </w:pPr>
            <w:r w:rsidRPr="000D0E09">
              <w:t>72.2</w:t>
            </w:r>
          </w:p>
        </w:tc>
        <w:tc>
          <w:tcPr>
            <w:tcW w:w="856" w:type="dxa"/>
            <w:tcBorders>
              <w:top w:val="single" w:sz="4" w:space="0" w:color="auto"/>
              <w:left w:val="single" w:sz="4" w:space="0" w:color="auto"/>
              <w:bottom w:val="single" w:sz="4" w:space="0" w:color="auto"/>
              <w:right w:val="single" w:sz="4" w:space="0" w:color="auto"/>
            </w:tcBorders>
          </w:tcPr>
          <w:p w14:paraId="74E715DD" w14:textId="357C7D40" w:rsidR="00D85481" w:rsidRPr="00DB7FCC" w:rsidRDefault="00D85481" w:rsidP="00D85481">
            <w:pPr>
              <w:pStyle w:val="MDPI42tablebody"/>
              <w:spacing w:line="240" w:lineRule="auto"/>
            </w:pPr>
            <w:r w:rsidRPr="000D0E09">
              <w:t>0.73</w:t>
            </w:r>
          </w:p>
        </w:tc>
        <w:tc>
          <w:tcPr>
            <w:tcW w:w="709" w:type="dxa"/>
            <w:tcBorders>
              <w:top w:val="single" w:sz="4" w:space="0" w:color="auto"/>
              <w:left w:val="single" w:sz="4" w:space="0" w:color="auto"/>
              <w:bottom w:val="single" w:sz="4" w:space="0" w:color="auto"/>
              <w:right w:val="single" w:sz="4" w:space="0" w:color="auto"/>
            </w:tcBorders>
          </w:tcPr>
          <w:p w14:paraId="603EC2A2" w14:textId="03DDDB97" w:rsidR="00D85481" w:rsidRPr="00DB7FCC" w:rsidRDefault="00D85481" w:rsidP="00D85481">
            <w:pPr>
              <w:pStyle w:val="MDPI42tablebody"/>
              <w:spacing w:line="240" w:lineRule="auto"/>
            </w:pPr>
            <w:r w:rsidRPr="000D0E09">
              <w:t>0.80</w:t>
            </w:r>
          </w:p>
        </w:tc>
        <w:tc>
          <w:tcPr>
            <w:tcW w:w="708" w:type="dxa"/>
            <w:tcBorders>
              <w:top w:val="single" w:sz="4" w:space="0" w:color="auto"/>
              <w:left w:val="single" w:sz="4" w:space="0" w:color="auto"/>
              <w:bottom w:val="single" w:sz="4" w:space="0" w:color="auto"/>
              <w:right w:val="single" w:sz="4" w:space="0" w:color="auto"/>
            </w:tcBorders>
          </w:tcPr>
          <w:p w14:paraId="62BDAAB9" w14:textId="713DF370" w:rsidR="00D85481" w:rsidRPr="00DB7FCC" w:rsidRDefault="00D85481" w:rsidP="00D85481">
            <w:pPr>
              <w:pStyle w:val="MDPI42tablebody"/>
              <w:spacing w:line="240" w:lineRule="auto"/>
            </w:pPr>
            <w:r w:rsidRPr="000D0E09">
              <w:t>0.76</w:t>
            </w:r>
          </w:p>
        </w:tc>
        <w:tc>
          <w:tcPr>
            <w:tcW w:w="851" w:type="dxa"/>
            <w:tcBorders>
              <w:top w:val="single" w:sz="4" w:space="0" w:color="auto"/>
              <w:left w:val="single" w:sz="4" w:space="0" w:color="auto"/>
              <w:bottom w:val="single" w:sz="4" w:space="0" w:color="auto"/>
              <w:right w:val="single" w:sz="4" w:space="0" w:color="auto"/>
            </w:tcBorders>
          </w:tcPr>
          <w:p w14:paraId="214B6E4D" w14:textId="70B109BE" w:rsidR="00D85481" w:rsidRPr="00D85481" w:rsidRDefault="00D85481" w:rsidP="00D85481">
            <w:pPr>
              <w:pStyle w:val="MDPI42tablebody"/>
              <w:spacing w:line="240" w:lineRule="auto"/>
              <w:rPr>
                <w:b/>
              </w:rPr>
            </w:pPr>
            <w:r w:rsidRPr="00D85481">
              <w:rPr>
                <w:b/>
              </w:rPr>
              <w:t>0.11</w:t>
            </w:r>
          </w:p>
        </w:tc>
      </w:tr>
      <w:tr w:rsidR="00E3008F" w:rsidRPr="008E459A" w14:paraId="6D31D5C2" w14:textId="3CECEACA" w:rsidTr="005E5B32">
        <w:tc>
          <w:tcPr>
            <w:tcW w:w="1073" w:type="dxa"/>
            <w:vMerge w:val="restart"/>
            <w:tcBorders>
              <w:top w:val="single" w:sz="4" w:space="0" w:color="auto"/>
              <w:left w:val="single" w:sz="4" w:space="0" w:color="auto"/>
              <w:right w:val="single" w:sz="4" w:space="0" w:color="auto"/>
            </w:tcBorders>
            <w:shd w:val="clear" w:color="auto" w:fill="auto"/>
            <w:vAlign w:val="center"/>
          </w:tcPr>
          <w:p w14:paraId="515021C5" w14:textId="54531A37" w:rsidR="00E3008F" w:rsidRPr="00DB7FCC" w:rsidRDefault="00E3008F" w:rsidP="00E3008F">
            <w:pPr>
              <w:pStyle w:val="MDPI42tablebody"/>
              <w:spacing w:line="240" w:lineRule="auto"/>
            </w:pPr>
            <w:r w:rsidRPr="0074640C">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0A2C5358" w14:textId="6CC8CA1C" w:rsidR="00E3008F" w:rsidRPr="00DB7FCC" w:rsidRDefault="00E3008F" w:rsidP="00E3008F">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186031A" w14:textId="2E0D8A32" w:rsidR="00E3008F" w:rsidRPr="00DB7FCC" w:rsidRDefault="00E3008F" w:rsidP="00E3008F">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1A1689E0" w14:textId="566A26FC" w:rsidR="00E3008F" w:rsidRPr="00DB7FCC" w:rsidRDefault="00E3008F" w:rsidP="00E3008F">
            <w:pPr>
              <w:pStyle w:val="MDPI42tablebody"/>
              <w:spacing w:line="240" w:lineRule="auto"/>
            </w:pPr>
            <w:r w:rsidRPr="00F41A3F">
              <w:t>I</w:t>
            </w:r>
          </w:p>
        </w:tc>
        <w:tc>
          <w:tcPr>
            <w:tcW w:w="850" w:type="dxa"/>
            <w:tcBorders>
              <w:top w:val="single" w:sz="4" w:space="0" w:color="auto"/>
              <w:left w:val="single" w:sz="4" w:space="0" w:color="auto"/>
              <w:bottom w:val="single" w:sz="4" w:space="0" w:color="auto"/>
              <w:right w:val="single" w:sz="4" w:space="0" w:color="auto"/>
            </w:tcBorders>
          </w:tcPr>
          <w:p w14:paraId="4907DA19" w14:textId="4166749A" w:rsidR="00E3008F" w:rsidRPr="00DB7FCC" w:rsidRDefault="00E3008F" w:rsidP="00E3008F">
            <w:pPr>
              <w:pStyle w:val="MDPI42tablebody"/>
              <w:spacing w:line="240" w:lineRule="auto"/>
            </w:pPr>
            <w:r w:rsidRPr="00F41A3F">
              <w:t>76.2</w:t>
            </w:r>
          </w:p>
        </w:tc>
        <w:tc>
          <w:tcPr>
            <w:tcW w:w="856" w:type="dxa"/>
            <w:tcBorders>
              <w:top w:val="single" w:sz="4" w:space="0" w:color="auto"/>
              <w:left w:val="single" w:sz="4" w:space="0" w:color="auto"/>
              <w:bottom w:val="single" w:sz="4" w:space="0" w:color="auto"/>
              <w:right w:val="single" w:sz="4" w:space="0" w:color="auto"/>
            </w:tcBorders>
          </w:tcPr>
          <w:p w14:paraId="4D46CC1F" w14:textId="129416BC" w:rsidR="00E3008F" w:rsidRPr="00DB7FCC" w:rsidRDefault="00E3008F" w:rsidP="00E3008F">
            <w:pPr>
              <w:pStyle w:val="MDPI42tablebody"/>
              <w:spacing w:line="240" w:lineRule="auto"/>
            </w:pPr>
            <w:r w:rsidRPr="00F41A3F">
              <w:t>0.75</w:t>
            </w:r>
          </w:p>
        </w:tc>
        <w:tc>
          <w:tcPr>
            <w:tcW w:w="709" w:type="dxa"/>
            <w:tcBorders>
              <w:top w:val="single" w:sz="4" w:space="0" w:color="auto"/>
              <w:left w:val="single" w:sz="4" w:space="0" w:color="auto"/>
              <w:bottom w:val="single" w:sz="4" w:space="0" w:color="auto"/>
              <w:right w:val="single" w:sz="4" w:space="0" w:color="auto"/>
            </w:tcBorders>
          </w:tcPr>
          <w:p w14:paraId="30118F57" w14:textId="5638D528" w:rsidR="00E3008F" w:rsidRPr="00E3008F" w:rsidRDefault="00E3008F" w:rsidP="00E3008F">
            <w:pPr>
              <w:pStyle w:val="MDPI42tablebody"/>
              <w:spacing w:line="240" w:lineRule="auto"/>
              <w:rPr>
                <w:b/>
              </w:rPr>
            </w:pPr>
            <w:r w:rsidRPr="00E3008F">
              <w:rPr>
                <w:b/>
              </w:rPr>
              <w:t>0.97</w:t>
            </w:r>
          </w:p>
        </w:tc>
        <w:tc>
          <w:tcPr>
            <w:tcW w:w="708" w:type="dxa"/>
            <w:tcBorders>
              <w:top w:val="single" w:sz="4" w:space="0" w:color="auto"/>
              <w:left w:val="single" w:sz="4" w:space="0" w:color="auto"/>
              <w:bottom w:val="single" w:sz="4" w:space="0" w:color="auto"/>
              <w:right w:val="single" w:sz="4" w:space="0" w:color="auto"/>
            </w:tcBorders>
          </w:tcPr>
          <w:p w14:paraId="493CAB83" w14:textId="5D563579"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67F80D10" w14:textId="4F4E49E8" w:rsidR="00E3008F" w:rsidRPr="00DB7FCC" w:rsidRDefault="00E3008F" w:rsidP="00E3008F">
            <w:pPr>
              <w:pStyle w:val="MDPI42tablebody"/>
              <w:spacing w:line="240" w:lineRule="auto"/>
            </w:pPr>
            <w:r w:rsidRPr="00F41A3F">
              <w:t>0.19</w:t>
            </w:r>
          </w:p>
        </w:tc>
      </w:tr>
      <w:tr w:rsidR="00E3008F" w:rsidRPr="008E459A" w14:paraId="13867977" w14:textId="77777777" w:rsidTr="005E5B32">
        <w:tc>
          <w:tcPr>
            <w:tcW w:w="1073" w:type="dxa"/>
            <w:vMerge/>
            <w:tcBorders>
              <w:left w:val="single" w:sz="4" w:space="0" w:color="auto"/>
              <w:right w:val="single" w:sz="4" w:space="0" w:color="auto"/>
            </w:tcBorders>
            <w:shd w:val="clear" w:color="auto" w:fill="auto"/>
            <w:vAlign w:val="center"/>
          </w:tcPr>
          <w:p w14:paraId="3749C2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BE9EA6"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2D90F6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C31F9F4" w14:textId="09763927" w:rsidR="00E3008F" w:rsidRPr="00DB7FCC" w:rsidRDefault="00E3008F" w:rsidP="00E3008F">
            <w:pPr>
              <w:pStyle w:val="MDPI42tablebody"/>
              <w:spacing w:line="240" w:lineRule="auto"/>
            </w:pPr>
            <w:r w:rsidRPr="00F41A3F">
              <w:t>II</w:t>
            </w:r>
          </w:p>
        </w:tc>
        <w:tc>
          <w:tcPr>
            <w:tcW w:w="850" w:type="dxa"/>
            <w:tcBorders>
              <w:top w:val="single" w:sz="4" w:space="0" w:color="auto"/>
              <w:left w:val="single" w:sz="4" w:space="0" w:color="auto"/>
              <w:bottom w:val="single" w:sz="4" w:space="0" w:color="auto"/>
              <w:right w:val="single" w:sz="4" w:space="0" w:color="auto"/>
            </w:tcBorders>
          </w:tcPr>
          <w:p w14:paraId="644EDD4E" w14:textId="177B47EA" w:rsidR="00E3008F" w:rsidRPr="00DB7FCC" w:rsidRDefault="00E3008F" w:rsidP="00E3008F">
            <w:pPr>
              <w:pStyle w:val="MDPI42tablebody"/>
              <w:spacing w:line="240" w:lineRule="auto"/>
            </w:pPr>
            <w:r w:rsidRPr="00F41A3F">
              <w:t>80.3</w:t>
            </w:r>
          </w:p>
        </w:tc>
        <w:tc>
          <w:tcPr>
            <w:tcW w:w="856" w:type="dxa"/>
            <w:tcBorders>
              <w:top w:val="single" w:sz="4" w:space="0" w:color="auto"/>
              <w:left w:val="single" w:sz="4" w:space="0" w:color="auto"/>
              <w:bottom w:val="single" w:sz="4" w:space="0" w:color="auto"/>
              <w:right w:val="single" w:sz="4" w:space="0" w:color="auto"/>
            </w:tcBorders>
          </w:tcPr>
          <w:p w14:paraId="408CE71B" w14:textId="6F829F11" w:rsidR="00E3008F" w:rsidRPr="00DB7FCC" w:rsidRDefault="00E3008F" w:rsidP="00E3008F">
            <w:pPr>
              <w:pStyle w:val="MDPI42tablebody"/>
              <w:spacing w:line="240" w:lineRule="auto"/>
            </w:pPr>
            <w:r w:rsidRPr="00F41A3F">
              <w:t>0.82</w:t>
            </w:r>
          </w:p>
        </w:tc>
        <w:tc>
          <w:tcPr>
            <w:tcW w:w="709" w:type="dxa"/>
            <w:tcBorders>
              <w:top w:val="single" w:sz="4" w:space="0" w:color="auto"/>
              <w:left w:val="single" w:sz="4" w:space="0" w:color="auto"/>
              <w:bottom w:val="single" w:sz="4" w:space="0" w:color="auto"/>
              <w:right w:val="single" w:sz="4" w:space="0" w:color="auto"/>
            </w:tcBorders>
          </w:tcPr>
          <w:p w14:paraId="788AD49E" w14:textId="011D3ED3"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010B9B20" w14:textId="59FFCAA4" w:rsidR="00E3008F" w:rsidRPr="00DB7FCC" w:rsidRDefault="00E3008F" w:rsidP="00E3008F">
            <w:pPr>
              <w:pStyle w:val="MDPI42tablebody"/>
              <w:spacing w:line="240" w:lineRule="auto"/>
            </w:pPr>
            <w:r w:rsidRPr="00F41A3F">
              <w:t>0.86</w:t>
            </w:r>
          </w:p>
        </w:tc>
        <w:tc>
          <w:tcPr>
            <w:tcW w:w="851" w:type="dxa"/>
            <w:tcBorders>
              <w:top w:val="single" w:sz="4" w:space="0" w:color="auto"/>
              <w:left w:val="single" w:sz="4" w:space="0" w:color="auto"/>
              <w:bottom w:val="single" w:sz="4" w:space="0" w:color="auto"/>
              <w:right w:val="single" w:sz="4" w:space="0" w:color="auto"/>
            </w:tcBorders>
          </w:tcPr>
          <w:p w14:paraId="354AD97E" w14:textId="450DD2F1" w:rsidR="00E3008F" w:rsidRPr="00DB7FCC" w:rsidRDefault="00E3008F" w:rsidP="00E3008F">
            <w:pPr>
              <w:pStyle w:val="MDPI42tablebody"/>
              <w:spacing w:line="240" w:lineRule="auto"/>
            </w:pPr>
            <w:r w:rsidRPr="00F41A3F">
              <w:t>0.23</w:t>
            </w:r>
          </w:p>
        </w:tc>
      </w:tr>
      <w:tr w:rsidR="00E3008F" w:rsidRPr="008E459A" w14:paraId="596490CD" w14:textId="77777777" w:rsidTr="005E5B32">
        <w:tc>
          <w:tcPr>
            <w:tcW w:w="1073" w:type="dxa"/>
            <w:vMerge/>
            <w:tcBorders>
              <w:left w:val="single" w:sz="4" w:space="0" w:color="auto"/>
              <w:right w:val="single" w:sz="4" w:space="0" w:color="auto"/>
            </w:tcBorders>
            <w:shd w:val="clear" w:color="auto" w:fill="auto"/>
            <w:vAlign w:val="center"/>
          </w:tcPr>
          <w:p w14:paraId="77B35B73"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C831F4"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313C20"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0DC7357" w14:textId="3E6232EE" w:rsidR="00E3008F" w:rsidRPr="00DB7FCC" w:rsidRDefault="00E3008F" w:rsidP="00E3008F">
            <w:pPr>
              <w:pStyle w:val="MDPI42tablebody"/>
              <w:spacing w:line="240" w:lineRule="auto"/>
            </w:pPr>
            <w:r w:rsidRPr="00F41A3F">
              <w:t>III</w:t>
            </w:r>
          </w:p>
        </w:tc>
        <w:tc>
          <w:tcPr>
            <w:tcW w:w="850" w:type="dxa"/>
            <w:tcBorders>
              <w:top w:val="single" w:sz="4" w:space="0" w:color="auto"/>
              <w:left w:val="single" w:sz="4" w:space="0" w:color="auto"/>
              <w:bottom w:val="single" w:sz="4" w:space="0" w:color="auto"/>
              <w:right w:val="single" w:sz="4" w:space="0" w:color="auto"/>
            </w:tcBorders>
          </w:tcPr>
          <w:p w14:paraId="144190AC" w14:textId="5848A3F5" w:rsidR="00E3008F" w:rsidRPr="00DB7FCC" w:rsidRDefault="00E3008F" w:rsidP="00E3008F">
            <w:pPr>
              <w:pStyle w:val="MDPI42tablebody"/>
              <w:spacing w:line="240" w:lineRule="auto"/>
            </w:pPr>
            <w:r w:rsidRPr="00F41A3F">
              <w:t>80.5</w:t>
            </w:r>
          </w:p>
        </w:tc>
        <w:tc>
          <w:tcPr>
            <w:tcW w:w="856" w:type="dxa"/>
            <w:tcBorders>
              <w:top w:val="single" w:sz="4" w:space="0" w:color="auto"/>
              <w:left w:val="single" w:sz="4" w:space="0" w:color="auto"/>
              <w:bottom w:val="single" w:sz="4" w:space="0" w:color="auto"/>
              <w:right w:val="single" w:sz="4" w:space="0" w:color="auto"/>
            </w:tcBorders>
          </w:tcPr>
          <w:p w14:paraId="3257D593" w14:textId="75C6E37D" w:rsidR="00E3008F" w:rsidRPr="00DB7FCC" w:rsidRDefault="00E3008F" w:rsidP="00E3008F">
            <w:pPr>
              <w:pStyle w:val="MDPI42tablebody"/>
              <w:spacing w:line="240" w:lineRule="auto"/>
            </w:pPr>
            <w:r w:rsidRPr="00F41A3F">
              <w:t>0.81</w:t>
            </w:r>
          </w:p>
        </w:tc>
        <w:tc>
          <w:tcPr>
            <w:tcW w:w="709" w:type="dxa"/>
            <w:tcBorders>
              <w:top w:val="single" w:sz="4" w:space="0" w:color="auto"/>
              <w:left w:val="single" w:sz="4" w:space="0" w:color="auto"/>
              <w:bottom w:val="single" w:sz="4" w:space="0" w:color="auto"/>
              <w:right w:val="single" w:sz="4" w:space="0" w:color="auto"/>
            </w:tcBorders>
          </w:tcPr>
          <w:p w14:paraId="6EA93FFE" w14:textId="6A122B6B" w:rsidR="00E3008F" w:rsidRPr="00DB7FCC" w:rsidRDefault="00E3008F" w:rsidP="00E3008F">
            <w:pPr>
              <w:pStyle w:val="MDPI42tablebody"/>
              <w:spacing w:line="240" w:lineRule="auto"/>
            </w:pPr>
            <w:r w:rsidRPr="00F41A3F">
              <w:t>0.94</w:t>
            </w:r>
          </w:p>
        </w:tc>
        <w:tc>
          <w:tcPr>
            <w:tcW w:w="708" w:type="dxa"/>
            <w:tcBorders>
              <w:top w:val="single" w:sz="4" w:space="0" w:color="auto"/>
              <w:left w:val="single" w:sz="4" w:space="0" w:color="auto"/>
              <w:bottom w:val="single" w:sz="4" w:space="0" w:color="auto"/>
              <w:right w:val="single" w:sz="4" w:space="0" w:color="auto"/>
            </w:tcBorders>
          </w:tcPr>
          <w:p w14:paraId="6E08DA13" w14:textId="56188F32" w:rsidR="00E3008F" w:rsidRPr="00DB7FCC" w:rsidRDefault="00E3008F" w:rsidP="00E3008F">
            <w:pPr>
              <w:pStyle w:val="MDPI42tablebody"/>
              <w:spacing w:line="240" w:lineRule="auto"/>
            </w:pPr>
            <w:r w:rsidRPr="00F41A3F">
              <w:t>0.87</w:t>
            </w:r>
          </w:p>
        </w:tc>
        <w:tc>
          <w:tcPr>
            <w:tcW w:w="851" w:type="dxa"/>
            <w:tcBorders>
              <w:top w:val="single" w:sz="4" w:space="0" w:color="auto"/>
              <w:left w:val="single" w:sz="4" w:space="0" w:color="auto"/>
              <w:bottom w:val="single" w:sz="4" w:space="0" w:color="auto"/>
              <w:right w:val="single" w:sz="4" w:space="0" w:color="auto"/>
            </w:tcBorders>
          </w:tcPr>
          <w:p w14:paraId="64A2ECD5" w14:textId="073A5D84" w:rsidR="00E3008F" w:rsidRPr="00DB7FCC" w:rsidRDefault="00E3008F" w:rsidP="00E3008F">
            <w:pPr>
              <w:pStyle w:val="MDPI42tablebody"/>
              <w:spacing w:line="240" w:lineRule="auto"/>
            </w:pPr>
            <w:r w:rsidRPr="00F41A3F">
              <w:t>0.12</w:t>
            </w:r>
          </w:p>
        </w:tc>
      </w:tr>
      <w:tr w:rsidR="00E3008F" w:rsidRPr="008E459A" w14:paraId="449A7232" w14:textId="77777777" w:rsidTr="005E5B32">
        <w:tc>
          <w:tcPr>
            <w:tcW w:w="1073" w:type="dxa"/>
            <w:vMerge/>
            <w:tcBorders>
              <w:left w:val="single" w:sz="4" w:space="0" w:color="auto"/>
              <w:right w:val="single" w:sz="4" w:space="0" w:color="auto"/>
            </w:tcBorders>
            <w:shd w:val="clear" w:color="auto" w:fill="auto"/>
            <w:vAlign w:val="center"/>
          </w:tcPr>
          <w:p w14:paraId="46D57194"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5730DDD"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9E79B9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49EF6A" w14:textId="65223717" w:rsidR="00E3008F" w:rsidRPr="00DB7FCC" w:rsidRDefault="00E3008F" w:rsidP="00E3008F">
            <w:pPr>
              <w:pStyle w:val="MDPI42tablebody"/>
              <w:spacing w:line="240" w:lineRule="auto"/>
            </w:pPr>
            <w:r w:rsidRPr="00F41A3F">
              <w:t>IV</w:t>
            </w:r>
          </w:p>
        </w:tc>
        <w:tc>
          <w:tcPr>
            <w:tcW w:w="850" w:type="dxa"/>
            <w:tcBorders>
              <w:top w:val="single" w:sz="4" w:space="0" w:color="auto"/>
              <w:left w:val="single" w:sz="4" w:space="0" w:color="auto"/>
              <w:bottom w:val="single" w:sz="4" w:space="0" w:color="auto"/>
              <w:right w:val="single" w:sz="4" w:space="0" w:color="auto"/>
            </w:tcBorders>
          </w:tcPr>
          <w:p w14:paraId="70728860" w14:textId="6CA858A6" w:rsidR="00E3008F" w:rsidRPr="00DB7FCC" w:rsidRDefault="00E3008F" w:rsidP="00E3008F">
            <w:pPr>
              <w:pStyle w:val="MDPI42tablebody"/>
              <w:spacing w:line="240" w:lineRule="auto"/>
            </w:pPr>
            <w:r w:rsidRPr="00F41A3F">
              <w:t>82.3</w:t>
            </w:r>
          </w:p>
        </w:tc>
        <w:tc>
          <w:tcPr>
            <w:tcW w:w="856" w:type="dxa"/>
            <w:tcBorders>
              <w:top w:val="single" w:sz="4" w:space="0" w:color="auto"/>
              <w:left w:val="single" w:sz="4" w:space="0" w:color="auto"/>
              <w:bottom w:val="single" w:sz="4" w:space="0" w:color="auto"/>
              <w:right w:val="single" w:sz="4" w:space="0" w:color="auto"/>
            </w:tcBorders>
          </w:tcPr>
          <w:p w14:paraId="74E6C707" w14:textId="115DDCB5" w:rsidR="00E3008F" w:rsidRPr="00DB7FCC" w:rsidRDefault="00E3008F" w:rsidP="00E3008F">
            <w:pPr>
              <w:pStyle w:val="MDPI42tablebody"/>
              <w:spacing w:line="240" w:lineRule="auto"/>
            </w:pPr>
            <w:r w:rsidRPr="00F41A3F">
              <w:t>0.84</w:t>
            </w:r>
          </w:p>
        </w:tc>
        <w:tc>
          <w:tcPr>
            <w:tcW w:w="709" w:type="dxa"/>
            <w:tcBorders>
              <w:top w:val="single" w:sz="4" w:space="0" w:color="auto"/>
              <w:left w:val="single" w:sz="4" w:space="0" w:color="auto"/>
              <w:bottom w:val="single" w:sz="4" w:space="0" w:color="auto"/>
              <w:right w:val="single" w:sz="4" w:space="0" w:color="auto"/>
            </w:tcBorders>
          </w:tcPr>
          <w:p w14:paraId="546E56FF" w14:textId="58E8BDBB" w:rsidR="00E3008F" w:rsidRPr="00DB7FCC" w:rsidRDefault="00E3008F" w:rsidP="00E3008F">
            <w:pPr>
              <w:pStyle w:val="MDPI42tablebody"/>
              <w:spacing w:line="240" w:lineRule="auto"/>
            </w:pPr>
            <w:r w:rsidRPr="00F41A3F">
              <w:t>0.93</w:t>
            </w:r>
          </w:p>
        </w:tc>
        <w:tc>
          <w:tcPr>
            <w:tcW w:w="708" w:type="dxa"/>
            <w:tcBorders>
              <w:top w:val="single" w:sz="4" w:space="0" w:color="auto"/>
              <w:left w:val="single" w:sz="4" w:space="0" w:color="auto"/>
              <w:bottom w:val="single" w:sz="4" w:space="0" w:color="auto"/>
              <w:right w:val="single" w:sz="4" w:space="0" w:color="auto"/>
            </w:tcBorders>
          </w:tcPr>
          <w:p w14:paraId="280C4D6E" w14:textId="73C38EB0" w:rsidR="00E3008F" w:rsidRPr="00DB7FCC" w:rsidRDefault="00E3008F" w:rsidP="00E3008F">
            <w:pPr>
              <w:pStyle w:val="MDPI42tablebody"/>
              <w:spacing w:line="240" w:lineRule="auto"/>
            </w:pPr>
            <w:r w:rsidRPr="00F41A3F">
              <w:t>0.88</w:t>
            </w:r>
          </w:p>
        </w:tc>
        <w:tc>
          <w:tcPr>
            <w:tcW w:w="851" w:type="dxa"/>
            <w:tcBorders>
              <w:top w:val="single" w:sz="4" w:space="0" w:color="auto"/>
              <w:left w:val="single" w:sz="4" w:space="0" w:color="auto"/>
              <w:bottom w:val="single" w:sz="4" w:space="0" w:color="auto"/>
              <w:right w:val="single" w:sz="4" w:space="0" w:color="auto"/>
            </w:tcBorders>
          </w:tcPr>
          <w:p w14:paraId="7B0331CD" w14:textId="3045FB63" w:rsidR="00E3008F" w:rsidRPr="00DB7FCC" w:rsidRDefault="00E3008F" w:rsidP="00E3008F">
            <w:pPr>
              <w:pStyle w:val="MDPI42tablebody"/>
              <w:spacing w:line="240" w:lineRule="auto"/>
            </w:pPr>
            <w:r w:rsidRPr="00F41A3F">
              <w:t>0.16</w:t>
            </w:r>
          </w:p>
        </w:tc>
      </w:tr>
      <w:tr w:rsidR="00E3008F" w:rsidRPr="008E459A" w14:paraId="3C80CBF9" w14:textId="77777777" w:rsidTr="005E5B32">
        <w:tc>
          <w:tcPr>
            <w:tcW w:w="1073" w:type="dxa"/>
            <w:vMerge/>
            <w:tcBorders>
              <w:left w:val="single" w:sz="4" w:space="0" w:color="auto"/>
              <w:right w:val="single" w:sz="4" w:space="0" w:color="auto"/>
            </w:tcBorders>
            <w:shd w:val="clear" w:color="auto" w:fill="auto"/>
            <w:vAlign w:val="center"/>
          </w:tcPr>
          <w:p w14:paraId="1ACCA6A9"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226DAC"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BD635E1"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3DDBCC7" w14:textId="07C9CBC7" w:rsidR="00E3008F" w:rsidRPr="00DB7FCC" w:rsidRDefault="00E3008F" w:rsidP="00E3008F">
            <w:pPr>
              <w:pStyle w:val="MDPI42tablebody"/>
              <w:spacing w:line="240" w:lineRule="auto"/>
            </w:pPr>
            <w:r w:rsidRPr="00F41A3F">
              <w:t>V</w:t>
            </w:r>
          </w:p>
        </w:tc>
        <w:tc>
          <w:tcPr>
            <w:tcW w:w="850" w:type="dxa"/>
            <w:tcBorders>
              <w:top w:val="single" w:sz="4" w:space="0" w:color="auto"/>
              <w:left w:val="single" w:sz="4" w:space="0" w:color="auto"/>
              <w:bottom w:val="single" w:sz="4" w:space="0" w:color="auto"/>
              <w:right w:val="single" w:sz="4" w:space="0" w:color="auto"/>
            </w:tcBorders>
          </w:tcPr>
          <w:p w14:paraId="6C9FCF12" w14:textId="639B375B" w:rsidR="00E3008F" w:rsidRPr="00DB7FCC" w:rsidRDefault="00E3008F" w:rsidP="00E3008F">
            <w:pPr>
              <w:pStyle w:val="MDPI42tablebody"/>
              <w:spacing w:line="240" w:lineRule="auto"/>
            </w:pPr>
            <w:r w:rsidRPr="00F41A3F">
              <w:t>80.4</w:t>
            </w:r>
          </w:p>
        </w:tc>
        <w:tc>
          <w:tcPr>
            <w:tcW w:w="856" w:type="dxa"/>
            <w:tcBorders>
              <w:top w:val="single" w:sz="4" w:space="0" w:color="auto"/>
              <w:left w:val="single" w:sz="4" w:space="0" w:color="auto"/>
              <w:bottom w:val="single" w:sz="4" w:space="0" w:color="auto"/>
              <w:right w:val="single" w:sz="4" w:space="0" w:color="auto"/>
            </w:tcBorders>
          </w:tcPr>
          <w:p w14:paraId="49D7C8E5" w14:textId="54A78263" w:rsidR="00E3008F" w:rsidRPr="00DB7FCC" w:rsidRDefault="00E3008F" w:rsidP="00E3008F">
            <w:pPr>
              <w:pStyle w:val="MDPI42tablebody"/>
              <w:spacing w:line="240" w:lineRule="auto"/>
            </w:pPr>
            <w:r w:rsidRPr="00F41A3F">
              <w:t>0.83</w:t>
            </w:r>
          </w:p>
        </w:tc>
        <w:tc>
          <w:tcPr>
            <w:tcW w:w="709" w:type="dxa"/>
            <w:tcBorders>
              <w:top w:val="single" w:sz="4" w:space="0" w:color="auto"/>
              <w:left w:val="single" w:sz="4" w:space="0" w:color="auto"/>
              <w:bottom w:val="single" w:sz="4" w:space="0" w:color="auto"/>
              <w:right w:val="single" w:sz="4" w:space="0" w:color="auto"/>
            </w:tcBorders>
          </w:tcPr>
          <w:p w14:paraId="7642CDA2" w14:textId="3941F21F" w:rsidR="00E3008F" w:rsidRPr="00DB7FCC" w:rsidRDefault="00E3008F" w:rsidP="00E3008F">
            <w:pPr>
              <w:pStyle w:val="MDPI42tablebody"/>
              <w:spacing w:line="240" w:lineRule="auto"/>
            </w:pPr>
            <w:r w:rsidRPr="00F41A3F">
              <w:t>0.87</w:t>
            </w:r>
          </w:p>
        </w:tc>
        <w:tc>
          <w:tcPr>
            <w:tcW w:w="708" w:type="dxa"/>
            <w:tcBorders>
              <w:top w:val="single" w:sz="4" w:space="0" w:color="auto"/>
              <w:left w:val="single" w:sz="4" w:space="0" w:color="auto"/>
              <w:bottom w:val="single" w:sz="4" w:space="0" w:color="auto"/>
              <w:right w:val="single" w:sz="4" w:space="0" w:color="auto"/>
            </w:tcBorders>
          </w:tcPr>
          <w:p w14:paraId="7BD7B4E3" w14:textId="31F26727"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1D435E2E" w14:textId="3B6C1F7B" w:rsidR="00E3008F" w:rsidRPr="00DB7FCC" w:rsidRDefault="00E3008F" w:rsidP="00E3008F">
            <w:pPr>
              <w:pStyle w:val="MDPI42tablebody"/>
              <w:spacing w:line="240" w:lineRule="auto"/>
            </w:pPr>
            <w:r w:rsidRPr="00F41A3F">
              <w:t>0.10</w:t>
            </w:r>
          </w:p>
        </w:tc>
      </w:tr>
      <w:tr w:rsidR="00E3008F" w:rsidRPr="008E459A" w14:paraId="7117D64F" w14:textId="77777777" w:rsidTr="00E3008F">
        <w:tc>
          <w:tcPr>
            <w:tcW w:w="1073" w:type="dxa"/>
            <w:vMerge/>
            <w:tcBorders>
              <w:left w:val="single" w:sz="4" w:space="0" w:color="auto"/>
              <w:right w:val="single" w:sz="4" w:space="0" w:color="auto"/>
            </w:tcBorders>
            <w:shd w:val="clear" w:color="auto" w:fill="auto"/>
            <w:vAlign w:val="center"/>
          </w:tcPr>
          <w:p w14:paraId="6C5CD7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0CB6B8E"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6EA00B9"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A2AA6C0" w14:textId="3E008322" w:rsidR="00E3008F" w:rsidRPr="00DB7FCC" w:rsidRDefault="00E3008F" w:rsidP="00E3008F">
            <w:pPr>
              <w:pStyle w:val="MDPI42tablebody"/>
              <w:spacing w:line="240" w:lineRule="auto"/>
            </w:pPr>
            <w:r w:rsidRPr="00F41A3F">
              <w:t>VI</w:t>
            </w:r>
          </w:p>
        </w:tc>
        <w:tc>
          <w:tcPr>
            <w:tcW w:w="850" w:type="dxa"/>
            <w:tcBorders>
              <w:top w:val="single" w:sz="4" w:space="0" w:color="auto"/>
              <w:left w:val="single" w:sz="4" w:space="0" w:color="auto"/>
              <w:bottom w:val="single" w:sz="4" w:space="0" w:color="auto"/>
              <w:right w:val="single" w:sz="4" w:space="0" w:color="auto"/>
            </w:tcBorders>
          </w:tcPr>
          <w:p w14:paraId="014C0306" w14:textId="34B373D6" w:rsidR="00E3008F" w:rsidRPr="00E3008F" w:rsidRDefault="00E3008F" w:rsidP="00E3008F">
            <w:pPr>
              <w:pStyle w:val="MDPI42tablebody"/>
              <w:spacing w:line="240" w:lineRule="auto"/>
              <w:rPr>
                <w:b/>
              </w:rPr>
            </w:pPr>
            <w:r w:rsidRPr="00E3008F">
              <w:rPr>
                <w:b/>
              </w:rPr>
              <w:t>84.4</w:t>
            </w:r>
          </w:p>
        </w:tc>
        <w:tc>
          <w:tcPr>
            <w:tcW w:w="856" w:type="dxa"/>
            <w:tcBorders>
              <w:top w:val="single" w:sz="4" w:space="0" w:color="auto"/>
              <w:left w:val="single" w:sz="4" w:space="0" w:color="auto"/>
              <w:bottom w:val="single" w:sz="4" w:space="0" w:color="auto"/>
              <w:right w:val="single" w:sz="4" w:space="0" w:color="auto"/>
            </w:tcBorders>
          </w:tcPr>
          <w:p w14:paraId="5C1CA68A" w14:textId="636FB354" w:rsidR="00E3008F" w:rsidRPr="00E3008F" w:rsidRDefault="00E3008F" w:rsidP="00E3008F">
            <w:pPr>
              <w:pStyle w:val="MDPI42tablebody"/>
              <w:spacing w:line="240" w:lineRule="auto"/>
              <w:rPr>
                <w:b/>
              </w:rPr>
            </w:pPr>
            <w:r w:rsidRPr="00E3008F">
              <w:rPr>
                <w:b/>
              </w:rPr>
              <w:t>0.87</w:t>
            </w:r>
          </w:p>
        </w:tc>
        <w:tc>
          <w:tcPr>
            <w:tcW w:w="709" w:type="dxa"/>
            <w:tcBorders>
              <w:top w:val="single" w:sz="4" w:space="0" w:color="auto"/>
              <w:left w:val="single" w:sz="4" w:space="0" w:color="auto"/>
              <w:bottom w:val="single" w:sz="4" w:space="0" w:color="auto"/>
              <w:right w:val="single" w:sz="4" w:space="0" w:color="auto"/>
            </w:tcBorders>
          </w:tcPr>
          <w:p w14:paraId="522DE02A" w14:textId="4F3F8E82"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44FD7D01" w14:textId="544AE7C5" w:rsidR="00E3008F" w:rsidRPr="00E3008F" w:rsidRDefault="00E3008F" w:rsidP="00E3008F">
            <w:pPr>
              <w:pStyle w:val="MDPI42tablebody"/>
              <w:spacing w:line="240" w:lineRule="auto"/>
              <w:rPr>
                <w:b/>
              </w:rPr>
            </w:pPr>
            <w:r w:rsidRPr="00E3008F">
              <w:rPr>
                <w:b/>
              </w:rPr>
              <w:t>0.89</w:t>
            </w:r>
          </w:p>
        </w:tc>
        <w:tc>
          <w:tcPr>
            <w:tcW w:w="851" w:type="dxa"/>
            <w:tcBorders>
              <w:top w:val="single" w:sz="4" w:space="0" w:color="auto"/>
              <w:left w:val="single" w:sz="4" w:space="0" w:color="auto"/>
              <w:bottom w:val="single" w:sz="4" w:space="0" w:color="auto"/>
              <w:right w:val="single" w:sz="4" w:space="0" w:color="auto"/>
            </w:tcBorders>
          </w:tcPr>
          <w:p w14:paraId="4BB16FB8" w14:textId="58AA4289" w:rsidR="00E3008F" w:rsidRPr="00E3008F" w:rsidRDefault="00E3008F" w:rsidP="00E3008F">
            <w:pPr>
              <w:pStyle w:val="MDPI42tablebody"/>
              <w:spacing w:line="240" w:lineRule="auto"/>
              <w:rPr>
                <w:b/>
              </w:rPr>
            </w:pPr>
            <w:r w:rsidRPr="00E3008F">
              <w:rPr>
                <w:b/>
              </w:rPr>
              <w:t>0.08</w:t>
            </w:r>
          </w:p>
        </w:tc>
      </w:tr>
      <w:tr w:rsidR="00E3008F" w:rsidRPr="008E459A" w14:paraId="15B814DC" w14:textId="77777777" w:rsidTr="00FD11AC">
        <w:tc>
          <w:tcPr>
            <w:tcW w:w="7882" w:type="dxa"/>
            <w:gridSpan w:val="9"/>
            <w:tcBorders>
              <w:left w:val="single" w:sz="4" w:space="0" w:color="auto"/>
              <w:bottom w:val="single" w:sz="8" w:space="0" w:color="auto"/>
              <w:right w:val="single" w:sz="4" w:space="0" w:color="auto"/>
            </w:tcBorders>
            <w:shd w:val="clear" w:color="auto" w:fill="auto"/>
            <w:vAlign w:val="center"/>
          </w:tcPr>
          <w:p w14:paraId="6ABDFDA2" w14:textId="55BD4923" w:rsidR="00E3008F" w:rsidRPr="00E3008F" w:rsidRDefault="00E3008F" w:rsidP="0077282E">
            <w:pPr>
              <w:pStyle w:val="MDPI42tablebody"/>
              <w:spacing w:line="240" w:lineRule="auto"/>
              <w:rPr>
                <w:b/>
              </w:rPr>
            </w:pPr>
            <w:r w:rsidRPr="00E3008F">
              <w:rPr>
                <w:b/>
              </w:rPr>
              <w:t>Bold</w:t>
            </w:r>
            <w:r w:rsidRPr="00E3008F">
              <w:t xml:space="preserve"> values indicate best performance.</w:t>
            </w:r>
          </w:p>
        </w:tc>
      </w:tr>
    </w:tbl>
    <w:p w14:paraId="43596075" w14:textId="7801B3D4" w:rsidR="003548C6" w:rsidRDefault="003548C6" w:rsidP="00801595">
      <w:pPr>
        <w:pStyle w:val="MDPI31text"/>
        <w:ind w:firstLine="0"/>
        <w:rPr>
          <w:iCs/>
        </w:rPr>
      </w:pPr>
    </w:p>
    <w:p w14:paraId="745CD31C" w14:textId="1168D72C" w:rsidR="00D55768" w:rsidRDefault="00FC3589" w:rsidP="00801595">
      <w:pPr>
        <w:pStyle w:val="MDPI31text"/>
        <w:ind w:firstLine="0"/>
      </w:pPr>
      <w:r>
        <w:t xml:space="preserve">That said, </w:t>
      </w:r>
      <w:r w:rsidR="00AF2D10">
        <w:t>diverse performances shown by the Naïve Bayes variants</w:t>
      </w:r>
      <w:r>
        <w:t xml:space="preserve"> can be observed in Table </w:t>
      </w:r>
      <w:r w:rsidR="00133D94">
        <w:t>3</w:t>
      </w:r>
      <w:r w:rsidRPr="000243C0">
        <w:t>.</w:t>
      </w:r>
      <w:r>
        <w:t xml:space="preserve"> </w:t>
      </w:r>
      <w:r w:rsidRPr="000243C0">
        <w:t xml:space="preserve">Initially, we tested the six Naïve Bayes variants on the TradeMe dataset and evaluated their performances accordingly. Overall, </w:t>
      </w:r>
      <w:r w:rsidR="00C727D5">
        <w:t>variant I showed the lowest accuracy (59.3%) and F-Measure (0.57) compared to</w:t>
      </w:r>
      <w:r w:rsidRPr="000243C0">
        <w:t xml:space="preserve"> others, while VI </w:t>
      </w:r>
      <w:r w:rsidR="00C727D5">
        <w:t>demonstrated the highest accuracy (80.2%) and F-Measure (0.65). Variant VI also needed the least amount of time for learning and prediction (0.10 seconds), whereas variant II took the most time (0.29 seconds). Next, we tested the six variants</w:t>
      </w:r>
      <w:r w:rsidRPr="00ED16D0">
        <w:t xml:space="preserve"> on the MyTracks dataset and evaluated their performances acc</w:t>
      </w:r>
      <w:r>
        <w:t>o</w:t>
      </w:r>
      <w:r w:rsidRPr="00ED16D0">
        <w:t>rdingly</w:t>
      </w:r>
      <w:r>
        <w:t>. O</w:t>
      </w:r>
      <w:r w:rsidRPr="004C46EB">
        <w:t xml:space="preserve">verall, variant I had the lowest accuracy (68.1%) and </w:t>
      </w:r>
      <w:r>
        <w:t xml:space="preserve">F-Measure </w:t>
      </w:r>
      <w:r w:rsidRPr="004C46EB">
        <w:t xml:space="preserve">(0.71) compared to others, while variant IV exhibited the highest accuracy (89.2%) and </w:t>
      </w:r>
      <w:r>
        <w:t xml:space="preserve">F-Measure </w:t>
      </w:r>
      <w:r w:rsidRPr="004C46EB">
        <w:t>(0.89). That said, variant VI required the least time for learning and prediction purposes (0.10 seconds), while variant II required most time (0.30 seconds)</w:t>
      </w:r>
      <w:r>
        <w:t>.</w:t>
      </w:r>
    </w:p>
    <w:p w14:paraId="39A78DB1" w14:textId="0CACC6D0" w:rsidR="00D96ED3" w:rsidRDefault="00D96ED3" w:rsidP="00D96ED3">
      <w:pPr>
        <w:pStyle w:val="MDPI31text"/>
      </w:pPr>
      <w:r w:rsidRPr="00D96ED3">
        <w:t>Similarly</w:t>
      </w:r>
      <w:r>
        <w:t>, w</w:t>
      </w:r>
      <w:r w:rsidRPr="004C46EB">
        <w:t>e tested the six variants on the Vodafone</w:t>
      </w:r>
      <w:r w:rsidR="00206C58">
        <w:t xml:space="preserve"> </w:t>
      </w:r>
      <w:r w:rsidRPr="004C46EB">
        <w:t>NZ dataset and evaluated their performances accordingly</w:t>
      </w:r>
      <w:r>
        <w:t xml:space="preserve">. </w:t>
      </w:r>
      <w:r w:rsidRPr="004C46EB">
        <w:t xml:space="preserve">Overall, </w:t>
      </w:r>
      <w:r w:rsidR="00893810">
        <w:t>variant I showed the lowest accuracy and F-Measure</w:t>
      </w:r>
      <w:r>
        <w:t xml:space="preserve"> </w:t>
      </w:r>
      <w:r w:rsidRPr="004C46EB">
        <w:t xml:space="preserve">(56.9% and 0.43 respectively), while variant VI was seen to exhibit the highest accuracy and </w:t>
      </w:r>
      <w:r>
        <w:t xml:space="preserve">F-Measure </w:t>
      </w:r>
      <w:r w:rsidRPr="004C46EB">
        <w:t xml:space="preserve">(79.6% and 0.58 respectively) while also taking the least time (0.17 seconds). We observe that </w:t>
      </w:r>
      <w:r w:rsidR="006D7894">
        <w:t>variant II required the most time (0.40 seconds), and</w:t>
      </w:r>
      <w:r w:rsidRPr="004C46EB">
        <w:t xml:space="preserve"> variant IV was noted to be the second highest in terms of its performance based on accuracy (78.2%) and </w:t>
      </w:r>
      <w:r>
        <w:t xml:space="preserve">F-Measure </w:t>
      </w:r>
      <w:r w:rsidRPr="004C46EB">
        <w:t xml:space="preserve">(0.55). Further, based on the observations in Table </w:t>
      </w:r>
      <w:r>
        <w:t>III</w:t>
      </w:r>
      <w:r w:rsidRPr="004C46EB">
        <w:t xml:space="preserve">, the results for </w:t>
      </w:r>
      <w:r w:rsidR="00DA426F">
        <w:t>vari</w:t>
      </w:r>
      <w:r w:rsidR="00DA426F">
        <w:lastRenderedPageBreak/>
        <w:t>ants II and V show substantial differences in accuracy magnitude</w:t>
      </w:r>
      <w:r w:rsidRPr="004C46EB">
        <w:t xml:space="preserve"> (even though differences were statistically significant p&lt;0.01)</w:t>
      </w:r>
      <w:r>
        <w:t xml:space="preserve">. </w:t>
      </w:r>
      <w:r w:rsidRPr="004C46EB">
        <w:t>In following the trend of analyses above, we tested the six variants on the ThreeNow dataset and evaluated their performances accordingly</w:t>
      </w:r>
      <w:r>
        <w:t xml:space="preserve">. </w:t>
      </w:r>
      <w:r w:rsidRPr="004C46EB">
        <w:t xml:space="preserve">Overall, </w:t>
      </w:r>
      <w:r w:rsidR="00C77E73">
        <w:t>variant I showed the lowest accuracy (60.2%) and F-Measure (0.72) compared to</w:t>
      </w:r>
      <w:r w:rsidRPr="004C46EB">
        <w:t xml:space="preserve"> others, while </w:t>
      </w:r>
      <w:r w:rsidR="00EA7DDF">
        <w:t>variant IV showed the highest accuracy (78.2%) and F-Measure (0.81). However, variant VI required the least time</w:t>
      </w:r>
      <w:r w:rsidRPr="004C46EB">
        <w:t xml:space="preserve"> requirements (0.11 </w:t>
      </w:r>
      <w:r w:rsidR="00992D21">
        <w:t>seconds), whereas variant II needed more time</w:t>
      </w:r>
      <w:r w:rsidRPr="004C46EB">
        <w:t xml:space="preserve"> than others (0.28 seconds).</w:t>
      </w:r>
    </w:p>
    <w:p w14:paraId="66C22606" w14:textId="268BCF55" w:rsidR="00D96ED3" w:rsidRDefault="00D96ED3" w:rsidP="00D96ED3">
      <w:pPr>
        <w:pStyle w:val="MDPI31text"/>
        <w:rPr>
          <w:noProof/>
        </w:rPr>
      </w:pPr>
      <w:r w:rsidRPr="004C46EB">
        <w:t>Finally, we tested the six Naïve Bayes variants on the Flutter dataset and evaluated their performances accordingly</w:t>
      </w:r>
      <w:r>
        <w:rPr>
          <w:i/>
          <w:lang w:val="en-NZ"/>
        </w:rPr>
        <w:t xml:space="preserve">. </w:t>
      </w:r>
      <w:r>
        <w:rPr>
          <w:noProof/>
          <w:lang w:val="en-NZ"/>
        </w:rPr>
        <w:t>O</w:t>
      </w:r>
      <w:r w:rsidRPr="004C46EB">
        <w:rPr>
          <w:noProof/>
        </w:rPr>
        <w:t xml:space="preserve">verall, </w:t>
      </w:r>
      <w:r w:rsidR="00DD45C2">
        <w:rPr>
          <w:noProof/>
        </w:rPr>
        <w:t>variant I displayed the lowest accuracy (76.2%), whereas VI</w:t>
      </w:r>
      <w:r w:rsidRPr="004C46EB">
        <w:rPr>
          <w:noProof/>
        </w:rPr>
        <w:t xml:space="preserve"> was seen to exhibit the highest </w:t>
      </w:r>
      <w:r>
        <w:rPr>
          <w:noProof/>
        </w:rPr>
        <w:t xml:space="preserve">F-Measure </w:t>
      </w:r>
      <w:r w:rsidRPr="004C46EB">
        <w:rPr>
          <w:noProof/>
        </w:rPr>
        <w:t xml:space="preserve">(0.89) with the least time (0.08 seconds) requirement. We observe that variant II had the highest time requirement (0.23 seconds), and variant IV was noted to be the second highest in terms of its performance based on accuracy (82.3%) and </w:t>
      </w:r>
      <w:r>
        <w:rPr>
          <w:noProof/>
        </w:rPr>
        <w:t xml:space="preserve">F-Measure </w:t>
      </w:r>
      <w:r w:rsidRPr="004C46EB">
        <w:rPr>
          <w:noProof/>
        </w:rPr>
        <w:t xml:space="preserve">(0.88). That said, based on the observations in Table </w:t>
      </w:r>
      <w:r>
        <w:rPr>
          <w:noProof/>
        </w:rPr>
        <w:t>III</w:t>
      </w:r>
      <w:r w:rsidRPr="004C46EB">
        <w:rPr>
          <w:noProof/>
        </w:rPr>
        <w:t xml:space="preserve">, the results for </w:t>
      </w:r>
      <w:r w:rsidR="00933AD2">
        <w:rPr>
          <w:noProof/>
        </w:rPr>
        <w:t>variants II, III, and V did not show substantial differences in accuracy and F-Measure magnitude (although these differences were statistically significant p-value&lt;0.01</w:t>
      </w:r>
      <w:r w:rsidRPr="004C46EB">
        <w:rPr>
          <w:noProof/>
        </w:rPr>
        <w:t>)</w:t>
      </w:r>
      <w:r>
        <w:rPr>
          <w:noProof/>
        </w:rPr>
        <w:t>.</w:t>
      </w:r>
    </w:p>
    <w:p w14:paraId="488D225F" w14:textId="027C2A7F" w:rsidR="00D96ED3" w:rsidRDefault="00D96ED3" w:rsidP="00D96ED3">
      <w:pPr>
        <w:pStyle w:val="MDPI31text"/>
        <w:rPr>
          <w:noProof/>
        </w:rPr>
      </w:pPr>
      <w:r>
        <w:rPr>
          <w:noProof/>
        </w:rPr>
        <w:t>To summarize the outcomes of this sub-section, the variant I given its recall (on average: 0.97) is able to correctly classify useful reviews (from all app reviews belonging to the useful category) than the other variants. Similarly, variant IV was found to be precise (on average: 0.8) indicating correct identfication of useful reviews among the app reviews what were classified as useful reviews and robust (average F-Measure: 0.8) than the other variants.</w:t>
      </w:r>
    </w:p>
    <w:p w14:paraId="794C8639" w14:textId="77777777" w:rsidR="006B38AD" w:rsidRDefault="006B38AD" w:rsidP="006B38AD">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7076F0F2" w14:textId="1E7F2850" w:rsidR="006B38AD" w:rsidRDefault="006B38AD" w:rsidP="00D96ED3">
      <w:pPr>
        <w:pStyle w:val="MDPI31text"/>
        <w:rPr>
          <w:noProof/>
        </w:rPr>
      </w:pPr>
      <w:r>
        <w:rPr>
          <w:noProof/>
          <w:lang w:val="en-NZ"/>
        </w:rPr>
        <w:t>To answer RQ2</w:t>
      </w:r>
      <w:r>
        <w:rPr>
          <w:noProof/>
        </w:rPr>
        <w:t xml:space="preserve">, </w:t>
      </w:r>
      <w:r w:rsidRPr="0066374F">
        <w:rPr>
          <w:noProof/>
        </w:rPr>
        <w:t xml:space="preserve">we conducted the Spearman’s Rho </w:t>
      </w:r>
      <w:r w:rsidR="00FD6031">
        <w:rPr>
          <w:noProof/>
        </w:rPr>
        <w:t>correlation test to explore the relationship between the degree of data imbalance and accuracy</w:t>
      </w:r>
      <w:r>
        <w:rPr>
          <w:noProof/>
          <w:lang w:val="en-NZ"/>
        </w:rPr>
        <w:t>, F-Measure, and time</w:t>
      </w:r>
      <w:r w:rsidRPr="0066374F">
        <w:rPr>
          <w:noProof/>
        </w:rPr>
        <w:t xml:space="preserve"> each variant</w:t>
      </w:r>
      <w:r>
        <w:rPr>
          <w:noProof/>
          <w:lang w:val="en-NZ"/>
        </w:rPr>
        <w:t xml:space="preserve"> took to classify reviews </w:t>
      </w:r>
      <w:r>
        <w:rPr>
          <w:noProof/>
          <w:lang w:val="en-NZ"/>
        </w:rPr>
        <w:fldChar w:fldCharType="begin"/>
      </w:r>
      <w:r w:rsidR="00E17B41">
        <w:rPr>
          <w:noProof/>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sidR="00E17B41">
        <w:rPr>
          <w:noProof/>
          <w:lang w:val="en-NZ"/>
        </w:rPr>
        <w:t>[55]</w:t>
      </w:r>
      <w:r>
        <w:rPr>
          <w:noProof/>
          <w:lang w:val="en-NZ"/>
        </w:rPr>
        <w:fldChar w:fldCharType="end"/>
      </w:r>
      <w:r w:rsidRPr="0066374F">
        <w:rPr>
          <w:noProof/>
        </w:rPr>
        <w:t>. W</w:t>
      </w:r>
      <w:r>
        <w:rPr>
          <w:noProof/>
        </w:rPr>
        <w:t>e report our findings in Table 4</w:t>
      </w:r>
      <w:r w:rsidRPr="0066374F">
        <w:rPr>
          <w:noProof/>
        </w:rPr>
        <w:t xml:space="preserve">. Since there were </w:t>
      </w:r>
      <w:r>
        <w:rPr>
          <w:noProof/>
          <w:lang w:val="en-NZ"/>
        </w:rPr>
        <w:t>five</w:t>
      </w:r>
      <w:r w:rsidRPr="0066374F">
        <w:rPr>
          <w:noProof/>
        </w:rPr>
        <w:t xml:space="preserve"> datasets involved in the previously conducted expe</w:t>
      </w:r>
      <w:r>
        <w:rPr>
          <w:noProof/>
        </w:rPr>
        <w:t>riment, we obtained a total of 5</w:t>
      </w:r>
      <w:r w:rsidRPr="0066374F">
        <w:rPr>
          <w:noProof/>
        </w:rPr>
        <w:t>00 observations for each variant</w:t>
      </w:r>
      <w:r>
        <w:rPr>
          <w:noProof/>
          <w:lang w:val="en-NZ"/>
        </w:rPr>
        <w:t xml:space="preserve"> (i.e., 5 datasets subjected to 100 experiments each)</w:t>
      </w:r>
      <w:r w:rsidRPr="0066374F">
        <w:rPr>
          <w:noProof/>
        </w:rPr>
        <w:t xml:space="preserve">, wherein </w:t>
      </w:r>
      <w:r>
        <w:rPr>
          <w:noProof/>
          <w:lang w:val="en-NZ"/>
        </w:rPr>
        <w:t>outcomes</w:t>
      </w:r>
      <w:r w:rsidRPr="0066374F">
        <w:rPr>
          <w:noProof/>
        </w:rPr>
        <w:t xml:space="preserve"> reflected</w:t>
      </w:r>
      <w:r>
        <w:rPr>
          <w:noProof/>
          <w:lang w:val="en-NZ"/>
        </w:rPr>
        <w:t xml:space="preserve"> accuracy, F-Measure and </w:t>
      </w:r>
      <w:r w:rsidRPr="0066374F">
        <w:rPr>
          <w:noProof/>
        </w:rPr>
        <w:t>time</w:t>
      </w:r>
      <w:r>
        <w:rPr>
          <w:noProof/>
          <w:lang w:val="en-NZ"/>
        </w:rPr>
        <w:t xml:space="preserve"> </w:t>
      </w:r>
      <w:r w:rsidRPr="0066374F">
        <w:rPr>
          <w:noProof/>
        </w:rPr>
        <w:t xml:space="preserve">results of the respective cross-validation operation. The results reported in Table </w:t>
      </w:r>
      <w:r>
        <w:rPr>
          <w:noProof/>
        </w:rPr>
        <w:t>4</w:t>
      </w:r>
      <w:r w:rsidRPr="0066374F">
        <w:rPr>
          <w:noProof/>
        </w:rPr>
        <w:t xml:space="preserve"> show that </w:t>
      </w:r>
      <w:r w:rsidRPr="000519C4">
        <w:rPr>
          <w:noProof/>
        </w:rPr>
        <w:t>the accuracy of variant I</w:t>
      </w:r>
      <w:r>
        <w:rPr>
          <w:noProof/>
          <w:lang w:val="en-NZ"/>
        </w:rPr>
        <w:t xml:space="preserve"> (</w:t>
      </w:r>
      <w:r w:rsidRPr="00D13E50">
        <w:rPr>
          <w:noProof/>
        </w:rPr>
        <w:t>Multinomial Naïve Bayes</w:t>
      </w:r>
      <w:r>
        <w:rPr>
          <w:noProof/>
        </w:rPr>
        <w:t>)</w:t>
      </w:r>
      <w:r w:rsidRPr="000519C4">
        <w:rPr>
          <w:noProof/>
        </w:rPr>
        <w:t xml:space="preserve"> decreased with the increase in data imbalance</w:t>
      </w:r>
      <w:r>
        <w:rPr>
          <w:noProof/>
          <w:lang w:val="en-NZ"/>
        </w:rPr>
        <w:t>,</w:t>
      </w:r>
      <w:r w:rsidRPr="000519C4">
        <w:rPr>
          <w:noProof/>
        </w:rPr>
        <w:t xml:space="preserve"> whereas the accuracy of variant II </w:t>
      </w:r>
      <w:r>
        <w:rPr>
          <w:noProof/>
          <w:lang w:val="en-NZ"/>
        </w:rPr>
        <w:t>(</w:t>
      </w:r>
      <w:r w:rsidRPr="00D13E50">
        <w:rPr>
          <w:noProof/>
        </w:rPr>
        <w:t>Expectation Maximization -Multinomial Naïve Bayes</w:t>
      </w:r>
      <w:r>
        <w:rPr>
          <w:noProof/>
          <w:lang w:val="en-NZ"/>
        </w:rPr>
        <w:t xml:space="preserve">) </w:t>
      </w:r>
      <w:r w:rsidRPr="000519C4">
        <w:rPr>
          <w:noProof/>
        </w:rPr>
        <w:t xml:space="preserve">increased </w:t>
      </w:r>
      <w:r>
        <w:rPr>
          <w:noProof/>
          <w:lang w:val="en-NZ"/>
        </w:rPr>
        <w:t xml:space="preserve">slightly </w:t>
      </w:r>
      <w:r w:rsidRPr="000519C4">
        <w:rPr>
          <w:noProof/>
        </w:rPr>
        <w:t xml:space="preserve">with the increase in data imbalance. </w:t>
      </w:r>
      <w:r>
        <w:rPr>
          <w:noProof/>
          <w:lang w:val="en-NZ"/>
        </w:rPr>
        <w:t>A s</w:t>
      </w:r>
      <w:r w:rsidRPr="000519C4">
        <w:rPr>
          <w:noProof/>
        </w:rPr>
        <w:t xml:space="preserve">imilar conclusion can be drawn in cases of variant IV </w:t>
      </w:r>
      <w:r>
        <w:rPr>
          <w:noProof/>
          <w:lang w:val="en-NZ"/>
        </w:rPr>
        <w:t>(</w:t>
      </w:r>
      <w:r w:rsidRPr="00816E1B">
        <w:rPr>
          <w:noProof/>
        </w:rPr>
        <w:t xml:space="preserve">Expectation Maximization - </w:t>
      </w:r>
      <w:r w:rsidR="00957C84">
        <w:rPr>
          <w:noProof/>
        </w:rPr>
        <w:t>Multinomial Naïve Bayes with Laplace smoothing) and V (Complement Naïve Bayes</w:t>
      </w:r>
      <w:r>
        <w:rPr>
          <w:noProof/>
          <w:lang w:val="en-NZ"/>
        </w:rPr>
        <w:t>),</w:t>
      </w:r>
      <w:r w:rsidRPr="000519C4">
        <w:rPr>
          <w:noProof/>
        </w:rPr>
        <w:t xml:space="preserve"> where accuracy is </w:t>
      </w:r>
      <w:r>
        <w:rPr>
          <w:noProof/>
          <w:lang w:val="en-NZ"/>
        </w:rPr>
        <w:t>directly affected by</w:t>
      </w:r>
      <w:r w:rsidRPr="000519C4">
        <w:rPr>
          <w:noProof/>
        </w:rPr>
        <w:t xml:space="preserve"> data imbalance. In addition, as the pattern of correlation coefficients observed for the accuracy metric is inconsistent and inconclusive for variants III </w:t>
      </w:r>
      <w:r>
        <w:rPr>
          <w:noProof/>
          <w:lang w:val="en-NZ"/>
        </w:rPr>
        <w:t>(</w:t>
      </w:r>
      <w:r w:rsidR="00B6317B">
        <w:rPr>
          <w:noProof/>
        </w:rPr>
        <w:t>Multinomial Naïve Bayes with Laplace smoothing) and VI (Complement Naïve Bayes with Laplace smoothing)</w:t>
      </w:r>
      <w:r w:rsidRPr="000519C4">
        <w:rPr>
          <w:noProof/>
        </w:rPr>
        <w:t>, no definitive inferences can be drawn from them.</w:t>
      </w:r>
    </w:p>
    <w:p w14:paraId="299AFCCC" w14:textId="7C0D1C72" w:rsidR="006B38AD" w:rsidRDefault="006B38AD" w:rsidP="00D96ED3">
      <w:pPr>
        <w:pStyle w:val="MDPI31text"/>
        <w:rPr>
          <w:noProof/>
          <w:lang w:val="en-NZ"/>
        </w:rPr>
      </w:pPr>
      <w:r w:rsidRPr="000519C4">
        <w:rPr>
          <w:noProof/>
        </w:rPr>
        <w:t xml:space="preserve">More importantly, such </w:t>
      </w:r>
      <w:r>
        <w:rPr>
          <w:noProof/>
          <w:lang w:val="en-NZ"/>
        </w:rPr>
        <w:t xml:space="preserve">statistical </w:t>
      </w:r>
      <w:r w:rsidRPr="000519C4">
        <w:rPr>
          <w:noProof/>
        </w:rPr>
        <w:t>outcomes pertaining to the accuracy metric are commonly observed in cases of imbalanced data</w:t>
      </w:r>
      <w:r>
        <w:rPr>
          <w:noProof/>
          <w:lang w:val="en-NZ"/>
        </w:rPr>
        <w:t>,</w:t>
      </w:r>
      <w:r w:rsidRPr="000519C4">
        <w:rPr>
          <w:noProof/>
        </w:rPr>
        <w:t xml:space="preserve"> and hence</w:t>
      </w:r>
      <w:r>
        <w:rPr>
          <w:noProof/>
          <w:lang w:val="en-NZ"/>
        </w:rPr>
        <w:t>,</w:t>
      </w:r>
      <w:r w:rsidRPr="000519C4">
        <w:rPr>
          <w:noProof/>
        </w:rPr>
        <w:t xml:space="preserve"> such outcomes are generally not considered to draw any conclusions by researchers [55].</w:t>
      </w:r>
      <w:r>
        <w:rPr>
          <w:noProof/>
          <w:lang w:val="en-NZ"/>
        </w:rPr>
        <w:t xml:space="preserve"> Furthermore, as </w:t>
      </w:r>
      <w:r w:rsidRPr="0066374F">
        <w:rPr>
          <w:noProof/>
        </w:rPr>
        <w:t xml:space="preserve">the </w:t>
      </w:r>
      <w:r>
        <w:rPr>
          <w:noProof/>
          <w:lang w:val="en-NZ"/>
        </w:rPr>
        <w:t xml:space="preserve">data imbalance increases, the F-Measure of variants I to V decrease. This divergence was particularly pronounced for variants I and II. On the contrary, the F-Measure of variant VI increases with the increase in data imbalance, indicating that variant VI (i.e., </w:t>
      </w:r>
      <w:r w:rsidR="000E5AE8">
        <w:rPr>
          <w:noProof/>
          <w:lang w:val="en-NZ"/>
        </w:rPr>
        <w:t>Complement Naïve Bayes with Laplace Smoothing) is</w:t>
      </w:r>
      <w:r>
        <w:rPr>
          <w:noProof/>
          <w:lang w:val="en-NZ"/>
        </w:rPr>
        <w:t xml:space="preserve"> effective at handling imbalance data. However, the decrease in F-Measure of the </w:t>
      </w:r>
      <w:r w:rsidR="00116F7E">
        <w:rPr>
          <w:noProof/>
          <w:lang w:val="en-NZ"/>
        </w:rPr>
        <w:t>the expectation maximization variants (II and IV</w:t>
      </w:r>
      <w:r>
        <w:rPr>
          <w:noProof/>
          <w:lang w:val="en-NZ"/>
        </w:rPr>
        <w:t xml:space="preserve">) was lesser </w:t>
      </w:r>
      <w:r w:rsidR="001A2636">
        <w:rPr>
          <w:noProof/>
          <w:lang w:val="en-NZ"/>
        </w:rPr>
        <w:t>compared to their predecessors (I and II)</w:t>
      </w:r>
      <w:r>
        <w:rPr>
          <w:noProof/>
          <w:lang w:val="en-NZ"/>
        </w:rPr>
        <w:t xml:space="preserve">. Similarly, the  variants incorporated with Laplace Smoothing were effective in handling the imbalanced data </w:t>
      </w:r>
      <w:r w:rsidR="005353E9">
        <w:rPr>
          <w:noProof/>
          <w:lang w:val="en-NZ"/>
        </w:rPr>
        <w:t>compared to their earlier versions (III-I, IV-II, and VI-V)</w:t>
      </w:r>
      <w:r>
        <w:rPr>
          <w:noProof/>
          <w:lang w:val="en-NZ"/>
        </w:rPr>
        <w:t>.</w:t>
      </w:r>
    </w:p>
    <w:p w14:paraId="3EB426EF" w14:textId="755C90CB" w:rsidR="006B38AD" w:rsidRDefault="006B38AD" w:rsidP="00D96ED3">
      <w:pPr>
        <w:pStyle w:val="MDPI31text"/>
        <w:rPr>
          <w:noProof/>
          <w:lang w:val="en-NZ"/>
        </w:rPr>
      </w:pPr>
      <w:r>
        <w:rPr>
          <w:noProof/>
          <w:lang w:val="en-NZ"/>
        </w:rPr>
        <w:t xml:space="preserve">In addition, </w:t>
      </w:r>
      <w:r w:rsidR="00566E5A">
        <w:rPr>
          <w:noProof/>
          <w:lang w:val="en-NZ"/>
        </w:rPr>
        <w:t>the expectation maximization variants (II and IV) took more time</w:t>
      </w:r>
      <w:r>
        <w:rPr>
          <w:noProof/>
          <w:lang w:val="en-NZ"/>
        </w:rPr>
        <w:t xml:space="preserve"> when handling imbalanced data compared to their predecessors (I and II). That said, the data imbalances does not seem to affect </w:t>
      </w:r>
      <w:r w:rsidR="00775540">
        <w:rPr>
          <w:noProof/>
          <w:lang w:val="en-NZ"/>
        </w:rPr>
        <w:t>the time needed for learning and prediction</w:t>
      </w:r>
      <w:r>
        <w:rPr>
          <w:noProof/>
          <w:lang w:val="en-NZ"/>
        </w:rPr>
        <w:t xml:space="preserve">. Even </w:t>
      </w:r>
      <w:r>
        <w:rPr>
          <w:noProof/>
          <w:lang w:val="en-NZ"/>
        </w:rPr>
        <w:lastRenderedPageBreak/>
        <w:t>though the reported correlations supporting the above-mentioned inferences are weak, they are statistically significant (p-value&lt;0.01).</w:t>
      </w:r>
    </w:p>
    <w:p w14:paraId="3FAE25B0" w14:textId="6983FDB6" w:rsidR="00A8187A" w:rsidRDefault="00A8187A" w:rsidP="00A8187A">
      <w:pPr>
        <w:pStyle w:val="MDPI41tablecaption"/>
      </w:pPr>
      <w:r w:rsidRPr="00A8187A">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4</w:t>
      </w:r>
      <w:r w:rsidR="009E2C4F">
        <w:rPr>
          <w:b/>
        </w:rPr>
        <w:fldChar w:fldCharType="end"/>
      </w:r>
      <w:r w:rsidRPr="00A8187A">
        <w:rPr>
          <w:b/>
        </w:rPr>
        <w:t>.</w:t>
      </w:r>
      <w:r>
        <w:t xml:space="preserve"> Tradeoff between Data Imbalance and Accuracy, F-Measure and Time of Each </w:t>
      </w:r>
      <w:r w:rsidR="0077282E">
        <w:t>Naïve Bayes Variant Measured t</w:t>
      </w:r>
      <w:r>
        <w: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A8187A" w:rsidRPr="008E459A" w14:paraId="3A789EC4" w14:textId="77777777" w:rsidTr="003D42E8">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75883F82" w14:textId="0C80C681" w:rsidR="00A8187A" w:rsidRPr="008E459A" w:rsidRDefault="00A8187A" w:rsidP="00062172">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6C40DFC8" w14:textId="71486393" w:rsidR="00A8187A" w:rsidRPr="00DB7FCC" w:rsidRDefault="00A8187A" w:rsidP="00062172">
            <w:pPr>
              <w:pStyle w:val="MDPI42tablebody"/>
              <w:spacing w:line="240" w:lineRule="auto"/>
              <w:rPr>
                <w:b/>
                <w:snapToGrid/>
              </w:rPr>
            </w:pPr>
            <w:r w:rsidRPr="00A8187A">
              <w:rPr>
                <w:b/>
                <w:snapToGrid/>
              </w:rPr>
              <w:t>Spearman’s Rho (r)</w:t>
            </w:r>
          </w:p>
        </w:tc>
      </w:tr>
      <w:tr w:rsidR="00A8187A" w:rsidRPr="008E459A" w14:paraId="178C2911" w14:textId="77777777" w:rsidTr="004F4FBA">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67DA4BD5" w14:textId="77777777" w:rsidR="00A8187A" w:rsidRDefault="00A8187A" w:rsidP="00062172">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3C9C190C" w14:textId="036ECA88" w:rsidR="00A8187A" w:rsidRPr="00D55768" w:rsidRDefault="00A8187A" w:rsidP="00062172">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4B79C610" w14:textId="0EF8A5A0" w:rsidR="00A8187A" w:rsidRPr="00D55768" w:rsidRDefault="00A8187A" w:rsidP="00062172">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19B03273" w14:textId="4244C048" w:rsidR="00A8187A" w:rsidRDefault="00A8187A" w:rsidP="00062172">
            <w:pPr>
              <w:pStyle w:val="MDPI42tablebody"/>
              <w:spacing w:line="240" w:lineRule="auto"/>
              <w:rPr>
                <w:b/>
                <w:snapToGrid/>
              </w:rPr>
            </w:pPr>
            <w:r>
              <w:rPr>
                <w:b/>
                <w:snapToGrid/>
              </w:rPr>
              <w:t>Time</w:t>
            </w:r>
          </w:p>
        </w:tc>
      </w:tr>
      <w:tr w:rsidR="00A8187A" w:rsidRPr="008E459A" w14:paraId="587A2476" w14:textId="77777777" w:rsidTr="00A8187A">
        <w:tc>
          <w:tcPr>
            <w:tcW w:w="1073" w:type="dxa"/>
            <w:tcBorders>
              <w:top w:val="single" w:sz="4" w:space="0" w:color="auto"/>
              <w:left w:val="single" w:sz="4" w:space="0" w:color="auto"/>
              <w:right w:val="single" w:sz="4" w:space="0" w:color="auto"/>
            </w:tcBorders>
            <w:shd w:val="clear" w:color="auto" w:fill="auto"/>
          </w:tcPr>
          <w:p w14:paraId="406F89B0" w14:textId="0DCAA167" w:rsidR="00A8187A" w:rsidRPr="00DB7FCC" w:rsidRDefault="00A8187A" w:rsidP="00A8187A">
            <w:pPr>
              <w:pStyle w:val="MDPI42tablebody"/>
              <w:spacing w:line="240" w:lineRule="auto"/>
            </w:pPr>
            <w:r w:rsidRPr="00664E6E">
              <w:t>I</w:t>
            </w:r>
          </w:p>
        </w:tc>
        <w:tc>
          <w:tcPr>
            <w:tcW w:w="1134" w:type="dxa"/>
            <w:tcBorders>
              <w:top w:val="single" w:sz="4" w:space="0" w:color="auto"/>
              <w:left w:val="single" w:sz="4" w:space="0" w:color="auto"/>
              <w:right w:val="single" w:sz="4" w:space="0" w:color="auto"/>
            </w:tcBorders>
            <w:shd w:val="clear" w:color="auto" w:fill="auto"/>
          </w:tcPr>
          <w:p w14:paraId="1201FF87" w14:textId="30C17F53" w:rsidR="00A8187A" w:rsidRPr="00DB7FCC" w:rsidRDefault="00A8187A" w:rsidP="00A8187A">
            <w:pPr>
              <w:pStyle w:val="MDPI42tablebody"/>
              <w:spacing w:line="240" w:lineRule="auto"/>
            </w:pPr>
            <w:r w:rsidRPr="00664E6E">
              <w:t>-0.4*</w:t>
            </w:r>
          </w:p>
        </w:tc>
        <w:tc>
          <w:tcPr>
            <w:tcW w:w="992" w:type="dxa"/>
            <w:tcBorders>
              <w:top w:val="single" w:sz="4" w:space="0" w:color="auto"/>
              <w:left w:val="single" w:sz="4" w:space="0" w:color="auto"/>
              <w:right w:val="single" w:sz="4" w:space="0" w:color="auto"/>
            </w:tcBorders>
            <w:shd w:val="clear" w:color="auto" w:fill="auto"/>
          </w:tcPr>
          <w:p w14:paraId="71B4A8AB" w14:textId="17C59F80" w:rsidR="00A8187A" w:rsidRPr="00DB7FCC" w:rsidRDefault="00A8187A" w:rsidP="00A8187A">
            <w:pPr>
              <w:pStyle w:val="MDPI42tablebody"/>
              <w:spacing w:line="240" w:lineRule="auto"/>
            </w:pPr>
            <w:r w:rsidRPr="00664E6E">
              <w:t>-0.41*</w:t>
            </w:r>
          </w:p>
        </w:tc>
        <w:tc>
          <w:tcPr>
            <w:tcW w:w="709" w:type="dxa"/>
            <w:tcBorders>
              <w:top w:val="single" w:sz="4" w:space="0" w:color="auto"/>
              <w:left w:val="single" w:sz="4" w:space="0" w:color="auto"/>
              <w:right w:val="single" w:sz="4" w:space="0" w:color="auto"/>
            </w:tcBorders>
          </w:tcPr>
          <w:p w14:paraId="3AB7A507" w14:textId="64520A20" w:rsidR="00A8187A" w:rsidRPr="00DB7FCC" w:rsidRDefault="00A8187A" w:rsidP="00A8187A">
            <w:pPr>
              <w:pStyle w:val="MDPI42tablebody"/>
              <w:spacing w:line="240" w:lineRule="auto"/>
            </w:pPr>
            <w:r w:rsidRPr="00664E6E">
              <w:t>0.2*</w:t>
            </w:r>
          </w:p>
        </w:tc>
      </w:tr>
      <w:tr w:rsidR="00A8187A" w:rsidRPr="008E459A" w14:paraId="21E608FF" w14:textId="77777777" w:rsidTr="00A8187A">
        <w:tc>
          <w:tcPr>
            <w:tcW w:w="1073" w:type="dxa"/>
            <w:tcBorders>
              <w:top w:val="single" w:sz="4" w:space="0" w:color="auto"/>
              <w:left w:val="single" w:sz="4" w:space="0" w:color="auto"/>
              <w:right w:val="single" w:sz="4" w:space="0" w:color="auto"/>
            </w:tcBorders>
            <w:shd w:val="clear" w:color="auto" w:fill="auto"/>
          </w:tcPr>
          <w:p w14:paraId="5F7DF198" w14:textId="5F0A4146" w:rsidR="00A8187A" w:rsidRPr="00DB7FCC" w:rsidRDefault="00A8187A" w:rsidP="00A8187A">
            <w:pPr>
              <w:pStyle w:val="MDPI42tablebody"/>
              <w:spacing w:line="240" w:lineRule="auto"/>
            </w:pPr>
            <w:r w:rsidRPr="00664E6E">
              <w:t>II</w:t>
            </w:r>
          </w:p>
        </w:tc>
        <w:tc>
          <w:tcPr>
            <w:tcW w:w="1134" w:type="dxa"/>
            <w:tcBorders>
              <w:top w:val="single" w:sz="4" w:space="0" w:color="auto"/>
              <w:left w:val="single" w:sz="4" w:space="0" w:color="auto"/>
              <w:right w:val="single" w:sz="4" w:space="0" w:color="auto"/>
            </w:tcBorders>
            <w:shd w:val="clear" w:color="auto" w:fill="auto"/>
          </w:tcPr>
          <w:p w14:paraId="7DAA3BFE" w14:textId="1CF5652B" w:rsidR="00A8187A" w:rsidRPr="00DB7FCC" w:rsidRDefault="00A8187A" w:rsidP="00A8187A">
            <w:pPr>
              <w:pStyle w:val="MDPI42tablebody"/>
              <w:spacing w:line="240" w:lineRule="auto"/>
            </w:pPr>
            <w:r w:rsidRPr="00664E6E">
              <w:t xml:space="preserve"> 0.1*</w:t>
            </w:r>
          </w:p>
        </w:tc>
        <w:tc>
          <w:tcPr>
            <w:tcW w:w="992" w:type="dxa"/>
            <w:tcBorders>
              <w:top w:val="single" w:sz="4" w:space="0" w:color="auto"/>
              <w:left w:val="single" w:sz="4" w:space="0" w:color="auto"/>
              <w:right w:val="single" w:sz="4" w:space="0" w:color="auto"/>
            </w:tcBorders>
            <w:shd w:val="clear" w:color="auto" w:fill="auto"/>
          </w:tcPr>
          <w:p w14:paraId="06CC6F12" w14:textId="0C6CC6FF" w:rsidR="00A8187A" w:rsidRPr="00DB7FCC" w:rsidRDefault="00A8187A" w:rsidP="00A8187A">
            <w:pPr>
              <w:pStyle w:val="MDPI42tablebody"/>
              <w:spacing w:line="240" w:lineRule="auto"/>
            </w:pPr>
            <w:r w:rsidRPr="00664E6E">
              <w:t>-0.33*</w:t>
            </w:r>
          </w:p>
        </w:tc>
        <w:tc>
          <w:tcPr>
            <w:tcW w:w="709" w:type="dxa"/>
            <w:tcBorders>
              <w:top w:val="single" w:sz="4" w:space="0" w:color="auto"/>
              <w:left w:val="single" w:sz="4" w:space="0" w:color="auto"/>
              <w:right w:val="single" w:sz="4" w:space="0" w:color="auto"/>
            </w:tcBorders>
          </w:tcPr>
          <w:p w14:paraId="6BCDB950" w14:textId="5800BE41" w:rsidR="00A8187A" w:rsidRPr="00DB7FCC" w:rsidRDefault="00A8187A" w:rsidP="00A8187A">
            <w:pPr>
              <w:pStyle w:val="MDPI42tablebody"/>
              <w:spacing w:line="240" w:lineRule="auto"/>
            </w:pPr>
            <w:r w:rsidRPr="00664E6E">
              <w:t>0.4*</w:t>
            </w:r>
          </w:p>
        </w:tc>
      </w:tr>
      <w:tr w:rsidR="00A8187A" w:rsidRPr="008E459A" w14:paraId="148447E3" w14:textId="77777777" w:rsidTr="00A8187A">
        <w:tc>
          <w:tcPr>
            <w:tcW w:w="1073" w:type="dxa"/>
            <w:tcBorders>
              <w:top w:val="single" w:sz="4" w:space="0" w:color="auto"/>
              <w:left w:val="single" w:sz="4" w:space="0" w:color="auto"/>
              <w:right w:val="single" w:sz="4" w:space="0" w:color="auto"/>
            </w:tcBorders>
            <w:shd w:val="clear" w:color="auto" w:fill="auto"/>
          </w:tcPr>
          <w:p w14:paraId="74B41320" w14:textId="34503489" w:rsidR="00A8187A" w:rsidRPr="00DB7FCC" w:rsidRDefault="00A8187A" w:rsidP="00A8187A">
            <w:pPr>
              <w:pStyle w:val="MDPI42tablebody"/>
              <w:spacing w:line="240" w:lineRule="auto"/>
            </w:pPr>
            <w:r w:rsidRPr="00664E6E">
              <w:t>III</w:t>
            </w:r>
          </w:p>
        </w:tc>
        <w:tc>
          <w:tcPr>
            <w:tcW w:w="1134" w:type="dxa"/>
            <w:tcBorders>
              <w:top w:val="single" w:sz="4" w:space="0" w:color="auto"/>
              <w:left w:val="single" w:sz="4" w:space="0" w:color="auto"/>
              <w:right w:val="single" w:sz="4" w:space="0" w:color="auto"/>
            </w:tcBorders>
            <w:shd w:val="clear" w:color="auto" w:fill="auto"/>
          </w:tcPr>
          <w:p w14:paraId="3B4E971B" w14:textId="00ADFBD9" w:rsidR="00A8187A" w:rsidRPr="00DB7FCC"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right w:val="single" w:sz="4" w:space="0" w:color="auto"/>
            </w:tcBorders>
            <w:shd w:val="clear" w:color="auto" w:fill="auto"/>
          </w:tcPr>
          <w:p w14:paraId="5107B09D" w14:textId="6F5AA368" w:rsidR="00A8187A" w:rsidRPr="00DB7FCC" w:rsidRDefault="00A8187A" w:rsidP="00A8187A">
            <w:pPr>
              <w:pStyle w:val="MDPI42tablebody"/>
              <w:spacing w:line="240" w:lineRule="auto"/>
            </w:pPr>
            <w:r w:rsidRPr="00664E6E">
              <w:t>-0.17*</w:t>
            </w:r>
          </w:p>
        </w:tc>
        <w:tc>
          <w:tcPr>
            <w:tcW w:w="709" w:type="dxa"/>
            <w:tcBorders>
              <w:top w:val="single" w:sz="4" w:space="0" w:color="auto"/>
              <w:left w:val="single" w:sz="4" w:space="0" w:color="auto"/>
              <w:right w:val="single" w:sz="4" w:space="0" w:color="auto"/>
            </w:tcBorders>
          </w:tcPr>
          <w:p w14:paraId="2F0F4DA7" w14:textId="25F35B43" w:rsidR="00A8187A" w:rsidRPr="00DB7FCC" w:rsidRDefault="00A8187A" w:rsidP="00A8187A">
            <w:pPr>
              <w:pStyle w:val="MDPI42tablebody"/>
              <w:spacing w:line="240" w:lineRule="auto"/>
            </w:pPr>
            <w:r w:rsidRPr="00664E6E">
              <w:t>0.2*</w:t>
            </w:r>
          </w:p>
        </w:tc>
      </w:tr>
      <w:tr w:rsidR="00A8187A" w:rsidRPr="008E459A" w14:paraId="7B0B0230" w14:textId="77777777" w:rsidTr="00A8187A">
        <w:tc>
          <w:tcPr>
            <w:tcW w:w="1073" w:type="dxa"/>
            <w:tcBorders>
              <w:top w:val="single" w:sz="4" w:space="0" w:color="auto"/>
              <w:left w:val="single" w:sz="4" w:space="0" w:color="auto"/>
              <w:right w:val="single" w:sz="4" w:space="0" w:color="auto"/>
            </w:tcBorders>
            <w:shd w:val="clear" w:color="auto" w:fill="auto"/>
          </w:tcPr>
          <w:p w14:paraId="79683DD2" w14:textId="325601B5" w:rsidR="00A8187A" w:rsidRPr="00DB7FCC" w:rsidRDefault="00A8187A" w:rsidP="00A8187A">
            <w:pPr>
              <w:pStyle w:val="MDPI42tablebody"/>
              <w:spacing w:line="240" w:lineRule="auto"/>
            </w:pPr>
            <w:r w:rsidRPr="00664E6E">
              <w:t>IV</w:t>
            </w:r>
          </w:p>
        </w:tc>
        <w:tc>
          <w:tcPr>
            <w:tcW w:w="1134" w:type="dxa"/>
            <w:tcBorders>
              <w:top w:val="single" w:sz="4" w:space="0" w:color="auto"/>
              <w:left w:val="single" w:sz="4" w:space="0" w:color="auto"/>
              <w:right w:val="single" w:sz="4" w:space="0" w:color="auto"/>
            </w:tcBorders>
            <w:shd w:val="clear" w:color="auto" w:fill="auto"/>
          </w:tcPr>
          <w:p w14:paraId="2F18997A" w14:textId="29D4A30D" w:rsidR="00A8187A" w:rsidRPr="00DB7FCC" w:rsidRDefault="00A8187A" w:rsidP="00A8187A">
            <w:pPr>
              <w:pStyle w:val="MDPI42tablebody"/>
              <w:spacing w:line="240" w:lineRule="auto"/>
            </w:pPr>
            <w:r w:rsidRPr="00664E6E">
              <w:t>-0.2*</w:t>
            </w:r>
          </w:p>
        </w:tc>
        <w:tc>
          <w:tcPr>
            <w:tcW w:w="992" w:type="dxa"/>
            <w:tcBorders>
              <w:top w:val="single" w:sz="4" w:space="0" w:color="auto"/>
              <w:left w:val="single" w:sz="4" w:space="0" w:color="auto"/>
              <w:right w:val="single" w:sz="4" w:space="0" w:color="auto"/>
            </w:tcBorders>
            <w:shd w:val="clear" w:color="auto" w:fill="auto"/>
          </w:tcPr>
          <w:p w14:paraId="5DC49E48" w14:textId="0DD43983" w:rsidR="00A8187A" w:rsidRPr="00DB7FCC" w:rsidRDefault="00A8187A" w:rsidP="00A8187A">
            <w:pPr>
              <w:pStyle w:val="MDPI42tablebody"/>
              <w:spacing w:line="240" w:lineRule="auto"/>
            </w:pPr>
            <w:r w:rsidRPr="00664E6E">
              <w:t>-0.11*</w:t>
            </w:r>
          </w:p>
        </w:tc>
        <w:tc>
          <w:tcPr>
            <w:tcW w:w="709" w:type="dxa"/>
            <w:tcBorders>
              <w:top w:val="single" w:sz="4" w:space="0" w:color="auto"/>
              <w:left w:val="single" w:sz="4" w:space="0" w:color="auto"/>
              <w:right w:val="single" w:sz="4" w:space="0" w:color="auto"/>
            </w:tcBorders>
          </w:tcPr>
          <w:p w14:paraId="5AF91C80" w14:textId="54A32E84" w:rsidR="00A8187A" w:rsidRPr="00DB7FCC" w:rsidRDefault="00A8187A" w:rsidP="00A8187A">
            <w:pPr>
              <w:pStyle w:val="MDPI42tablebody"/>
              <w:spacing w:line="240" w:lineRule="auto"/>
            </w:pPr>
            <w:r w:rsidRPr="00664E6E">
              <w:t>0.4*</w:t>
            </w:r>
          </w:p>
        </w:tc>
      </w:tr>
      <w:tr w:rsidR="00A8187A" w:rsidRPr="008E459A" w14:paraId="22CC1A8A" w14:textId="77777777" w:rsidTr="00A8187A">
        <w:tc>
          <w:tcPr>
            <w:tcW w:w="1073" w:type="dxa"/>
            <w:tcBorders>
              <w:top w:val="single" w:sz="4" w:space="0" w:color="auto"/>
              <w:left w:val="single" w:sz="4" w:space="0" w:color="auto"/>
              <w:bottom w:val="single" w:sz="4" w:space="0" w:color="auto"/>
              <w:right w:val="single" w:sz="4" w:space="0" w:color="auto"/>
            </w:tcBorders>
            <w:shd w:val="clear" w:color="auto" w:fill="auto"/>
          </w:tcPr>
          <w:p w14:paraId="4E8B8E76" w14:textId="106AB11B" w:rsidR="00A8187A" w:rsidRPr="00DB7FCC" w:rsidRDefault="00A8187A" w:rsidP="00A8187A">
            <w:pPr>
              <w:pStyle w:val="MDPI42tablebody"/>
              <w:spacing w:line="240" w:lineRule="auto"/>
            </w:pPr>
            <w:r w:rsidRPr="00664E6E">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AE514F7" w14:textId="25E1C835" w:rsidR="00A8187A" w:rsidRPr="00DB7FCC" w:rsidRDefault="00A8187A" w:rsidP="00A8187A">
            <w:pPr>
              <w:pStyle w:val="MDPI42tablebody"/>
              <w:spacing w:line="240" w:lineRule="auto"/>
            </w:pPr>
            <w:r w:rsidRPr="00664E6E">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62283E" w14:textId="2D1BC37F" w:rsidR="00A8187A" w:rsidRPr="00DB7FCC" w:rsidRDefault="00A8187A" w:rsidP="00A8187A">
            <w:pPr>
              <w:pStyle w:val="MDPI42tablebody"/>
              <w:spacing w:line="240" w:lineRule="auto"/>
            </w:pPr>
            <w:r w:rsidRPr="00664E6E">
              <w:t>-0.13*</w:t>
            </w:r>
          </w:p>
        </w:tc>
        <w:tc>
          <w:tcPr>
            <w:tcW w:w="709" w:type="dxa"/>
            <w:tcBorders>
              <w:top w:val="single" w:sz="4" w:space="0" w:color="auto"/>
              <w:left w:val="single" w:sz="4" w:space="0" w:color="auto"/>
              <w:bottom w:val="single" w:sz="4" w:space="0" w:color="auto"/>
              <w:right w:val="single" w:sz="4" w:space="0" w:color="auto"/>
            </w:tcBorders>
          </w:tcPr>
          <w:p w14:paraId="4DAE8433" w14:textId="18185EAF" w:rsidR="00A8187A" w:rsidRPr="00DB7FCC" w:rsidRDefault="00A8187A" w:rsidP="00A8187A">
            <w:pPr>
              <w:pStyle w:val="MDPI42tablebody"/>
              <w:spacing w:line="240" w:lineRule="auto"/>
            </w:pPr>
            <w:r w:rsidRPr="00664E6E">
              <w:t>0.2*</w:t>
            </w:r>
          </w:p>
        </w:tc>
      </w:tr>
      <w:tr w:rsidR="00A8187A" w:rsidRPr="008E459A" w14:paraId="3FC7041D"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33375076" w14:textId="79F525A1" w:rsidR="00A8187A" w:rsidRPr="0074640C" w:rsidRDefault="00A8187A" w:rsidP="00A8187A">
            <w:pPr>
              <w:pStyle w:val="MDPI42tablebody"/>
              <w:spacing w:line="240" w:lineRule="auto"/>
            </w:pPr>
            <w:r w:rsidRPr="00664E6E">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168ED0" w14:textId="4CB18B52" w:rsidR="00A8187A" w:rsidRPr="00126D6A"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871BA7F" w14:textId="523AB01D" w:rsidR="00A8187A" w:rsidRDefault="00A8187A" w:rsidP="00A8187A">
            <w:pPr>
              <w:pStyle w:val="MDPI42tablebody"/>
              <w:spacing w:line="240" w:lineRule="auto"/>
            </w:pPr>
            <w:r w:rsidRPr="00664E6E">
              <w:t xml:space="preserve"> 0.15*</w:t>
            </w:r>
          </w:p>
        </w:tc>
        <w:tc>
          <w:tcPr>
            <w:tcW w:w="709" w:type="dxa"/>
            <w:tcBorders>
              <w:top w:val="single" w:sz="4" w:space="0" w:color="auto"/>
              <w:left w:val="single" w:sz="4" w:space="0" w:color="auto"/>
              <w:bottom w:val="single" w:sz="4" w:space="0" w:color="auto"/>
              <w:right w:val="single" w:sz="4" w:space="0" w:color="auto"/>
            </w:tcBorders>
          </w:tcPr>
          <w:p w14:paraId="7E0C7A91" w14:textId="308334E2" w:rsidR="00A8187A" w:rsidRPr="00F41A3F" w:rsidRDefault="00A8187A" w:rsidP="00A8187A">
            <w:pPr>
              <w:pStyle w:val="MDPI42tablebody"/>
              <w:spacing w:line="240" w:lineRule="auto"/>
            </w:pPr>
            <w:r w:rsidRPr="00664E6E">
              <w:t>0.2*</w:t>
            </w:r>
          </w:p>
        </w:tc>
      </w:tr>
      <w:tr w:rsidR="0077282E" w:rsidRPr="008E459A" w14:paraId="63F5A2EC" w14:textId="77777777" w:rsidTr="00897F24">
        <w:tc>
          <w:tcPr>
            <w:tcW w:w="3908" w:type="dxa"/>
            <w:gridSpan w:val="4"/>
            <w:tcBorders>
              <w:top w:val="single" w:sz="4" w:space="0" w:color="auto"/>
              <w:left w:val="single" w:sz="4" w:space="0" w:color="auto"/>
              <w:right w:val="single" w:sz="4" w:space="0" w:color="auto"/>
            </w:tcBorders>
            <w:shd w:val="clear" w:color="auto" w:fill="auto"/>
          </w:tcPr>
          <w:p w14:paraId="6ACD6056" w14:textId="52272944" w:rsidR="0077282E" w:rsidRPr="00664E6E" w:rsidRDefault="0077282E" w:rsidP="00A8187A">
            <w:pPr>
              <w:pStyle w:val="MDPI42tablebody"/>
              <w:spacing w:line="240" w:lineRule="auto"/>
            </w:pPr>
            <w:r w:rsidRPr="0077282E">
              <w:t>(*p-value &lt;0.01)</w:t>
            </w:r>
          </w:p>
        </w:tc>
      </w:tr>
    </w:tbl>
    <w:p w14:paraId="008A54C7" w14:textId="1722877D" w:rsidR="00A8187A" w:rsidRPr="00A8187A" w:rsidRDefault="00A8187A" w:rsidP="00D96ED3">
      <w:pPr>
        <w:pStyle w:val="MDPI31text"/>
        <w:rPr>
          <w:noProof/>
        </w:rPr>
      </w:pPr>
    </w:p>
    <w:p w14:paraId="22B47744" w14:textId="64C808AC" w:rsidR="00A8187A" w:rsidRDefault="00206C58" w:rsidP="00D96ED3">
      <w:pPr>
        <w:pStyle w:val="MDPI31text"/>
        <w:rPr>
          <w:noProof/>
          <w:lang w:val="en-NZ"/>
        </w:rPr>
      </w:pPr>
      <w:r>
        <w:rPr>
          <w:noProof/>
          <w:lang w:val="en-NZ"/>
        </w:rPr>
        <w:t xml:space="preserve">Finally, </w:t>
      </w:r>
      <w:r w:rsidRPr="009C1510">
        <w:rPr>
          <w:noProof/>
          <w:lang w:val="en-NZ"/>
        </w:rPr>
        <w:t xml:space="preserve">we conducted the Spearman’s Rho correlation </w:t>
      </w:r>
      <w:r w:rsidR="007B6C0E">
        <w:rPr>
          <w:noProof/>
          <w:lang w:val="en-NZ"/>
        </w:rPr>
        <w:t>test to explore the relationship between the results</w:t>
      </w:r>
      <w:r>
        <w:rPr>
          <w:noProof/>
          <w:lang w:val="en-NZ"/>
        </w:rPr>
        <w:t xml:space="preserve"> of the F-Measure</w:t>
      </w:r>
      <w:r w:rsidRPr="009C1510">
        <w:rPr>
          <w:noProof/>
          <w:lang w:val="en-NZ"/>
        </w:rPr>
        <w:t xml:space="preserve"> a</w:t>
      </w:r>
      <w:r>
        <w:rPr>
          <w:noProof/>
          <w:lang w:val="en-NZ"/>
        </w:rPr>
        <w:t>nd time of each variant to further probe our outcomes</w:t>
      </w:r>
      <w:r w:rsidR="00D66229">
        <w:rPr>
          <w:noProof/>
          <w:lang w:val="en-NZ"/>
        </w:rPr>
        <w:fldChar w:fldCharType="begin"/>
      </w:r>
      <w:r w:rsidR="00D66229">
        <w:rPr>
          <w:noProof/>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sidR="00D66229">
        <w:rPr>
          <w:noProof/>
          <w:lang w:val="en-NZ"/>
        </w:rPr>
        <w:fldChar w:fldCharType="separate"/>
      </w:r>
      <w:r w:rsidR="00D66229">
        <w:rPr>
          <w:noProof/>
          <w:lang w:val="en-NZ"/>
        </w:rPr>
        <w:t>[55]</w:t>
      </w:r>
      <w:r w:rsidR="00D66229">
        <w:rPr>
          <w:noProof/>
          <w:lang w:val="en-NZ"/>
        </w:rPr>
        <w:fldChar w:fldCharType="end"/>
      </w:r>
      <w:r w:rsidRPr="009C1510">
        <w:rPr>
          <w:noProof/>
          <w:lang w:val="en-NZ"/>
        </w:rPr>
        <w:t>. W</w:t>
      </w:r>
      <w:r>
        <w:rPr>
          <w:noProof/>
          <w:lang w:val="en-NZ"/>
        </w:rPr>
        <w:t>e report our findings in Table 5</w:t>
      </w:r>
      <w:r w:rsidRPr="009C1510">
        <w:rPr>
          <w:noProof/>
          <w:lang w:val="en-NZ"/>
        </w:rPr>
        <w:t xml:space="preserve">. </w:t>
      </w:r>
      <w:r>
        <w:rPr>
          <w:noProof/>
          <w:lang w:val="en-NZ"/>
        </w:rPr>
        <w:t>The results reported in Table 5 show that the F-Measure</w:t>
      </w:r>
      <w:r w:rsidRPr="009C1510">
        <w:rPr>
          <w:noProof/>
          <w:lang w:val="en-NZ"/>
        </w:rPr>
        <w:t xml:space="preserve"> of</w:t>
      </w:r>
      <w:r>
        <w:rPr>
          <w:noProof/>
          <w:lang w:val="en-NZ"/>
        </w:rPr>
        <w:t xml:space="preserve"> all the</w:t>
      </w:r>
      <w:r w:rsidRPr="009C1510">
        <w:rPr>
          <w:noProof/>
          <w:lang w:val="en-NZ"/>
        </w:rPr>
        <w:t xml:space="preserve"> variant</w:t>
      </w:r>
      <w:r>
        <w:rPr>
          <w:noProof/>
          <w:lang w:val="en-NZ"/>
        </w:rPr>
        <w:t>s</w:t>
      </w:r>
      <w:r w:rsidRPr="009C1510">
        <w:rPr>
          <w:noProof/>
          <w:lang w:val="en-NZ"/>
        </w:rPr>
        <w:t xml:space="preserve"> </w:t>
      </w:r>
      <w:r>
        <w:rPr>
          <w:noProof/>
          <w:lang w:val="en-NZ"/>
        </w:rPr>
        <w:t>reduces with increase in time required for learning and prediction purposes. For all</w:t>
      </w:r>
      <w:r w:rsidRPr="009C1510">
        <w:rPr>
          <w:noProof/>
          <w:lang w:val="en-NZ"/>
        </w:rPr>
        <w:t xml:space="preserve"> </w:t>
      </w:r>
      <w:r>
        <w:rPr>
          <w:noProof/>
          <w:lang w:val="en-NZ"/>
        </w:rPr>
        <w:t xml:space="preserve">the </w:t>
      </w:r>
      <w:r w:rsidRPr="009C1510">
        <w:rPr>
          <w:noProof/>
          <w:lang w:val="en-NZ"/>
        </w:rPr>
        <w:t xml:space="preserve">six cases, there is statistically significant correlation (trade-off) </w:t>
      </w:r>
      <w:r>
        <w:rPr>
          <w:noProof/>
          <w:lang w:val="en-NZ"/>
        </w:rPr>
        <w:t xml:space="preserve">observed </w:t>
      </w:r>
      <w:r w:rsidRPr="009C1510">
        <w:rPr>
          <w:noProof/>
          <w:lang w:val="en-NZ"/>
        </w:rPr>
        <w:t xml:space="preserve">between the </w:t>
      </w:r>
      <w:r>
        <w:rPr>
          <w:noProof/>
          <w:lang w:val="en-NZ"/>
        </w:rPr>
        <w:t>F-Measure</w:t>
      </w:r>
      <w:r w:rsidRPr="009C1510">
        <w:rPr>
          <w:noProof/>
          <w:lang w:val="en-NZ"/>
        </w:rPr>
        <w:t xml:space="preserve"> and time.</w:t>
      </w:r>
    </w:p>
    <w:p w14:paraId="48C0F875" w14:textId="7E64F7E8" w:rsidR="00206C58" w:rsidRDefault="00206C58" w:rsidP="00D96ED3">
      <w:pPr>
        <w:pStyle w:val="MDPI31text"/>
        <w:rPr>
          <w:noProof/>
          <w:lang w:val="en-NZ"/>
        </w:rPr>
      </w:pPr>
      <w:r>
        <w:rPr>
          <w:noProof/>
          <w:lang w:val="en-NZ"/>
        </w:rPr>
        <w:t>To summarize the outcomes of this sub-section, variant VI exhibits better robustness (</w:t>
      </w:r>
      <w:r w:rsidRPr="00967DD7">
        <w:rPr>
          <w:i/>
          <w:noProof/>
          <w:lang w:val="en-NZ"/>
        </w:rPr>
        <w:t>r</w:t>
      </w:r>
      <w:r>
        <w:rPr>
          <w:noProof/>
          <w:lang w:val="en-NZ"/>
        </w:rPr>
        <w:t xml:space="preserve"> = 0.15) when dealing with imbalance data in comparison to the other variants and the robustness of variant IV (</w:t>
      </w:r>
      <w:r w:rsidRPr="00967DD7">
        <w:rPr>
          <w:i/>
          <w:noProof/>
          <w:lang w:val="en-NZ"/>
        </w:rPr>
        <w:t>r</w:t>
      </w:r>
      <w:r>
        <w:rPr>
          <w:noProof/>
          <w:lang w:val="en-NZ"/>
        </w:rPr>
        <w:t xml:space="preserve"> = -0.5) was found to reliable with the increase in the time for learning and prediction in comparison to the other variants.</w:t>
      </w:r>
    </w:p>
    <w:p w14:paraId="7803A708" w14:textId="274753BE" w:rsidR="000007F7" w:rsidRDefault="000007F7" w:rsidP="000007F7">
      <w:pPr>
        <w:pStyle w:val="MDPI41tablecaption"/>
      </w:pPr>
      <w:r w:rsidRPr="000007F7">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5</w:t>
      </w:r>
      <w:r w:rsidR="009E2C4F">
        <w:rPr>
          <w:b/>
        </w:rPr>
        <w:fldChar w:fldCharType="end"/>
      </w:r>
      <w:r w:rsidRPr="000007F7">
        <w:rPr>
          <w:b/>
        </w:rPr>
        <w:t>.</w:t>
      </w:r>
      <w:r>
        <w:t xml:space="preserve"> </w:t>
      </w:r>
      <w:r w:rsidRPr="00CB2253">
        <w:t xml:space="preserve">Tradeoff between </w:t>
      </w:r>
      <w:r>
        <w:t>F-Measure</w:t>
      </w:r>
      <w:r w:rsidRPr="00CB2253">
        <w:t xml:space="preserv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77282E" w:rsidRPr="008E459A" w14:paraId="7FFBF8EE" w14:textId="77777777" w:rsidTr="0077282E">
        <w:tc>
          <w:tcPr>
            <w:tcW w:w="1073" w:type="dxa"/>
            <w:tcBorders>
              <w:top w:val="single" w:sz="8" w:space="0" w:color="auto"/>
              <w:left w:val="single" w:sz="4" w:space="0" w:color="auto"/>
              <w:right w:val="single" w:sz="4" w:space="0" w:color="auto"/>
            </w:tcBorders>
            <w:shd w:val="clear" w:color="auto" w:fill="auto"/>
            <w:vAlign w:val="center"/>
          </w:tcPr>
          <w:p w14:paraId="180CD21D" w14:textId="77777777" w:rsidR="0077282E" w:rsidRPr="008E459A" w:rsidRDefault="0077282E" w:rsidP="00062172">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3EE55BB5" w14:textId="4DFD6A12" w:rsidR="0077282E" w:rsidRPr="00DB7FCC" w:rsidRDefault="0077282E" w:rsidP="00062172">
            <w:pPr>
              <w:pStyle w:val="MDPI42tablebody"/>
              <w:spacing w:line="240" w:lineRule="auto"/>
              <w:rPr>
                <w:b/>
                <w:snapToGrid/>
              </w:rPr>
            </w:pPr>
            <w:r w:rsidRPr="0077282E">
              <w:rPr>
                <w:b/>
                <w:snapToGrid/>
              </w:rPr>
              <w:t>Spearman’s Rho (r)</w:t>
            </w:r>
          </w:p>
        </w:tc>
      </w:tr>
      <w:tr w:rsidR="0077282E" w:rsidRPr="008E459A" w14:paraId="6E899637" w14:textId="77777777" w:rsidTr="0077282E">
        <w:tc>
          <w:tcPr>
            <w:tcW w:w="1073" w:type="dxa"/>
            <w:tcBorders>
              <w:top w:val="single" w:sz="4" w:space="0" w:color="auto"/>
              <w:left w:val="single" w:sz="4" w:space="0" w:color="auto"/>
              <w:right w:val="single" w:sz="4" w:space="0" w:color="auto"/>
            </w:tcBorders>
            <w:shd w:val="clear" w:color="auto" w:fill="auto"/>
          </w:tcPr>
          <w:p w14:paraId="7C289F72" w14:textId="77777777" w:rsidR="0077282E" w:rsidRPr="00DB7FCC" w:rsidRDefault="0077282E" w:rsidP="0077282E">
            <w:pPr>
              <w:pStyle w:val="MDPI42tablebody"/>
              <w:spacing w:line="240" w:lineRule="auto"/>
            </w:pPr>
            <w:r w:rsidRPr="00664E6E">
              <w:t>I</w:t>
            </w:r>
          </w:p>
        </w:tc>
        <w:tc>
          <w:tcPr>
            <w:tcW w:w="1984" w:type="dxa"/>
            <w:tcBorders>
              <w:top w:val="single" w:sz="4" w:space="0" w:color="auto"/>
              <w:left w:val="single" w:sz="4" w:space="0" w:color="auto"/>
              <w:right w:val="single" w:sz="4" w:space="0" w:color="auto"/>
            </w:tcBorders>
            <w:shd w:val="clear" w:color="auto" w:fill="auto"/>
          </w:tcPr>
          <w:p w14:paraId="438F6103" w14:textId="0B71BA11" w:rsidR="0077282E" w:rsidRPr="00DB7FCC" w:rsidRDefault="0077282E" w:rsidP="0077282E">
            <w:pPr>
              <w:pStyle w:val="MDPI42tablebody"/>
              <w:spacing w:line="240" w:lineRule="auto"/>
            </w:pPr>
            <w:r w:rsidRPr="009A4360">
              <w:t>-0.7*</w:t>
            </w:r>
          </w:p>
        </w:tc>
      </w:tr>
      <w:tr w:rsidR="0077282E" w:rsidRPr="008E459A" w14:paraId="49DAEB67" w14:textId="77777777" w:rsidTr="0077282E">
        <w:tc>
          <w:tcPr>
            <w:tcW w:w="1073" w:type="dxa"/>
            <w:tcBorders>
              <w:top w:val="single" w:sz="4" w:space="0" w:color="auto"/>
              <w:left w:val="single" w:sz="4" w:space="0" w:color="auto"/>
              <w:right w:val="single" w:sz="4" w:space="0" w:color="auto"/>
            </w:tcBorders>
            <w:shd w:val="clear" w:color="auto" w:fill="auto"/>
          </w:tcPr>
          <w:p w14:paraId="2F54ABED" w14:textId="77777777" w:rsidR="0077282E" w:rsidRPr="00DB7FCC" w:rsidRDefault="0077282E" w:rsidP="0077282E">
            <w:pPr>
              <w:pStyle w:val="MDPI42tablebody"/>
              <w:spacing w:line="240" w:lineRule="auto"/>
            </w:pPr>
            <w:r w:rsidRPr="00664E6E">
              <w:t>II</w:t>
            </w:r>
          </w:p>
        </w:tc>
        <w:tc>
          <w:tcPr>
            <w:tcW w:w="1984" w:type="dxa"/>
            <w:tcBorders>
              <w:left w:val="single" w:sz="4" w:space="0" w:color="auto"/>
              <w:right w:val="single" w:sz="4" w:space="0" w:color="auto"/>
            </w:tcBorders>
            <w:shd w:val="clear" w:color="auto" w:fill="auto"/>
          </w:tcPr>
          <w:p w14:paraId="5573784C" w14:textId="24FBE762" w:rsidR="0077282E" w:rsidRPr="00DB7FCC" w:rsidRDefault="0077282E" w:rsidP="0077282E">
            <w:pPr>
              <w:pStyle w:val="MDPI42tablebody"/>
              <w:spacing w:line="240" w:lineRule="auto"/>
            </w:pPr>
            <w:r w:rsidRPr="009A4360">
              <w:t>-0.7*</w:t>
            </w:r>
          </w:p>
        </w:tc>
      </w:tr>
      <w:tr w:rsidR="0077282E" w:rsidRPr="008E459A" w14:paraId="72756BD6" w14:textId="77777777" w:rsidTr="0077282E">
        <w:tc>
          <w:tcPr>
            <w:tcW w:w="1073" w:type="dxa"/>
            <w:tcBorders>
              <w:top w:val="single" w:sz="4" w:space="0" w:color="auto"/>
              <w:left w:val="single" w:sz="4" w:space="0" w:color="auto"/>
              <w:right w:val="single" w:sz="4" w:space="0" w:color="auto"/>
            </w:tcBorders>
            <w:shd w:val="clear" w:color="auto" w:fill="auto"/>
          </w:tcPr>
          <w:p w14:paraId="6E85A88E" w14:textId="77777777" w:rsidR="0077282E" w:rsidRPr="00DB7FCC" w:rsidRDefault="0077282E" w:rsidP="0077282E">
            <w:pPr>
              <w:pStyle w:val="MDPI42tablebody"/>
              <w:spacing w:line="240" w:lineRule="auto"/>
            </w:pPr>
            <w:r w:rsidRPr="00664E6E">
              <w:t>III</w:t>
            </w:r>
          </w:p>
        </w:tc>
        <w:tc>
          <w:tcPr>
            <w:tcW w:w="1984" w:type="dxa"/>
            <w:tcBorders>
              <w:left w:val="single" w:sz="4" w:space="0" w:color="auto"/>
              <w:right w:val="single" w:sz="4" w:space="0" w:color="auto"/>
            </w:tcBorders>
            <w:shd w:val="clear" w:color="auto" w:fill="auto"/>
          </w:tcPr>
          <w:p w14:paraId="3DDA1571" w14:textId="6EE86B56" w:rsidR="0077282E" w:rsidRPr="00DB7FCC" w:rsidRDefault="0077282E" w:rsidP="0077282E">
            <w:pPr>
              <w:pStyle w:val="MDPI42tablebody"/>
              <w:spacing w:line="240" w:lineRule="auto"/>
            </w:pPr>
            <w:r w:rsidRPr="009A4360">
              <w:t>-0.7*</w:t>
            </w:r>
          </w:p>
        </w:tc>
      </w:tr>
      <w:tr w:rsidR="0077282E" w:rsidRPr="008E459A" w14:paraId="452D38A6" w14:textId="77777777" w:rsidTr="0077282E">
        <w:tc>
          <w:tcPr>
            <w:tcW w:w="1073" w:type="dxa"/>
            <w:tcBorders>
              <w:top w:val="single" w:sz="4" w:space="0" w:color="auto"/>
              <w:left w:val="single" w:sz="4" w:space="0" w:color="auto"/>
              <w:right w:val="single" w:sz="4" w:space="0" w:color="auto"/>
            </w:tcBorders>
            <w:shd w:val="clear" w:color="auto" w:fill="auto"/>
          </w:tcPr>
          <w:p w14:paraId="1DB6DE24" w14:textId="77777777" w:rsidR="0077282E" w:rsidRPr="00DB7FCC" w:rsidRDefault="0077282E" w:rsidP="0077282E">
            <w:pPr>
              <w:pStyle w:val="MDPI42tablebody"/>
              <w:spacing w:line="240" w:lineRule="auto"/>
            </w:pPr>
            <w:r w:rsidRPr="00664E6E">
              <w:t>IV</w:t>
            </w:r>
          </w:p>
        </w:tc>
        <w:tc>
          <w:tcPr>
            <w:tcW w:w="1984" w:type="dxa"/>
            <w:tcBorders>
              <w:left w:val="single" w:sz="4" w:space="0" w:color="auto"/>
              <w:right w:val="single" w:sz="4" w:space="0" w:color="auto"/>
            </w:tcBorders>
            <w:shd w:val="clear" w:color="auto" w:fill="auto"/>
          </w:tcPr>
          <w:p w14:paraId="0AA05D70" w14:textId="656AA46F" w:rsidR="0077282E" w:rsidRPr="00DB7FCC" w:rsidRDefault="0077282E" w:rsidP="0077282E">
            <w:pPr>
              <w:pStyle w:val="MDPI42tablebody"/>
              <w:spacing w:line="240" w:lineRule="auto"/>
            </w:pPr>
            <w:r w:rsidRPr="009A4360">
              <w:t>-0.5*</w:t>
            </w:r>
          </w:p>
        </w:tc>
      </w:tr>
      <w:tr w:rsidR="0077282E" w:rsidRPr="008E459A" w14:paraId="7573034A"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72E32386" w14:textId="77777777" w:rsidR="0077282E" w:rsidRPr="00DB7FCC" w:rsidRDefault="0077282E" w:rsidP="0077282E">
            <w:pPr>
              <w:pStyle w:val="MDPI42tablebody"/>
              <w:spacing w:line="240" w:lineRule="auto"/>
            </w:pPr>
            <w:r w:rsidRPr="00664E6E">
              <w:t>V</w:t>
            </w:r>
          </w:p>
        </w:tc>
        <w:tc>
          <w:tcPr>
            <w:tcW w:w="1984" w:type="dxa"/>
            <w:tcBorders>
              <w:left w:val="single" w:sz="4" w:space="0" w:color="auto"/>
              <w:right w:val="single" w:sz="4" w:space="0" w:color="auto"/>
            </w:tcBorders>
            <w:shd w:val="clear" w:color="auto" w:fill="auto"/>
          </w:tcPr>
          <w:p w14:paraId="2876ED1C" w14:textId="473324FE" w:rsidR="0077282E" w:rsidRPr="00DB7FCC" w:rsidRDefault="0077282E" w:rsidP="0077282E">
            <w:pPr>
              <w:pStyle w:val="MDPI42tablebody"/>
              <w:spacing w:line="240" w:lineRule="auto"/>
            </w:pPr>
            <w:r w:rsidRPr="009A4360">
              <w:t>-0.6*</w:t>
            </w:r>
          </w:p>
        </w:tc>
      </w:tr>
      <w:tr w:rsidR="0077282E" w:rsidRPr="008E459A" w14:paraId="4F6BD0F5"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58522FF5" w14:textId="77777777" w:rsidR="0077282E" w:rsidRPr="0074640C" w:rsidRDefault="0077282E" w:rsidP="0077282E">
            <w:pPr>
              <w:pStyle w:val="MDPI42tablebody"/>
              <w:spacing w:line="240" w:lineRule="auto"/>
            </w:pPr>
            <w:r w:rsidRPr="00664E6E">
              <w:t>VI</w:t>
            </w:r>
          </w:p>
        </w:tc>
        <w:tc>
          <w:tcPr>
            <w:tcW w:w="1984" w:type="dxa"/>
            <w:tcBorders>
              <w:left w:val="single" w:sz="4" w:space="0" w:color="auto"/>
              <w:right w:val="single" w:sz="4" w:space="0" w:color="auto"/>
            </w:tcBorders>
            <w:shd w:val="clear" w:color="auto" w:fill="auto"/>
          </w:tcPr>
          <w:p w14:paraId="1A5F271A" w14:textId="101F08FB" w:rsidR="0077282E" w:rsidRPr="00F41A3F" w:rsidRDefault="0077282E" w:rsidP="0077282E">
            <w:pPr>
              <w:pStyle w:val="MDPI42tablebody"/>
              <w:spacing w:line="240" w:lineRule="auto"/>
            </w:pPr>
            <w:r w:rsidRPr="009A4360">
              <w:t>-0.7*</w:t>
            </w:r>
          </w:p>
        </w:tc>
      </w:tr>
      <w:tr w:rsidR="0077282E" w:rsidRPr="008E459A" w14:paraId="3DB80B32" w14:textId="77777777" w:rsidTr="0077282E">
        <w:tc>
          <w:tcPr>
            <w:tcW w:w="3057" w:type="dxa"/>
            <w:gridSpan w:val="2"/>
            <w:tcBorders>
              <w:top w:val="single" w:sz="4" w:space="0" w:color="auto"/>
              <w:left w:val="single" w:sz="4" w:space="0" w:color="auto"/>
              <w:right w:val="single" w:sz="4" w:space="0" w:color="auto"/>
            </w:tcBorders>
            <w:shd w:val="clear" w:color="auto" w:fill="auto"/>
          </w:tcPr>
          <w:p w14:paraId="6E654294" w14:textId="690A4BBA" w:rsidR="0077282E" w:rsidRPr="009A4360" w:rsidRDefault="0077282E" w:rsidP="0077282E">
            <w:pPr>
              <w:pStyle w:val="MDPI42tablebody"/>
              <w:spacing w:line="240" w:lineRule="auto"/>
            </w:pPr>
            <w:r w:rsidRPr="0077282E">
              <w:t>(*p-value &lt;0.01)</w:t>
            </w:r>
          </w:p>
        </w:tc>
      </w:tr>
    </w:tbl>
    <w:p w14:paraId="02876BB5" w14:textId="63A5CC13" w:rsidR="00206C58" w:rsidRDefault="00206C58" w:rsidP="00D96ED3">
      <w:pPr>
        <w:pStyle w:val="MDPI31text"/>
        <w:rPr>
          <w:noProof/>
          <w:lang w:val="en-NZ"/>
        </w:rPr>
      </w:pPr>
    </w:p>
    <w:p w14:paraId="6A92CF57" w14:textId="085136C4" w:rsidR="00206C58" w:rsidRDefault="00315FD5" w:rsidP="00315FD5">
      <w:pPr>
        <w:pStyle w:val="MDPI21heading1"/>
      </w:pPr>
      <w:r>
        <w:t>6. Discussion and Implications</w:t>
      </w:r>
    </w:p>
    <w:p w14:paraId="2EAEBA6C" w14:textId="7B5E45DE" w:rsidR="00315FD5" w:rsidRDefault="00315FD5" w:rsidP="00D96ED3">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02EE2D1" w14:textId="48E8C9A2" w:rsidR="00315FD5" w:rsidRDefault="001C2775" w:rsidP="00D96ED3">
      <w:pPr>
        <w:pStyle w:val="MDPI31text"/>
      </w:pPr>
      <w:r>
        <w:rPr>
          <w:noProof/>
          <w:snapToGrid/>
          <w:lang w:val="de-DE" w:bidi="ar-SA"/>
        </w:rPr>
        <w:lastRenderedPageBreak/>
        <mc:AlternateContent>
          <mc:Choice Requires="wpg">
            <w:drawing>
              <wp:anchor distT="0" distB="0" distL="114300" distR="114300" simplePos="0" relativeHeight="251660288" behindDoc="0" locked="0" layoutInCell="1" allowOverlap="1" wp14:anchorId="6E576A33" wp14:editId="22795776">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14:paraId="3ED38008" w14:textId="0BD5D93E" w:rsidR="001C2775" w:rsidRPr="004D32C5" w:rsidRDefault="001C2775" w:rsidP="00CD2F94">
                              <w:pPr>
                                <w:pStyle w:val="MDPI51figurecaption"/>
                                <w:ind w:left="0"/>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004227B3">
                                <w:t>Overall performance of Naïve Bayes variants based on accuracy, F-Measure, and 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E576A33" id="Gruppieren 7" o:spid="_x0000_s1026" style="position:absolute;left:0;text-align:left;margin-left:131.5pt;margin-top:338.7pt;width:392pt;height:327.3pt;z-index:251660288;mso-width-relative:margin" coordorigin="16700" coordsize="49784,415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">
                  <v:imagedata r:id="rId14" o:title="Rplot28"/>
                </v:shape>
                <v:shapetype id="_x0000_t202" coordsize="21600,21600" o:spt="202" path="m,l,21600r21600,l21600,xe">
                  <v:stroke joinstyle="miter"/>
                  <v:path gradientshapeok="t" o:connecttype="rect"/>
                </v:shapetype>
                <v:shape id="Textfeld 4" o:spid="_x0000_s1028" type="#_x0000_t202" style="position:absolute;left:16700;top:39338;width:4978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ED38008" w14:textId="0BD5D93E" w:rsidR="001C2775" w:rsidRPr="004D32C5" w:rsidRDefault="001C2775" w:rsidP="00CD2F94">
                        <w:pPr>
                          <w:pStyle w:val="MDPI51figurecaption"/>
                          <w:ind w:left="0"/>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004227B3">
                          <w:t>Overall performance of Naïve Bayes variants based on accuracy, F-Measure, and time</w:t>
                        </w:r>
                        <w:r>
                          <w:t>.</w:t>
                        </w:r>
                      </w:p>
                    </w:txbxContent>
                  </v:textbox>
                </v:shape>
                <w10:wrap type="topAndBottom"/>
              </v:group>
            </w:pict>
          </mc:Fallback>
        </mc:AlternateContent>
      </w:r>
      <w:r w:rsidR="00315FD5" w:rsidRPr="0006512E">
        <w:t>Figure 1</w:t>
      </w:r>
      <w:r w:rsidR="00315FD5">
        <w:t xml:space="preserve"> </w:t>
      </w:r>
      <w:r w:rsidR="00E803EF">
        <w:t>provides a summary of performance results (accuracy, F-Measure, and time metrics) of the six Naïve Bayes variants for the five datasets</w:t>
      </w:r>
      <w:r w:rsidR="00315FD5">
        <w:t xml:space="preserve"> in the form of a box plot. The figure</w:t>
      </w:r>
      <w:r w:rsidR="00315FD5" w:rsidRPr="0006512E">
        <w:t xml:space="preserve"> </w:t>
      </w:r>
      <w:r w:rsidR="00315FD5">
        <w:t xml:space="preserve">allows for </w:t>
      </w:r>
      <w:r w:rsidR="00315FD5" w:rsidRPr="0006512E">
        <w:t xml:space="preserve">meaningful </w:t>
      </w:r>
      <w:r w:rsidR="00315FD5">
        <w:t>evaluation of trends in our outcomes.</w:t>
      </w:r>
      <w:r w:rsidR="00315FD5">
        <w:rPr>
          <w:lang w:val="en-NZ"/>
        </w:rPr>
        <w:t xml:space="preserve"> </w:t>
      </w:r>
      <w:r w:rsidR="00315FD5" w:rsidRPr="0006512E">
        <w:t>When examining the range of results observed for the five datasets (TradeMe, MyTracks, Vodafone</w:t>
      </w:r>
      <w:r w:rsidR="00315FD5">
        <w:t xml:space="preserve"> </w:t>
      </w:r>
      <w:r w:rsidR="00315FD5" w:rsidRPr="0006512E">
        <w:t xml:space="preserve">NZ, ThreeNow and Flutter), the six variants exhibited </w:t>
      </w:r>
      <w:r w:rsidR="00315FD5">
        <w:t>varied performances</w:t>
      </w:r>
      <w:r w:rsidR="00315FD5" w:rsidRPr="0006512E">
        <w:t xml:space="preserve">. This conclusion is drawn </w:t>
      </w:r>
      <w:r w:rsidR="00E213EE">
        <w:t>based on the results shown by the accuracy, F-Measure, and time metrics</w:t>
      </w:r>
      <w:r w:rsidR="00315FD5">
        <w:t xml:space="preserve"> (refer to section V- RQ1 and Figure 1)</w:t>
      </w:r>
      <w:r w:rsidR="00315FD5" w:rsidRPr="0006512E">
        <w:t>.</w:t>
      </w:r>
      <w:r w:rsidR="00315FD5">
        <w:t xml:space="preserve"> </w:t>
      </w:r>
      <w:r w:rsidR="00315FD5" w:rsidRPr="0006512E">
        <w:t>We suspect that the type of features associated with each label</w:t>
      </w:r>
      <w:r w:rsidR="00315FD5">
        <w:t xml:space="preserve"> (i.e., category)</w:t>
      </w:r>
      <w:r w:rsidR="00315FD5" w:rsidRPr="0006512E">
        <w:t xml:space="preserve"> play</w:t>
      </w:r>
      <w:r w:rsidR="00315FD5">
        <w:t>s</w:t>
      </w:r>
      <w:r w:rsidR="00315FD5" w:rsidRPr="0006512E">
        <w:t xml:space="preserve"> </w:t>
      </w:r>
      <w:r w:rsidR="00E22B7C">
        <w:t>an important role in predicting the relevant label</w:t>
      </w:r>
      <w:r w:rsidR="00315FD5">
        <w:t xml:space="preserve"> (useful or non-useful)</w:t>
      </w:r>
      <w:r w:rsidR="00315FD5" w:rsidRPr="0006512E">
        <w:t>.</w:t>
      </w:r>
      <w:r w:rsidR="00315FD5">
        <w:rPr>
          <w:lang w:val="en-NZ"/>
        </w:rPr>
        <w:t xml:space="preserve"> </w:t>
      </w:r>
      <w:r w:rsidR="00315FD5" w:rsidRPr="0006512E">
        <w:t xml:space="preserve">This may explain </w:t>
      </w:r>
      <w:r w:rsidR="00823B08">
        <w:t>variations in performances shown by the Naïve Bayes variants when classifying useful and non-useful reviews for the five datasets. Based on this outcome, we believe the variants can reliably predict the label of each review if the features</w:t>
      </w:r>
      <w:r w:rsidR="00315FD5" w:rsidRPr="0006512E">
        <w:t xml:space="preserve"> spread across </w:t>
      </w:r>
      <w:r w:rsidR="00315FD5">
        <w:t>various</w:t>
      </w:r>
      <w:r w:rsidR="00315FD5" w:rsidRPr="0006512E">
        <w:t xml:space="preserve"> label</w:t>
      </w:r>
      <w:r w:rsidR="00315FD5">
        <w:t>s</w:t>
      </w:r>
      <w:r w:rsidR="00315FD5" w:rsidRPr="0006512E">
        <w:t xml:space="preserve"> had hi</w:t>
      </w:r>
      <w:r w:rsidR="00315FD5">
        <w:t xml:space="preserve">gher </w:t>
      </w:r>
      <w:r w:rsidR="00D31A1C">
        <w:t>degree of distinctness (i.e., if the features associated with a label are significantly distinct compared to the features associated with other labels), an aspect needing further empirical</w:t>
      </w:r>
      <w:r w:rsidR="00315FD5" w:rsidRPr="0006512E">
        <w:t xml:space="preserve"> investigation.</w:t>
      </w:r>
      <w:r w:rsidR="00315FD5">
        <w:t xml:space="preserve"> This is because, for some overlapping features (i.e., similar words belonging to different categories) the conditional probability P(w</w:t>
      </w:r>
      <w:r w:rsidR="00315FD5">
        <w:rPr>
          <w:vertAlign w:val="subscript"/>
        </w:rPr>
        <w:t>i</w:t>
      </w:r>
      <w:r w:rsidR="00315FD5">
        <w:t>|c</w:t>
      </w:r>
      <w:r w:rsidR="00315FD5">
        <w:rPr>
          <w:vertAlign w:val="subscript"/>
        </w:rPr>
        <w:t>n</w:t>
      </w:r>
      <w:r w:rsidR="00315FD5">
        <w:t>) of the specific feature w</w:t>
      </w:r>
      <w:r w:rsidR="00315FD5">
        <w:rPr>
          <w:vertAlign w:val="subscript"/>
        </w:rPr>
        <w:t>i</w:t>
      </w:r>
      <w:r w:rsidR="00315FD5">
        <w:t xml:space="preserve"> given the category c</w:t>
      </w:r>
      <w:r w:rsidR="00315FD5">
        <w:rPr>
          <w:vertAlign w:val="subscript"/>
        </w:rPr>
        <w:t>n</w:t>
      </w:r>
      <w:r w:rsidR="00315FD5">
        <w:t xml:space="preserve"> could be normally distributed. In such a scenario, bias and variance of such features belonging to each category in the training data could be computed, and later utilizing the probability density function of the normal distribution, P(w</w:t>
      </w:r>
      <w:r w:rsidR="00315FD5">
        <w:rPr>
          <w:vertAlign w:val="subscript"/>
        </w:rPr>
        <w:t>i</w:t>
      </w:r>
      <w:r w:rsidR="00315FD5">
        <w:t>|c</w:t>
      </w:r>
      <w:r w:rsidR="00315FD5">
        <w:rPr>
          <w:vertAlign w:val="subscript"/>
        </w:rPr>
        <w:t>n</w:t>
      </w:r>
      <w:r w:rsidR="00315FD5">
        <w:t>) can be computed for the unlabeled reviews. To generate the probability value of a specific feature w</w:t>
      </w:r>
      <w:r w:rsidR="00315FD5">
        <w:rPr>
          <w:vertAlign w:val="subscript"/>
        </w:rPr>
        <w:t xml:space="preserve">i </w:t>
      </w:r>
      <w:r w:rsidR="00315FD5">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variant that would ultimately assist towards the generation of reliable features for learning purposes </w:t>
      </w:r>
      <w:r w:rsidR="00315FD5">
        <w:fldChar w:fldCharType="begin"/>
      </w:r>
      <w:r w:rsidR="00E17B41">
        <w:instrText xml:space="preserve"> ADDIN EN.CITE &lt;EndNote&gt;&lt;Cite&gt;&lt;Author&gt;Zhu&lt;/Author&gt;&lt;Year&gt;2006&lt;/Year&gt;&lt;RecNum&gt;2097&lt;/RecNum&gt;&lt;DisplayText&gt;&lt;style size="10"&gt;[56,57]&lt;/style&gt;&lt;/DisplayText&gt;&lt;record&gt;&lt;rec-number&gt;2097&lt;/rec-number&gt;&lt;foreign-keys&gt;&lt;key app="EN" db-id="aea2tx091fwxe5ee0f6xrds4sdpww9sz9spt" timestamp="1719123907"&gt;2097&lt;/key&gt;&lt;/foreign-keys&gt;&lt;ref-type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2098&lt;/RecNum&gt;&lt;record&gt;&lt;rec-number&gt;2098&lt;/rec-number&gt;&lt;foreign-keys&gt;&lt;key app="EN" db-id="aea2tx091fwxe5ee0f6xrds4sdpww9sz9spt" timestamp="1719123907"&gt;2098&lt;/key&gt;&lt;/foreign-keys&gt;&lt;ref-type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rsidR="00315FD5">
        <w:fldChar w:fldCharType="separate"/>
      </w:r>
      <w:r w:rsidR="00E17B41">
        <w:rPr>
          <w:noProof/>
        </w:rPr>
        <w:t>[56,57]</w:t>
      </w:r>
      <w:r w:rsidR="00315FD5">
        <w:fldChar w:fldCharType="end"/>
      </w:r>
      <w:r w:rsidR="00315FD5">
        <w:t>.</w:t>
      </w:r>
    </w:p>
    <w:p w14:paraId="05BB3F96" w14:textId="03B9DE92" w:rsidR="001C2775" w:rsidRDefault="001C2775" w:rsidP="00D96ED3">
      <w:pPr>
        <w:pStyle w:val="MDPI31text"/>
      </w:pPr>
    </w:p>
    <w:p w14:paraId="21357042" w14:textId="380473CF" w:rsidR="00315FD5" w:rsidRDefault="00315FD5" w:rsidP="00D96ED3">
      <w:pPr>
        <w:pStyle w:val="MDPI31text"/>
        <w:rPr>
          <w:b/>
        </w:rPr>
      </w:pPr>
      <w:r w:rsidRPr="00FD48E8">
        <w:lastRenderedPageBreak/>
        <w:t xml:space="preserve">More importantly, we noticed </w:t>
      </w:r>
      <w:r w:rsidR="008A1C0C">
        <w:t>that all the Naïve Bayes variants operated on the independence assumption, causing each variant to ignore the meaning of words relative to other words. This</w:t>
      </w:r>
      <w:r w:rsidRPr="00FD48E8">
        <w:t xml:space="preserve">, in general, may compromise each variant’s ability to calculate probabilities when working with words pertaining to real-world natural language applications </w:t>
      </w:r>
      <w:r w:rsidRPr="00FD48E8">
        <w:fldChar w:fldCharType="begin"/>
      </w:r>
      <w:r w:rsidR="00E17B41">
        <w:instrText xml:space="preserve"> ADDIN EN.CITE &lt;EndNote&gt;&lt;Cite&gt;&lt;Author&gt;John&lt;/Author&gt;&lt;Year&gt;1995&lt;/Year&gt;&lt;RecNum&gt;2099&lt;/RecNum&gt;&lt;DisplayText&gt;&lt;style size="10"&gt;[58]&lt;/style&gt;&lt;/DisplayText&gt;&lt;record&gt;&lt;rec-number&gt;2099&lt;/rec-number&gt;&lt;foreign-keys&gt;&lt;key app="EN" db-id="aea2tx091fwxe5ee0f6xrds4sdpww9sz9spt" timestamp="1719123907"&gt;2099&lt;/key&gt;&lt;/foreign-keys&gt;&lt;ref-type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rsidRPr="00FD48E8">
        <w:fldChar w:fldCharType="separate"/>
      </w:r>
      <w:r w:rsidR="00E17B41">
        <w:rPr>
          <w:noProof/>
        </w:rPr>
        <w:t>[58]</w:t>
      </w:r>
      <w:r w:rsidRPr="00FD48E8">
        <w:fldChar w:fldCharType="end"/>
      </w:r>
      <w:r w:rsidRPr="00FD48E8">
        <w:t>. For example, in the review ‘</w:t>
      </w:r>
      <w:r w:rsidRPr="00FD48E8">
        <w:rPr>
          <w:i/>
        </w:rPr>
        <w:t>the signal fades away</w:t>
      </w:r>
      <w:r w:rsidRPr="00FD48E8">
        <w:t xml:space="preserve">’, the words ‘signal’ and ‘fades’ are related as the word pair ‘signal - fades’ indicates that there is an issue with the phone signal. However, this is not considered by the Naïve Bayes variants. </w:t>
      </w:r>
      <w:r w:rsidR="00DF13E8">
        <w:t>However, other machine learning algorithms like logistic regression</w:t>
      </w:r>
      <w:r w:rsidRPr="00FD48E8">
        <w:t xml:space="preserve"> discretize the words or </w:t>
      </w:r>
      <w:r w:rsidR="00927AC8">
        <w:t>try to fit a normal distribution</w:t>
      </w:r>
      <w:r w:rsidRPr="00FD48E8">
        <w:t xml:space="preserve"> </w:t>
      </w:r>
      <w:r w:rsidRPr="00FD48E8">
        <w:fldChar w:fldCharType="begin"/>
      </w:r>
      <w:r w:rsidR="00E17B41">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D48E8">
        <w:fldChar w:fldCharType="separate"/>
      </w:r>
      <w:r w:rsidR="00E17B41">
        <w:rPr>
          <w:noProof/>
        </w:rPr>
        <w:t>[59]</w:t>
      </w:r>
      <w:r w:rsidRPr="00FD48E8">
        <w:fldChar w:fldCharType="end"/>
      </w:r>
      <w:r w:rsidRPr="00FD48E8">
        <w:t xml:space="preserve">. In fact, each Naive Bayes </w:t>
      </w:r>
      <w:r w:rsidR="00E16CFC">
        <w:t>variant assumes the word space is normally distributed with zero variance among words in all categories. This</w:t>
      </w:r>
      <w:r w:rsidRPr="00FD48E8">
        <w:t xml:space="preserve"> is a questionable assumption for any real-world application as in some cases the </w:t>
      </w:r>
      <w:r w:rsidR="00763512" w:rsidRPr="00FD48E8">
        <w:t>variant</w:t>
      </w:r>
      <w:r w:rsidRPr="00FD48E8">
        <w:t xml:space="preserve"> may be unable to generate a reliable discretization of interrelated (continuous) word features. This may potentially compromise prediction </w:t>
      </w:r>
      <w:r>
        <w:t>accuracy</w:t>
      </w:r>
      <w:r w:rsidRPr="00FD48E8">
        <w:t xml:space="preserve">, and thus demands a solution. A simple potential solution would be to test for the independence of the words to get a tentative estimate of prediction errors to determine the suitability of the application of a particular Naïve Bayes variant, or it may be useful to </w:t>
      </w:r>
      <w:r w:rsidR="00C727E9">
        <w:t>get a zero normal distribution to achieve more efficient results</w:t>
      </w:r>
      <w:r w:rsidRPr="00FD48E8">
        <w:t xml:space="preserve"> </w:t>
      </w:r>
      <w:r w:rsidRPr="00FD48E8">
        <w:fldChar w:fldCharType="begin"/>
      </w:r>
      <w:r w:rsidR="00E17B41">
        <w:instrText xml:space="preserve"> ADDIN EN.CITE &lt;EndNote&gt;&lt;Cite&gt;&lt;Author&gt;Boullé&lt;/Author&gt;&lt;Year&gt;2006&lt;/Year&gt;&lt;RecNum&gt;2100&lt;/RecNum&gt;&lt;DisplayText&gt;&lt;style size="10"&gt;[60,61]&lt;/style&gt;&lt;/DisplayText&gt;&lt;record&gt;&lt;rec-number&gt;2100&lt;/rec-number&gt;&lt;foreign-keys&gt;&lt;key app="EN" db-id="aea2tx091fwxe5ee0f6xrds4sdpww9sz9spt" timestamp="1719123907"&gt;2100&lt;/key&gt;&lt;/foreign-keys&gt;&lt;ref-type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Learning&lt;/full-title&gt;&lt;/periodical&gt;&lt;pages&gt;131-165&lt;/pages&gt;&lt;volume&gt;65&lt;/volume&gt;&lt;number&gt;1&lt;/number&gt;&lt;section&gt;131&lt;/section&gt;&lt;dates&gt;&lt;year&gt;2006&lt;/year&gt;&lt;pub-dates&gt;&lt;date&gt;October 01&lt;/date&gt;&lt;/pub-dates&gt;&lt;/dates&gt;&lt;isbn&gt;0885-6125&amp;#xD;1573-0565&lt;/isbn&gt;&lt;label&gt;Boullé2006&lt;/label&gt;&lt;work-type&gt;journal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2101&lt;/RecNum&gt;&lt;record&gt;&lt;rec-number&gt;2101&lt;/rec-number&gt;&lt;foreign-keys&gt;&lt;key app="EN" db-id="aea2tx091fwxe5ee0f6xrds4sdpww9sz9spt" timestamp="1719123907"&gt;2101&lt;/key&gt;&lt;/foreign-keys&gt;&lt;ref-type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rsidRPr="00FD48E8">
        <w:fldChar w:fldCharType="separate"/>
      </w:r>
      <w:r w:rsidR="00E17B41">
        <w:rPr>
          <w:noProof/>
        </w:rPr>
        <w:t>[60,61]</w:t>
      </w:r>
      <w:r w:rsidRPr="00FD48E8">
        <w:fldChar w:fldCharType="end"/>
      </w:r>
      <w:r w:rsidRPr="00FD48E8">
        <w:t>.</w:t>
      </w:r>
      <w:r>
        <w:t xml:space="preserve"> </w:t>
      </w:r>
      <w:r w:rsidRPr="00FD48E8">
        <w:t>However, some of the measure</w:t>
      </w:r>
      <w:r>
        <w:t>s returned above are significant</w:t>
      </w:r>
      <w:r w:rsidRPr="00FD48E8">
        <w:t xml:space="preserve"> (e.g., </w:t>
      </w:r>
      <w:r w:rsidR="00B91DF7">
        <w:t>89% accuracy, 0.87 precision, 0.98 recall, 0.89 F-measure, and 0.08 seconds time). Therefore, the Naïve Bayes variants</w:t>
      </w:r>
      <w:r w:rsidRPr="00FD48E8">
        <w:rPr>
          <w:b/>
        </w:rPr>
        <w:t xml:space="preserve"> </w:t>
      </w:r>
      <w:r w:rsidR="00350B71">
        <w:rPr>
          <w:b/>
        </w:rPr>
        <w:t>examined in this study, individually, show promise for aiding useful reviews filtering to support software</w:t>
      </w:r>
      <w:r w:rsidRPr="00FD48E8">
        <w:rPr>
          <w:b/>
        </w:rPr>
        <w:t xml:space="preserve"> maintenance and evolution practice.</w:t>
      </w:r>
    </w:p>
    <w:p w14:paraId="2D6EC4C3" w14:textId="2E6E8E1A" w:rsidR="00315FD5" w:rsidRDefault="00315FD5" w:rsidP="00D96ED3">
      <w:pPr>
        <w:pStyle w:val="MDPI31text"/>
        <w:rPr>
          <w:iCs/>
        </w:rPr>
      </w:pPr>
      <w:r>
        <w:rPr>
          <w:szCs w:val="16"/>
        </w:rPr>
        <w:t xml:space="preserve">Furthermore, Naïve Bayes method has been shown to outperform other methods on information retrieval tasks (i.e., tasks involving </w:t>
      </w:r>
      <w:r w:rsidRPr="003639F0">
        <w:rPr>
          <w:szCs w:val="16"/>
        </w:rPr>
        <w:t>textual data</w:t>
      </w:r>
      <w:r>
        <w:rPr>
          <w:szCs w:val="16"/>
        </w:rPr>
        <w:t>)</w:t>
      </w:r>
      <w:r w:rsidRPr="00EB4E11">
        <w:t xml:space="preserve"> </w:t>
      </w:r>
      <w:commentRangeStart w:id="9"/>
      <w:r w:rsidRPr="00FB1617">
        <w:fldChar w:fldCharType="begin"/>
      </w:r>
      <w:r w:rsidR="00E17B41">
        <w:instrText xml:space="preserve"> ADDIN EN.CITE &lt;EndNote&gt;&lt;Cite&gt;&lt;Author&gt;Wang&lt;/Author&gt;&lt;Year&gt;2018&lt;/Year&gt;&lt;RecNum&gt;2064&lt;/RecNum&gt;&lt;DisplayText&gt;&lt;style size="10"&gt;[25,26]&lt;/style&gt;&lt;/DisplayText&gt;&lt;record&gt;&lt;rec-number&gt;2064&lt;/rec-number&gt;&lt;foreign-keys&gt;&lt;key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sidR="00E17B41">
        <w:rPr>
          <w:noProof/>
        </w:rPr>
        <w:t>[25,26]</w:t>
      </w:r>
      <w:r w:rsidRPr="00FB1617">
        <w:fldChar w:fldCharType="end"/>
      </w:r>
      <w:r>
        <w:rPr>
          <w:szCs w:val="16"/>
        </w:rPr>
        <w:t>,</w:t>
      </w:r>
      <w:commentRangeEnd w:id="9"/>
      <w:r w:rsidR="00436EDB">
        <w:rPr>
          <w:rStyle w:val="CommentReference"/>
          <w:rFonts w:eastAsia="SimSun"/>
          <w:snapToGrid/>
          <w:lang w:eastAsia="zh-CN" w:bidi="ar-SA"/>
        </w:rPr>
        <w:commentReference w:id="9"/>
      </w:r>
      <w:r>
        <w:rPr>
          <w:szCs w:val="16"/>
        </w:rPr>
        <w:t xml:space="preserve"> and Chen et al. [8] reported F measure of 0.86 when their approach was evaluated. In the current study, we perform extensive experiments and confirm the value of Naïve Bayes with slightly improved results. In particular, the </w:t>
      </w:r>
      <w:r w:rsidRPr="00857D60">
        <w:rPr>
          <w:szCs w:val="16"/>
        </w:rPr>
        <w:t xml:space="preserve">expectation maximization </w:t>
      </w:r>
      <w:r>
        <w:rPr>
          <w:szCs w:val="16"/>
        </w:rPr>
        <w:t>variants of the Naïve Bayes method produced F measure as much as 0.86 (i.e., variant II) and 0.89 (i.e., variant IV).</w:t>
      </w:r>
    </w:p>
    <w:p w14:paraId="5F40289F" w14:textId="77777777" w:rsidR="00315FD5" w:rsidRDefault="00315FD5" w:rsidP="00315FD5">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40963F59" w14:textId="75535716" w:rsidR="00315FD5" w:rsidRDefault="00315FD5" w:rsidP="00D96ED3">
      <w:pPr>
        <w:pStyle w:val="MDPI31text"/>
        <w:rPr>
          <w:iCs/>
        </w:rPr>
      </w:pPr>
      <w:r>
        <w:t>It is evident in Figure 1 and statistics reported in Table 4 t</w:t>
      </w:r>
      <w:r w:rsidRPr="00FD48E8">
        <w:t xml:space="preserve">hat </w:t>
      </w:r>
      <w:r w:rsidR="00116F7E">
        <w:t xml:space="preserve">the expectation maximization </w:t>
      </w:r>
      <w:r w:rsidR="006056A3">
        <w:t>variants (II and IV) notably enhanced the</w:t>
      </w:r>
      <w:r w:rsidRPr="00FD48E8">
        <w:rPr>
          <w:b/>
        </w:rPr>
        <w:t xml:space="preserve"> basic Multinomial Naïve Bayes</w:t>
      </w:r>
      <w:r>
        <w:rPr>
          <w:b/>
        </w:rPr>
        <w:t xml:space="preserve"> variants (I and III)</w:t>
      </w:r>
      <w:r w:rsidRPr="00FD48E8">
        <w:t xml:space="preserve">. The Expectation Maximization-Multinomial Naïve Bayes and Expectation Maximization-Multinomial Naïve Bayes with Laplace smoothing </w:t>
      </w:r>
      <w:r>
        <w:t xml:space="preserve">consistently </w:t>
      </w:r>
      <w:r w:rsidRPr="00FD48E8">
        <w:t>outperformed their predecessors Multinomial Naïve Bayes and Multinomial Naïve Bayes with Laplace smoothing. These customizations resulted in as much as 32% improvement in accuracy in the retrieval of useful reviews over their predecessors</w:t>
      </w:r>
      <w:r>
        <w:t xml:space="preserve">. </w:t>
      </w:r>
      <w:r w:rsidRPr="00FD48E8">
        <w:t>However,</w:t>
      </w:r>
      <w:r w:rsidRPr="00FD48E8" w:rsidDel="00695ADD">
        <w:t xml:space="preserve"> </w:t>
      </w:r>
      <w:r w:rsidRPr="00FD48E8">
        <w:t xml:space="preserve">the </w:t>
      </w:r>
      <w:r w:rsidRPr="00FD48E8">
        <w:rPr>
          <w:b/>
        </w:rPr>
        <w:t>Expectation Maximization-Multinomial Naïve Bayes and Expectation Maximization-Multinomial Naïve Bayes with Laplace smoothing variants of Naïve Bayes required more time for learning and prediction purposes</w:t>
      </w:r>
      <w:r w:rsidRPr="00FD48E8">
        <w:t xml:space="preserve"> (as much as 25% increase in time).</w:t>
      </w:r>
    </w:p>
    <w:p w14:paraId="2CF7E6F8" w14:textId="7463BB8E" w:rsidR="00315FD5" w:rsidRDefault="00315FD5" w:rsidP="00D96ED3">
      <w:pPr>
        <w:pStyle w:val="MDPI31text"/>
        <w:rPr>
          <w:iCs/>
        </w:rPr>
      </w:pPr>
      <w:r w:rsidRPr="00FD48E8">
        <w:t xml:space="preserve">The increase in accuracy and </w:t>
      </w:r>
      <w:r>
        <w:t xml:space="preserve">F-Measure </w:t>
      </w:r>
      <w:r w:rsidRPr="00FD48E8">
        <w:t xml:space="preserve">noted in Section </w:t>
      </w:r>
      <w:r>
        <w:t>5</w:t>
      </w:r>
      <w:r w:rsidRPr="00FD48E8">
        <w:t xml:space="preserve"> is due to the working mechanism of </w:t>
      </w:r>
      <w:r w:rsidRPr="00AB0554">
        <w:t>Expectation Maximization</w:t>
      </w:r>
      <w:r w:rsidRPr="00FD48E8">
        <w:t xml:space="preserve"> that allows the Multinomial Naïve Bayes</w:t>
      </w:r>
      <w:r w:rsidRPr="00FD48E8" w:rsidDel="00695ADD">
        <w:t xml:space="preserve"> </w:t>
      </w:r>
      <w:r w:rsidRPr="00FD48E8">
        <w:t xml:space="preserve">variants </w:t>
      </w:r>
      <w:r w:rsidR="000B353A">
        <w:t>to gain maximum information about the underlying words in reviews of the same category</w:t>
      </w:r>
      <w:r w:rsidRPr="00FD48E8">
        <w:t xml:space="preserve"> during its learning phase. This is seen in </w:t>
      </w:r>
      <w:r>
        <w:t>the sub-section</w:t>
      </w:r>
      <w:r w:rsidR="00344690">
        <w:t xml:space="preserve"> </w:t>
      </w:r>
      <w:r w:rsidR="00DC5EB7">
        <w:t>3.5 when uncategorized and categorized reviews are passed to the Expectation Maximization variant, which allows the Expectation Maximization variant to gain insights into the different types of words related to a particular category during its learning</w:t>
      </w:r>
      <w:r w:rsidRPr="00FD48E8">
        <w:t xml:space="preserve"> phase. The knowledge gathered during the learning process also leads towards higher accuracy and F-measure. That said, the operating structure of the Multinomial Naïve Bayes</w:t>
      </w:r>
      <w:r w:rsidRPr="00FD48E8" w:rsidDel="00695ADD">
        <w:t xml:space="preserve"> </w:t>
      </w:r>
      <w:r w:rsidRPr="00FD48E8">
        <w:t>and Multinomial Naïve Bayes with Laplace smoothing</w:t>
      </w:r>
      <w:r>
        <w:t xml:space="preserve"> </w:t>
      </w:r>
      <w:r w:rsidRPr="00FD48E8">
        <w:t xml:space="preserve">work based on closed-form formulas </w:t>
      </w:r>
      <w:r w:rsidRPr="00FD48E8">
        <w:fldChar w:fldCharType="begin"/>
      </w:r>
      <w:r w:rsidR="00E17B41">
        <w:instrText xml:space="preserve"> ADDIN EN.CITE &lt;EndNote&gt;&lt;Cite&gt;&lt;Author&gt;Ren&lt;/Author&gt;&lt;Year&gt;2009&lt;/Year&gt;&lt;RecNum&gt;2102&lt;/RecNum&gt;&lt;DisplayText&gt;&lt;style size="10"&gt;[62]&lt;/style&gt;&lt;/DisplayText&gt;&lt;record&gt;&lt;rec-number&gt;2102&lt;/rec-number&gt;&lt;foreign-keys&gt;&lt;key app="EN" db-id="aea2tx091fwxe5ee0f6xrds4sdpww9sz9spt" timestamp="1719123907"&gt;2102&lt;/key&gt;&lt;/foreign-keys&gt;&lt;ref-type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rsidRPr="00FD48E8">
        <w:fldChar w:fldCharType="separate"/>
      </w:r>
      <w:r w:rsidR="00E17B41">
        <w:rPr>
          <w:noProof/>
        </w:rPr>
        <w:t>[62]</w:t>
      </w:r>
      <w:r w:rsidRPr="00FD48E8">
        <w:fldChar w:fldCharType="end"/>
      </w:r>
      <w:r w:rsidRPr="00FD48E8">
        <w:t>, which allow these variants to generate results quickly. This contrast with Expectation Maximization-</w:t>
      </w:r>
      <w:r w:rsidR="00446073">
        <w:t>Multinomial Naïve Bayes and Expectation Maximization-Multinomial Naïve Bayes with Laplace smoothing, which produce results through an iterative process</w:t>
      </w:r>
      <w:r w:rsidRPr="00FD48E8">
        <w:t xml:space="preserve"> </w:t>
      </w:r>
      <w:r>
        <w:t>approach</w:t>
      </w:r>
      <w:r w:rsidRPr="00FD48E8">
        <w:t xml:space="preserve"> (waiting for </w:t>
      </w:r>
      <w:r w:rsidR="001B261C">
        <w:t>likelihood parameters to stabilize), thereby requiring more time</w:t>
      </w:r>
      <w:r w:rsidRPr="00FD48E8">
        <w:t xml:space="preserve">. </w:t>
      </w:r>
      <w:r>
        <w:t xml:space="preserve">In addition, the Expectation Maximization variants </w:t>
      </w:r>
      <w:r w:rsidR="00833336">
        <w:t>could handle</w:t>
      </w:r>
      <w:r>
        <w:t xml:space="preserve"> the imbalanced data better than their predecessors </w:t>
      </w:r>
      <w:r>
        <w:lastRenderedPageBreak/>
        <w:t>even though they needed additional time for learning and prediction purposes (refer to Table 4).</w:t>
      </w:r>
    </w:p>
    <w:p w14:paraId="03CCB668" w14:textId="3C3BDDFB" w:rsidR="00315FD5" w:rsidRDefault="00315FD5" w:rsidP="00D96ED3">
      <w:pPr>
        <w:pStyle w:val="MDPI31text"/>
      </w:pPr>
      <w:r w:rsidRPr="00FD48E8">
        <w:t xml:space="preserve">In terms of </w:t>
      </w:r>
      <w:r w:rsidRPr="00FD48E8">
        <w:rPr>
          <w:b/>
        </w:rPr>
        <w:t>Laplace smoothing, results show that this enhancement assisted significantly in increasing the accuracy and F-</w:t>
      </w:r>
      <w:r w:rsidR="00104A8A" w:rsidRPr="00FD48E8">
        <w:rPr>
          <w:b/>
        </w:rPr>
        <w:t>measure and</w:t>
      </w:r>
      <w:r w:rsidRPr="00FD48E8">
        <w:rPr>
          <w:b/>
        </w:rPr>
        <w:t xml:space="preserve"> reducing the time requirements for predictions </w:t>
      </w:r>
      <w:r w:rsidR="003F63CE">
        <w:rPr>
          <w:b/>
        </w:rPr>
        <w:t>including Multinomial Naïve Bayes, Expectation Maximization-Multinomial Naïve Bayes, and Complement Naïve Bayes</w:t>
      </w:r>
      <w:r>
        <w:rPr>
          <w:b/>
        </w:rPr>
        <w:t xml:space="preserve"> (III, IV and VI)</w:t>
      </w:r>
      <w:r w:rsidRPr="00FD48E8">
        <w:t xml:space="preserve">. We observe as much as 18.8% </w:t>
      </w:r>
      <w:r w:rsidR="00997968">
        <w:t>increase in accuracy, a 0.15 improvement in F-Measure, and a 0.14-second reduction in time attributed to the Laplace smoothing</w:t>
      </w:r>
      <w:r w:rsidRPr="00FD48E8">
        <w:t xml:space="preserve"> (all statistically significant outcomes). This </w:t>
      </w:r>
      <w:r>
        <w:t>concept</w:t>
      </w:r>
      <w:r w:rsidRPr="00FD48E8">
        <w:t xml:space="preserve"> </w:t>
      </w:r>
      <w:r w:rsidR="00AE797F">
        <w:t>significantly enhanced the retrieval of useful reviews. As seen from equations (6) and (7), Laplace smoothing prevents zero counts of words whose information is not known in the training phase, thus maintaining the value of maximum likelihood estima</w:t>
      </w:r>
      <w:r w:rsidRPr="00FD48E8">
        <w:t xml:space="preserve">tes that are crucial towards the computation of a category of review. Therefore, any maximum likelihood estimates being 0 causes a lapse in the judgment towards </w:t>
      </w:r>
      <w:r w:rsidR="002B0362">
        <w:t>determining the relevant category of a review. Consequently, the variants</w:t>
      </w:r>
      <w:r w:rsidRPr="00FD48E8">
        <w:t xml:space="preserve"> augmented by Laplace smoothing generate faster estimates of the parameters that compute the likelihood </w:t>
      </w:r>
      <w:r w:rsidRPr="00FD48E8">
        <w:fldChar w:fldCharType="begin"/>
      </w:r>
      <w:r w:rsidR="00E17B41">
        <w:instrText xml:space="preserve"> ADDIN EN.CITE &lt;EndNote&gt;&lt;Cite&gt;&lt;Author&gt;Jung&lt;/Author&gt;&lt;Year&gt;2016&lt;/Year&gt;&lt;RecNum&gt;2103&lt;/RecNum&gt;&lt;DisplayText&gt;&lt;style size="10"&gt;[63]&lt;/style&gt;&lt;/DisplayText&gt;&lt;record&gt;&lt;rec-number&gt;2103&lt;/rec-number&gt;&lt;foreign-keys&gt;&lt;key app="EN" db-id="aea2tx091fwxe5ee0f6xrds4sdpww9sz9spt" timestamp="1719123907"&gt;2103&lt;/key&gt;&lt;/foreign-keys&gt;&lt;ref-type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rsidRPr="00FD48E8">
        <w:fldChar w:fldCharType="separate"/>
      </w:r>
      <w:r w:rsidR="00E17B41">
        <w:rPr>
          <w:noProof/>
        </w:rPr>
        <w:t>[63]</w:t>
      </w:r>
      <w:r w:rsidRPr="00FD48E8">
        <w:fldChar w:fldCharType="end"/>
      </w:r>
      <w:r w:rsidRPr="00FD48E8">
        <w:t>, hence improving Naïve Bayes prediction performance.</w:t>
      </w:r>
      <w:r>
        <w:t xml:space="preserve"> Besides, as inferred from the findings reported in Table 4, </w:t>
      </w:r>
      <w:r w:rsidR="00287875">
        <w:t>Laplace smoothing benefited variants III, IV, and VI</w:t>
      </w:r>
      <w:r>
        <w:t xml:space="preserve"> in dealing with data imbalance. This effect is particularly pronounced when variant VI is considered. Thus, concepts such as expectation maximization and Laplace smoothing contribute towards resolving the data imbalance issue.</w:t>
      </w:r>
    </w:p>
    <w:p w14:paraId="259C0E4D" w14:textId="6D890F37" w:rsidR="00315FD5" w:rsidRDefault="00315FD5" w:rsidP="00D96ED3">
      <w:pPr>
        <w:pStyle w:val="MDPI31text"/>
      </w:pPr>
      <w:r>
        <w:t>Figure 1 and statistics reported in Table 4</w:t>
      </w:r>
      <w:r w:rsidRPr="00FD48E8">
        <w:t xml:space="preserve"> also show </w:t>
      </w:r>
      <w:r w:rsidR="00877366">
        <w:t xml:space="preserve">overall, Expectation Maximization-Multinomial Naïve Bayes with Laplace smoothing performed well on the datasets in terms of accuracy and F-Measure. Therefore, from a practical standpoint, </w:t>
      </w:r>
      <w:r w:rsidR="00877366" w:rsidRPr="00877366">
        <w:rPr>
          <w:b/>
          <w:bCs/>
        </w:rPr>
        <w:t>Expectation Maximization-Multinomial Naïve Bayes with Laplace smoot</w:t>
      </w:r>
      <w:r w:rsidRPr="00FD48E8">
        <w:rPr>
          <w:b/>
        </w:rPr>
        <w:t>hing</w:t>
      </w:r>
      <w:r>
        <w:rPr>
          <w:b/>
        </w:rPr>
        <w:t xml:space="preserve"> (IV)</w:t>
      </w:r>
      <w:r w:rsidRPr="00FD48E8">
        <w:rPr>
          <w:b/>
        </w:rPr>
        <w:t xml:space="preserve"> may be a suitable candidate for the task of retrieving useful reviews when app developers are dealing with limited amounts of manually categorized (or labelled) reviews</w:t>
      </w:r>
      <w:r w:rsidRPr="00FD48E8">
        <w:t xml:space="preserve">. On the contrary, </w:t>
      </w:r>
      <w:r w:rsidR="001573A3">
        <w:t>Complement Naïve Bayes with Laplace smoothing (VI) showed good performance on the</w:t>
      </w:r>
      <w:r w:rsidRPr="00FD48E8">
        <w:t xml:space="preserve"> TradeMe, Vodafone</w:t>
      </w:r>
      <w:r>
        <w:t xml:space="preserve"> </w:t>
      </w:r>
      <w:r w:rsidRPr="00FD48E8">
        <w:t xml:space="preserve">NZ and Flutter datasets. This is because the </w:t>
      </w:r>
      <w:r w:rsidRPr="00FD48E8">
        <w:rPr>
          <w:b/>
        </w:rPr>
        <w:t>working methodology of</w:t>
      </w:r>
      <w:r w:rsidRPr="00FD48E8">
        <w:t xml:space="preserve"> </w:t>
      </w:r>
      <w:r w:rsidRPr="00FD48E8">
        <w:rPr>
          <w:b/>
        </w:rPr>
        <w:t xml:space="preserve">Complement Naïve Bayes </w:t>
      </w:r>
      <w:r>
        <w:rPr>
          <w:b/>
        </w:rPr>
        <w:t xml:space="preserve">incorporated with Laplace smoothing </w:t>
      </w:r>
      <w:r w:rsidR="004A7BC6">
        <w:rPr>
          <w:b/>
        </w:rPr>
        <w:t>enables it to perform well when the dataset</w:t>
      </w:r>
      <w:r w:rsidRPr="00FD48E8">
        <w:rPr>
          <w:b/>
        </w:rPr>
        <w:t xml:space="preserve"> is imbalanced</w:t>
      </w:r>
      <w:r w:rsidRPr="00FD48E8">
        <w:t>, as observed in the case of the above</w:t>
      </w:r>
      <w:r>
        <w:t>-</w:t>
      </w:r>
      <w:r w:rsidRPr="00FD48E8">
        <w:t xml:space="preserve">mentioned datasets (refer to Section </w:t>
      </w:r>
      <w:r>
        <w:t>4 and Table 4</w:t>
      </w:r>
      <w:r w:rsidRPr="00FD48E8">
        <w:t xml:space="preserve">). </w:t>
      </w:r>
      <w:r>
        <w:t>To elaborate further, C</w:t>
      </w:r>
      <w:r w:rsidRPr="008F650A">
        <w:t>omplement Naïve Bayes</w:t>
      </w:r>
      <w:r>
        <w:t xml:space="preserve"> variants attempt</w:t>
      </w:r>
      <w:r w:rsidRPr="008F650A">
        <w:t xml:space="preserve"> to normalize the word cou</w:t>
      </w:r>
      <w:r>
        <w:t>nts to rectify weight bias (i.e., data imbalance) [43]. The overall objective of the Complement Naïve Bayes variants</w:t>
      </w:r>
      <w:r w:rsidRPr="008F650A">
        <w:t xml:space="preserve"> is to make the estimated conditional probabilities insensitive to skewed counts</w:t>
      </w:r>
      <w:r>
        <w:t xml:space="preserve"> of words (refer to the sub-section</w:t>
      </w:r>
      <w:r w:rsidR="00344690">
        <w:t xml:space="preserve"> 3.3</w:t>
      </w:r>
      <w:r>
        <w:t>). Hence,</w:t>
      </w:r>
      <w:r w:rsidRPr="008F650A">
        <w:t xml:space="preserve"> if there is a presence of few app reviews in one category</w:t>
      </w:r>
      <w:r>
        <w:t xml:space="preserve"> (e.g., Useful)</w:t>
      </w:r>
      <w:r w:rsidRPr="008F650A">
        <w:t xml:space="preserve"> and these app reviews are comparable in le</w:t>
      </w:r>
      <w:r>
        <w:t xml:space="preserve">ngth to those of the other category (e.g., </w:t>
      </w:r>
      <w:r w:rsidR="00CD2F94">
        <w:t>non-useful</w:t>
      </w:r>
      <w:r>
        <w:t xml:space="preserve">) given the fact that certain </w:t>
      </w:r>
      <w:r w:rsidRPr="008F650A">
        <w:t>words appear more often in app reviews of one category, the</w:t>
      </w:r>
      <w:r>
        <w:t xml:space="preserve">n Complement Naive Bayes </w:t>
      </w:r>
      <w:r w:rsidRPr="008F650A">
        <w:t>tend</w:t>
      </w:r>
      <w:r>
        <w:t>s</w:t>
      </w:r>
      <w:r w:rsidRPr="008F650A">
        <w:t xml:space="preserve"> to associate these app reviews w</w:t>
      </w:r>
      <w:r>
        <w:t>ith app reviews of other categories</w:t>
      </w:r>
      <w:r w:rsidRPr="008F650A">
        <w:t xml:space="preserve">. </w:t>
      </w:r>
      <w:r>
        <w:t>Thus, b</w:t>
      </w:r>
      <w:r w:rsidRPr="00DB6727">
        <w:t>y normalizing the word counts across categori</w:t>
      </w:r>
      <w:r>
        <w:t>es, the weight bias gets compensated</w:t>
      </w:r>
      <w:r w:rsidRPr="00DB6727">
        <w:t>.</w:t>
      </w:r>
    </w:p>
    <w:p w14:paraId="1AA31F63" w14:textId="27444441" w:rsidR="00F27C7A" w:rsidRDefault="00F27C7A" w:rsidP="00D96ED3">
      <w:pPr>
        <w:pStyle w:val="MDPI31text"/>
      </w:pPr>
      <w:r w:rsidRPr="00FD48E8">
        <w:t>Moreover, concerning the datasets, Complement Naïve Bayes with Laplace smoothing</w:t>
      </w:r>
      <w:r>
        <w:t xml:space="preserve"> (VI)</w:t>
      </w:r>
      <w:r w:rsidRPr="00FD48E8">
        <w:t xml:space="preserve"> had the least time requirements (average ~ 0.11 seconds). </w:t>
      </w:r>
      <w:r w:rsidRPr="006E3BFD">
        <w:rPr>
          <w:b/>
        </w:rPr>
        <w:t>Hence, the application of Complement Naïve Bayes with Laplace smoothing</w:t>
      </w:r>
      <w:r w:rsidRPr="006E3BFD" w:rsidDel="00EF1E3F">
        <w:rPr>
          <w:b/>
        </w:rPr>
        <w:t xml:space="preserve"> </w:t>
      </w:r>
      <w:r w:rsidRPr="006E3BFD">
        <w:rPr>
          <w:b/>
        </w:rPr>
        <w:t xml:space="preserve">is best suited when app developers have a substantial </w:t>
      </w:r>
      <w:r w:rsidR="00CD2F94" w:rsidRPr="006E3BFD">
        <w:rPr>
          <w:b/>
        </w:rPr>
        <w:t>number</w:t>
      </w:r>
      <w:r w:rsidRPr="006E3BFD">
        <w:rPr>
          <w:b/>
        </w:rPr>
        <w:t xml:space="preserve"> of categorized reviews whose labels are imbalanced, and at the same time are bound by time constraints.</w:t>
      </w:r>
      <w:r w:rsidRPr="00FD48E8">
        <w:t xml:space="preserve"> </w:t>
      </w:r>
      <w:r w:rsidR="00292E2A">
        <w:t>However, the Complement Naïve Bayes with Laplace smoothing variant cannot incorporate Expectation Maximization, limiting its use to the previously mentioned application scenario</w:t>
      </w:r>
      <w:r w:rsidRPr="00FD48E8">
        <w:t>.</w:t>
      </w:r>
    </w:p>
    <w:p w14:paraId="52EE61AC" w14:textId="603C9A17" w:rsidR="00F27C7A" w:rsidRDefault="00F27C7A" w:rsidP="00D96ED3">
      <w:pPr>
        <w:pStyle w:val="MDPI31text"/>
      </w:pPr>
      <w:r>
        <w:t xml:space="preserve">Furthermore, as observed from Table 5, the F-Measure of all the </w:t>
      </w:r>
      <w:r w:rsidR="00B53101">
        <w:t>versions of the Naïve Bayes method decreased as the</w:t>
      </w:r>
      <w:r>
        <w:t xml:space="preserve"> time required for learning and prediction increased. </w:t>
      </w:r>
      <w:r w:rsidR="00F6281A">
        <w:t>It is suspected that as the number of features increases, and if the likelihood of these features does not conform to the appropriate distribution required by the Naïve Bayes method, the F-Measures of the variants are compromised.</w:t>
      </w:r>
      <w:r>
        <w:t xml:space="preserve"> Besides, the Naïve Bayes method requires the number of features related to each category to be in logarithmic to the size of the training data </w:t>
      </w:r>
      <w:r>
        <w:fldChar w:fldCharType="begin"/>
      </w:r>
      <w:r w:rsidR="00E17B41">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sidR="00E17B41">
        <w:rPr>
          <w:noProof/>
        </w:rPr>
        <w:t>[59]</w:t>
      </w:r>
      <w:r>
        <w:fldChar w:fldCharType="end"/>
      </w:r>
      <w:r>
        <w:t xml:space="preserve">. These observations further </w:t>
      </w:r>
      <w:r w:rsidR="00CD2F94">
        <w:t>support</w:t>
      </w:r>
      <w:r>
        <w:t xml:space="preserve"> our theory of generating reliable features </w:t>
      </w:r>
      <w:r>
        <w:lastRenderedPageBreak/>
        <w:t xml:space="preserve">sets (i.e., features sets consisting of appropriate features) pertaining to each category for the relevant variant as mentioned earlier (refer to Section 6,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commentRangeStart w:id="10"/>
      <w:r>
        <w:fldChar w:fldCharType="begin"/>
      </w:r>
      <w:r w:rsidR="00E17B41">
        <w:instrText xml:space="preserve"> ADDIN EN.CITE &lt;EndNote&gt;&lt;Cite&gt;&lt;Author&gt;Liu&lt;/Author&gt;&lt;Year&gt;2018&lt;/Year&gt;&lt;RecNum&gt;2104&lt;/RecNum&gt;&lt;DisplayText&gt;&lt;style size="10"&gt;[64]&lt;/style&gt;&lt;/DisplayText&gt;&lt;record&gt;&lt;rec-number&gt;2104&lt;/rec-number&gt;&lt;foreign-keys&gt;&lt;key app="EN" db-id="aea2tx091fwxe5ee0f6xrds4sdpww9sz9spt" timestamp="1719123907"&gt;2104&lt;/key&gt;&lt;/foreign-keys&gt;&lt;ref-type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rsidR="00E17B41">
        <w:rPr>
          <w:noProof/>
        </w:rPr>
        <w:t>[64]</w:t>
      </w:r>
      <w:r>
        <w:fldChar w:fldCharType="end"/>
      </w:r>
      <w:r>
        <w:t>.</w:t>
      </w:r>
      <w:commentRangeEnd w:id="10"/>
      <w:r w:rsidR="00A72256">
        <w:rPr>
          <w:rStyle w:val="CommentReference"/>
          <w:rFonts w:eastAsia="SimSun"/>
          <w:snapToGrid/>
          <w:lang w:eastAsia="zh-CN" w:bidi="ar-SA"/>
        </w:rPr>
        <w:commentReference w:id="10"/>
      </w:r>
    </w:p>
    <w:p w14:paraId="1E6A8515" w14:textId="1C1703D8" w:rsidR="003D22E3" w:rsidRDefault="003D22E3" w:rsidP="003D22E3">
      <w:pPr>
        <w:pStyle w:val="MDPI21heading1"/>
      </w:pPr>
      <w:r>
        <w:t>7. Threats to Validity</w:t>
      </w:r>
    </w:p>
    <w:p w14:paraId="62FD19E2" w14:textId="5D7CC744" w:rsidR="003D22E3" w:rsidRDefault="00DD0C7F" w:rsidP="003D22E3">
      <w:pPr>
        <w:pStyle w:val="MDPI22heading2"/>
      </w:pPr>
      <w:r>
        <w:t xml:space="preserve">7.1 </w:t>
      </w:r>
      <w:r w:rsidR="003D22E3">
        <w:t>Internal Validity</w:t>
      </w:r>
    </w:p>
    <w:p w14:paraId="11412EC1" w14:textId="125C0B81" w:rsidR="003D22E3" w:rsidRDefault="00DD0C7F" w:rsidP="00D96ED3">
      <w:pPr>
        <w:pStyle w:val="MDPI31text"/>
      </w:pPr>
      <w:r>
        <w:t xml:space="preserve">In this study, </w:t>
      </w:r>
      <w:r w:rsidR="00800467">
        <w:t>the risks associated with labeling app reviews have been addressed by</w:t>
      </w:r>
      <w:r w:rsidRPr="00FD48E8">
        <w:t xml:space="preserve">: </w:t>
      </w:r>
      <w:r>
        <w:t>(</w:t>
      </w:r>
      <w:r w:rsidRPr="00FD48E8">
        <w:t xml:space="preserve">1) making use of </w:t>
      </w:r>
      <w:r w:rsidR="0059091A" w:rsidRPr="0059091A">
        <w:t>feedback from app developers</w:t>
      </w:r>
      <w:r>
        <w:t>,</w:t>
      </w:r>
      <w:r w:rsidRPr="00FD48E8">
        <w:t xml:space="preserve"> </w:t>
      </w:r>
      <w:r>
        <w:t>(</w:t>
      </w:r>
      <w:r w:rsidRPr="00FD48E8">
        <w:t xml:space="preserve">2) </w:t>
      </w:r>
      <w:r w:rsidR="0059091A" w:rsidRPr="0059091A">
        <w:t xml:space="preserve">studying and understanding the rules outlined in </w:t>
      </w:r>
      <w:r>
        <w:t xml:space="preserve">Chen et al. </w:t>
      </w:r>
      <w:r w:rsidRPr="00FD48E8">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sidR="00E17B41">
        <w:rPr>
          <w:noProof/>
        </w:rPr>
        <w:t>[12]</w:t>
      </w:r>
      <w:r w:rsidRPr="00FD48E8">
        <w:rPr>
          <w:lang w:val="en-NZ"/>
        </w:rPr>
        <w:fldChar w:fldCharType="end"/>
      </w:r>
      <w:r w:rsidRPr="00FD48E8">
        <w:t xml:space="preserve"> </w:t>
      </w:r>
      <w:r>
        <w:t xml:space="preserve">for labeling app reviews and, (3) </w:t>
      </w:r>
      <w:r w:rsidR="00114DFC" w:rsidRPr="00114DFC">
        <w:t>thoroughly analy</w:t>
      </w:r>
      <w:r w:rsidR="00933A7A">
        <w:t>s</w:t>
      </w:r>
      <w:r w:rsidR="00114DFC" w:rsidRPr="00114DFC">
        <w:t xml:space="preserve">ing various types of app reviews that concern app developers. </w:t>
      </w:r>
      <w:r w:rsidR="00933A7A">
        <w:t xml:space="preserve">The rules for labeling app reviews were extensively discussed among the authors to achieve a shared understanding before conducting reliability checks, which resulted in substantial agreements </w:t>
      </w:r>
      <w:r>
        <w:t>(see Fleiss Kappa statistics in Section 4)</w:t>
      </w:r>
      <w:r w:rsidRPr="00FD48E8">
        <w:t xml:space="preserve">. </w:t>
      </w:r>
      <w:r w:rsidR="005578C7">
        <w:t>Follow-up discussions were held to reach a consensus among the authors before finalizing the labeled reviews</w:t>
      </w:r>
      <w:r w:rsidRPr="00FD48E8">
        <w:t xml:space="preserve">. </w:t>
      </w:r>
      <w:r w:rsidR="003857C5">
        <w:t>The primary objective of this study was to compare the performance of different Naïve Bayes variants in filtering useful app reviews, addressing data imbalance issues, and identifying potential research opportunities for improving their performance</w:t>
      </w:r>
      <w:r w:rsidRPr="00FD48E8">
        <w:t xml:space="preserve">. </w:t>
      </w:r>
      <w:r w:rsidR="007E4D66">
        <w:t>Therefore, this work does not investigate the performance of other information retrieval approaches or methods for addressing data imbalance.</w:t>
      </w:r>
      <w:r w:rsidR="00156DE0">
        <w:t xml:space="preserve"> </w:t>
      </w:r>
      <w:r w:rsidRPr="00884975">
        <w:t>Howeve</w:t>
      </w:r>
      <w:r>
        <w:t>r, potential future work aimed at</w:t>
      </w:r>
      <w:r w:rsidRPr="00884975">
        <w:t xml:space="preserve"> conducting such an investigation could be planned.  </w:t>
      </w:r>
      <w:r w:rsidR="00CD2F94" w:rsidRPr="00884975">
        <w:t xml:space="preserve">This </w:t>
      </w:r>
      <w:r w:rsidR="00B84469" w:rsidRPr="00884975">
        <w:t>investigation could</w:t>
      </w:r>
      <w:r w:rsidRPr="00884975">
        <w:t xml:space="preserve"> </w:t>
      </w:r>
      <w:r w:rsidR="0097470B" w:rsidRPr="00884975">
        <w:t>involve the</w:t>
      </w:r>
      <w:r w:rsidRPr="00884975">
        <w:t xml:space="preserve"> performance  evaluation  of  popular  machine learning  algorithms  such  as  BERT  (Bidirectional  Encoder  Representations  from  Transformers), Decision Trees, Random Forests, Logistic Regression, SVM and so on,</w:t>
      </w:r>
      <w:r>
        <w:t xml:space="preserve"> </w:t>
      </w:r>
      <w:r w:rsidRPr="00884975">
        <w:t>towards the filtering of useful reviews</w:t>
      </w:r>
      <w:r>
        <w:t xml:space="preserve"> along with methods such as SMOTE (</w:t>
      </w:r>
      <w:r w:rsidRPr="008C666B">
        <w:t>Synthetic Minority Oversampling Technique</w:t>
      </w:r>
      <w:r>
        <w:t>), ADASYN (</w:t>
      </w:r>
      <w:r w:rsidRPr="008C666B">
        <w:t>adaptive synthetic sampling approach</w:t>
      </w:r>
      <w:r>
        <w:t>) which specialize in addressing the data imbalance issue</w:t>
      </w:r>
      <w:r w:rsidRPr="00884975">
        <w:t xml:space="preserve">. </w:t>
      </w:r>
      <w:r w:rsidRPr="00FD48E8">
        <w:t xml:space="preserve"> </w:t>
      </w:r>
      <w:r>
        <w:t>Potential f</w:t>
      </w:r>
      <w:r w:rsidRPr="00FD48E8">
        <w:t xml:space="preserve">uture work </w:t>
      </w:r>
      <w:r>
        <w:t xml:space="preserve">could be planned to </w:t>
      </w:r>
      <w:r w:rsidRPr="00FD48E8">
        <w:t>investigat</w:t>
      </w:r>
      <w:r>
        <w:t xml:space="preserve">e these approaches. </w:t>
      </w:r>
      <w:r w:rsidRPr="0053657B">
        <w:t xml:space="preserve">Finally, this study primarily focused on the performance of Naïve Bayes variants for extracting useful reviews, hence investigating and addressing issues related to </w:t>
      </w:r>
      <w:r>
        <w:t xml:space="preserve">the generation of </w:t>
      </w:r>
      <w:r w:rsidRPr="0053657B">
        <w:t>distinct</w:t>
      </w:r>
      <w:r>
        <w:t xml:space="preserve"> (reliable)</w:t>
      </w:r>
      <w:r w:rsidRPr="0053657B">
        <w:t xml:space="preserve"> features for learning purpose and independence assumption </w:t>
      </w:r>
      <w:r>
        <w:t xml:space="preserve">made by these </w:t>
      </w:r>
      <w:r w:rsidR="004A122A">
        <w:t>variants were outside the scope of this study</w:t>
      </w:r>
      <w:r w:rsidRPr="0053657B">
        <w:t>.</w:t>
      </w:r>
    </w:p>
    <w:p w14:paraId="0FDD47E7" w14:textId="1F7DF04A" w:rsidR="00022A81" w:rsidRDefault="00022A81" w:rsidP="00022A81">
      <w:pPr>
        <w:pStyle w:val="MDPI22heading2"/>
      </w:pPr>
      <w:r>
        <w:t>7.2 External Validity</w:t>
      </w:r>
    </w:p>
    <w:p w14:paraId="3D78085F" w14:textId="541544ED" w:rsidR="00022A81" w:rsidRDefault="001C26E9" w:rsidP="00D96ED3">
      <w:pPr>
        <w:pStyle w:val="MDPI31text"/>
      </w:pPr>
      <w:r>
        <w:t>A computer with a specific hardware configuration (detailed in Section 4) was used, which may limit the generalizability of</w:t>
      </w:r>
      <w:r w:rsidR="00022A81" w:rsidRPr="00FD48E8">
        <w:t xml:space="preserve"> our outcomes</w:t>
      </w:r>
      <w:r w:rsidR="00022A81">
        <w:t xml:space="preserve">, however, the pattern of results </w:t>
      </w:r>
      <w:r w:rsidR="00CD2F94">
        <w:t>was</w:t>
      </w:r>
      <w:r w:rsidR="00022A81">
        <w:t xml:space="preserve"> consistent across the datasets and so this was not a threat to the pattern of outcomes observed</w:t>
      </w:r>
      <w:r w:rsidR="00022A81" w:rsidRPr="00FD48E8">
        <w:t xml:space="preserve">. </w:t>
      </w:r>
      <w:r w:rsidR="00022A81" w:rsidRPr="00E05416">
        <w:t xml:space="preserve">We have utilized five datasets to evaluate the utility of the six </w:t>
      </w:r>
      <w:r w:rsidR="005B6E7D">
        <w:t>Naïve Bayes variants for filtering useful reviews</w:t>
      </w:r>
      <w:r w:rsidR="00022A81" w:rsidRPr="00E05416">
        <w:t xml:space="preserve">. Hence, the generalizability of the results </w:t>
      </w:r>
      <w:r w:rsidR="00022A81">
        <w:t>may be limited to these datasets</w:t>
      </w:r>
      <w:r w:rsidR="00022A81" w:rsidRPr="00E05416">
        <w:t xml:space="preserve">. </w:t>
      </w:r>
      <w:r w:rsidR="00A3012C">
        <w:t>However, the main objective of this study was to examine the feasibility and performance of the variants in filtering useful reviews and quantifying the evaluation of the results produced by</w:t>
      </w:r>
      <w:r w:rsidR="00022A81">
        <w:t xml:space="preserve"> the variants to identify the best performing variants under certain circumstances</w:t>
      </w:r>
      <w:r w:rsidR="00022A81" w:rsidRPr="00E05416">
        <w:t xml:space="preserve">. </w:t>
      </w:r>
      <w:r w:rsidR="00022A81">
        <w:t xml:space="preserve">Our analysis was also restricted </w:t>
      </w:r>
      <w:r w:rsidR="00022A81" w:rsidRPr="00E05416">
        <w:t xml:space="preserve">by </w:t>
      </w:r>
      <w:r w:rsidR="00813563">
        <w:t>the time and human resource constraints related to the manual labeling of the reviews and</w:t>
      </w:r>
      <w:r w:rsidR="00022A81">
        <w:t xml:space="preserve"> </w:t>
      </w:r>
      <w:r w:rsidR="00022A81" w:rsidRPr="00E05416">
        <w:t>reliability assessments performed in this study.</w:t>
      </w:r>
    </w:p>
    <w:p w14:paraId="4BA46CD2" w14:textId="6B682E1F" w:rsidR="00022A81" w:rsidRDefault="00022A81" w:rsidP="00022A81">
      <w:pPr>
        <w:pStyle w:val="MDPI22heading2"/>
      </w:pPr>
      <w:r>
        <w:t>7.3 Construct Validity</w:t>
      </w:r>
    </w:p>
    <w:p w14:paraId="2FEAB0AC" w14:textId="3AD6672B" w:rsidR="00022A81" w:rsidRDefault="00022A81" w:rsidP="00D96ED3">
      <w:pPr>
        <w:pStyle w:val="MDPI31text"/>
      </w:pPr>
      <w:r w:rsidRPr="00E42C68">
        <w:t xml:space="preserve">To construct the ground truth to filter useful reviews we followed the well-established rules from </w:t>
      </w:r>
      <w:r>
        <w:t>a</w:t>
      </w:r>
      <w:r w:rsidRPr="00E42C68">
        <w:t xml:space="preserve"> prominent study to label the app reviews</w:t>
      </w:r>
      <w:r>
        <w:t xml:space="preserve"> </w:t>
      </w:r>
      <w:r w:rsidRPr="00FD48E8">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sidR="00E17B41">
        <w:rPr>
          <w:noProof/>
        </w:rPr>
        <w:t>[12]</w:t>
      </w:r>
      <w:r w:rsidRPr="00FD48E8">
        <w:rPr>
          <w:lang w:val="en-NZ"/>
        </w:rPr>
        <w:fldChar w:fldCharType="end"/>
      </w:r>
      <w:r>
        <w:rPr>
          <w:lang w:val="en-NZ"/>
        </w:rPr>
        <w:t>.</w:t>
      </w:r>
      <w:r w:rsidRPr="00E42C68">
        <w:t xml:space="preserve"> </w:t>
      </w:r>
      <w:r>
        <w:t xml:space="preserve">In addition, </w:t>
      </w:r>
      <w:r w:rsidRPr="00E42C68">
        <w:t>recommended practices</w:t>
      </w:r>
      <w:r>
        <w:t xml:space="preserve"> from</w:t>
      </w:r>
      <w:r w:rsidRPr="00E42C68">
        <w:t xml:space="preserve"> the software engineering discipline</w:t>
      </w:r>
      <w:r>
        <w:t xml:space="preserve"> guided our decisions</w:t>
      </w:r>
      <w:r w:rsidRPr="00E42C68">
        <w:t xml:space="preserve"> (</w:t>
      </w:r>
      <w:r>
        <w:t xml:space="preserve">e.g., around reliability assessments and </w:t>
      </w:r>
      <w:r w:rsidR="002A7759">
        <w:t>consensus formation). However, another approach to constructing</w:t>
      </w:r>
      <w:r w:rsidRPr="00E42C68">
        <w:t xml:space="preserve"> </w:t>
      </w:r>
      <w:r w:rsidR="00492E20">
        <w:t xml:space="preserve">this ground truth would be to contact the app developers of the respective </w:t>
      </w:r>
      <w:r w:rsidR="00492E20">
        <w:lastRenderedPageBreak/>
        <w:t>apps to obtain the labeled set of reviews for evaluating the performance of the filtering approach</w:t>
      </w:r>
      <w:r>
        <w:t>. Such an approach could be a natural next step for future research.</w:t>
      </w:r>
    </w:p>
    <w:p w14:paraId="42BA7CAA" w14:textId="31C1226A" w:rsidR="00022A81" w:rsidRDefault="00022A81" w:rsidP="00022A81">
      <w:pPr>
        <w:pStyle w:val="MDPI21heading1"/>
      </w:pPr>
      <w:r>
        <w:t>8. Conclusion and Future Work</w:t>
      </w:r>
    </w:p>
    <w:p w14:paraId="5B436F85" w14:textId="397C63B7" w:rsidR="00022A81" w:rsidRDefault="00022A81" w:rsidP="00D96ED3">
      <w:pPr>
        <w:pStyle w:val="MDPI31text"/>
      </w:pPr>
      <w:r w:rsidRPr="00FD48E8">
        <w:t xml:space="preserve">In this </w:t>
      </w:r>
      <w:r w:rsidR="00A74247">
        <w:t>study, we examined Naïve Bayes variants for their usefulness</w:t>
      </w:r>
      <w:r w:rsidRPr="00FD48E8">
        <w:t xml:space="preserve"> extracting useful app reviews. In the past, various approaches have been used to extract app reviews, with </w:t>
      </w:r>
      <w:r w:rsidR="00623A16">
        <w:t>the method incorporating Expectation Maximization for the Naïve Bayes</w:t>
      </w:r>
      <w:r w:rsidRPr="00FD48E8">
        <w:t xml:space="preserve"> method showing </w:t>
      </w:r>
      <w:r w:rsidR="00066072">
        <w:t>the most potential. Thus, in this study, we explore the performances of six variants of Naïve Bayes</w:t>
      </w:r>
      <w:r w:rsidR="00731475">
        <w:t>. The findings indicate that, overall, Expectation Maximization-Multinomial Naïve Bayes with Laplace smoothing (variant IV) is the most effective for extracting useful reviews from various datasets, while Complement Naïve Bayes with Laplace smoothing (variant VI) is better suited for extracting useful reviews from highly imbalanced datasets</w:t>
      </w:r>
      <w:r w:rsidRPr="00FD48E8">
        <w:t xml:space="preserve">. Furthermore, the utilization of such variants may provide decision support for </w:t>
      </w:r>
      <w:r>
        <w:t xml:space="preserve">software </w:t>
      </w:r>
      <w:r w:rsidRPr="00FD48E8">
        <w:t xml:space="preserve">product </w:t>
      </w:r>
      <w:r>
        <w:t xml:space="preserve">maintenance and </w:t>
      </w:r>
      <w:r w:rsidRPr="00FD48E8">
        <w:t>evolution.</w:t>
      </w:r>
    </w:p>
    <w:p w14:paraId="76A51E5B" w14:textId="05B8C422" w:rsidR="00022A81" w:rsidRDefault="00022A81" w:rsidP="00D96ED3">
      <w:pPr>
        <w:pStyle w:val="MDPI31text"/>
      </w:pPr>
      <w:r>
        <w:t xml:space="preserve">That said, this study identifies several further research opportunities. For instance, the potential performance optimization of the </w:t>
      </w:r>
      <w:r w:rsidR="00FB19EB">
        <w:t>Naïve Bayes variants for filtering app reviews</w:t>
      </w:r>
      <w:r>
        <w:t xml:space="preserve">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w:t>
      </w:r>
      <w:r w:rsidRPr="00CD08C5">
        <w:t>Video Players &amp; Editors</w:t>
      </w:r>
      <w:r>
        <w:t xml:space="preserve"> and so on) from app domain can be utilized to evaluate the performance of the proposed </w:t>
      </w:r>
      <w:r w:rsidR="00A01070">
        <w:t>versions of Multinomial Naïve Bayes method to verify the</w:t>
      </w:r>
      <w:r>
        <w:t xml:space="preserve"> application generalizability of the best performing variants from a broader perspective (i.e., industry or academic settings). </w:t>
      </w:r>
      <w:r w:rsidR="001513D4">
        <w:t>Beyond app reviews, however, the usefulness of</w:t>
      </w:r>
      <w:r w:rsidRPr="00FD48E8">
        <w:t xml:space="preserve"> these variants can be empirically evaluated on</w:t>
      </w:r>
      <w:r>
        <w:t xml:space="preserve"> bug reports and requests logged in </w:t>
      </w:r>
      <w:r w:rsidR="002818D5">
        <w:t>software repositories like Jira, GitHub, and others</w:t>
      </w:r>
      <w:r w:rsidRPr="00FD48E8">
        <w:t>.</w:t>
      </w:r>
    </w:p>
    <w:p w14:paraId="57E98450" w14:textId="518487AC" w:rsidR="00022A81" w:rsidRDefault="00022A81" w:rsidP="00D96ED3">
      <w:pPr>
        <w:pStyle w:val="MDPI31text"/>
        <w:rPr>
          <w:iCs/>
        </w:rPr>
      </w:pPr>
    </w:p>
    <w:p w14:paraId="20C733E7" w14:textId="13F22DE3" w:rsidR="00CD2F94" w:rsidRDefault="00840C20" w:rsidP="00022A81">
      <w:pPr>
        <w:pStyle w:val="MDPI31text"/>
        <w:spacing w:after="120"/>
        <w:ind w:firstLine="0"/>
      </w:pPr>
      <w:commentRangeStart w:id="11"/>
      <w:commentRangeStart w:id="12"/>
      <w:r w:rsidRPr="00613B31">
        <w:rPr>
          <w:b/>
        </w:rPr>
        <w:t xml:space="preserve">Author </w:t>
      </w:r>
      <w:commentRangeEnd w:id="11"/>
      <w:r>
        <w:rPr>
          <w:rStyle w:val="CommentReference"/>
          <w:rFonts w:eastAsia="SimSun"/>
          <w:noProof/>
          <w:snapToGrid/>
          <w:lang w:eastAsia="zh-CN" w:bidi="ar-SA"/>
        </w:rPr>
        <w:commentReference w:id="11"/>
      </w:r>
      <w:commentRangeEnd w:id="12"/>
      <w:r w:rsidR="00AF4E07">
        <w:rPr>
          <w:rStyle w:val="CommentReference"/>
          <w:rFonts w:eastAsia="SimSun"/>
          <w:snapToGrid/>
          <w:lang w:eastAsia="zh-CN" w:bidi="ar-SA"/>
        </w:rPr>
        <w:commentReference w:id="12"/>
      </w:r>
      <w:r w:rsidRPr="00613B31">
        <w:rPr>
          <w:b/>
        </w:rPr>
        <w:t>Contributions:</w:t>
      </w:r>
      <w:r w:rsidRPr="00613B31">
        <w:t xml:space="preserve"> </w:t>
      </w:r>
      <w:r w:rsidR="00CD2F94">
        <w:t>Pouya Ataei has been the first author leading the paper, project managing, proof reading,</w:t>
      </w:r>
      <w:r w:rsidR="00B96C43">
        <w:t xml:space="preserve"> reviewing, editing,</w:t>
      </w:r>
      <w:r w:rsidR="00CD2F94">
        <w:t xml:space="preserve"> analyzing research components, and formally checking the algorithms. </w:t>
      </w:r>
    </w:p>
    <w:p w14:paraId="23C63E71" w14:textId="77777777" w:rsidR="00CD2F94" w:rsidRDefault="00CD2F94" w:rsidP="00022A81">
      <w:pPr>
        <w:pStyle w:val="MDPI31text"/>
        <w:spacing w:after="120"/>
        <w:ind w:firstLine="0"/>
      </w:pPr>
    </w:p>
    <w:p w14:paraId="35AD639F" w14:textId="2C8C7737" w:rsidR="00840C20" w:rsidRDefault="00840C20" w:rsidP="00022A81">
      <w:pPr>
        <w:pStyle w:val="MDPI31text"/>
        <w:spacing w:after="120"/>
        <w:ind w:firstLine="0"/>
        <w:rPr>
          <w:b/>
          <w:szCs w:val="20"/>
          <w:highlight w:val="red"/>
        </w:rPr>
      </w:pPr>
      <w:r w:rsidRPr="00613B31">
        <w: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t xml:space="preserve"> Please turn to the </w:t>
      </w:r>
      <w:hyperlink r:id="rId16" w:history="1">
        <w:r>
          <w:rPr>
            <w:rStyle w:val="Hyperlink"/>
          </w:rPr>
          <w:t>CRediT taxonomy</w:t>
        </w:r>
      </w:hyperlink>
      <w:r>
        <w:t xml:space="preserve"> </w:t>
      </w:r>
      <w:r w:rsidRPr="00613B31">
        <w:t>for the term explanation. Authorship must be limited to those who have contributed substantially to the work reported.</w:t>
      </w:r>
    </w:p>
    <w:p w14:paraId="6455BA02" w14:textId="1DF0B06F" w:rsidR="00022A81" w:rsidRPr="00022A81" w:rsidRDefault="00022A81" w:rsidP="00022A81">
      <w:pPr>
        <w:pStyle w:val="MDPI31text"/>
        <w:spacing w:after="120"/>
        <w:ind w:firstLine="0"/>
        <w:rPr>
          <w:szCs w:val="20"/>
          <w:highlight w:val="red"/>
        </w:rPr>
      </w:pPr>
      <w:commentRangeStart w:id="13"/>
      <w:commentRangeStart w:id="14"/>
      <w:r w:rsidRPr="00022A81">
        <w:rPr>
          <w:b/>
          <w:szCs w:val="20"/>
          <w:highlight w:val="red"/>
        </w:rPr>
        <w:t>Funding:</w:t>
      </w:r>
      <w:r w:rsidRPr="00022A81">
        <w:rPr>
          <w:szCs w:val="20"/>
          <w:highlight w:val="red"/>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4CC0CDC4" w14:textId="77777777" w:rsidR="00022A81" w:rsidRPr="00022A81" w:rsidRDefault="00022A81" w:rsidP="00022A81">
      <w:pPr>
        <w:pStyle w:val="MDPI62BackMatter"/>
        <w:rPr>
          <w:sz w:val="20"/>
        </w:rPr>
      </w:pPr>
      <w:r w:rsidRPr="00022A81">
        <w:rPr>
          <w:b/>
          <w:sz w:val="20"/>
          <w:highlight w:val="red"/>
        </w:rPr>
        <w:t>Data Availability Statement:</w:t>
      </w:r>
      <w:r w:rsidRPr="00022A81">
        <w:rPr>
          <w:sz w:val="20"/>
          <w:highlight w:val="red"/>
        </w:rPr>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commentRangeEnd w:id="13"/>
      <w:r>
        <w:rPr>
          <w:rStyle w:val="CommentReference"/>
          <w:rFonts w:eastAsia="SimSun"/>
          <w:noProof/>
          <w:snapToGrid/>
          <w:lang w:eastAsia="zh-CN" w:bidi="ar-SA"/>
        </w:rPr>
        <w:commentReference w:id="13"/>
      </w:r>
      <w:commentRangeEnd w:id="14"/>
      <w:r w:rsidR="00AF4E07">
        <w:rPr>
          <w:rStyle w:val="CommentReference"/>
          <w:rFonts w:eastAsia="SimSun"/>
          <w:snapToGrid/>
          <w:lang w:eastAsia="zh-CN" w:bidi="ar-SA"/>
        </w:rPr>
        <w:commentReference w:id="14"/>
      </w:r>
    </w:p>
    <w:p w14:paraId="1BA2B8A3" w14:textId="4068472F" w:rsidR="00022A81" w:rsidRPr="00022A81" w:rsidRDefault="00022A81" w:rsidP="00022A81">
      <w:pPr>
        <w:pStyle w:val="MDPI62BackMatter"/>
        <w:rPr>
          <w:sz w:val="20"/>
        </w:rPr>
      </w:pPr>
      <w:r w:rsidRPr="00022A81">
        <w:rPr>
          <w:b/>
          <w:sz w:val="20"/>
        </w:rPr>
        <w:lastRenderedPageBreak/>
        <w:t>Acknowledgments:</w:t>
      </w:r>
      <w:r w:rsidRPr="00022A81">
        <w:rPr>
          <w:sz w:val="20"/>
        </w:rPr>
        <w:t xml:space="preserve"> We would like to thank the app developers of Flutter for providing the app reviews and validating our preliminary outcomes. This work is funded by University of Otago Research Grant (UORG) Award – accessed through the University of Otago Research Committee.</w:t>
      </w:r>
    </w:p>
    <w:p w14:paraId="113C9066" w14:textId="1D588EE2" w:rsidR="00022A81" w:rsidRDefault="00022A81" w:rsidP="00022A81">
      <w:pPr>
        <w:pStyle w:val="MDPI31text"/>
        <w:ind w:firstLine="0"/>
        <w:rPr>
          <w:szCs w:val="20"/>
        </w:rPr>
      </w:pPr>
      <w:r w:rsidRPr="00022A81">
        <w:rPr>
          <w:b/>
          <w:szCs w:val="20"/>
        </w:rPr>
        <w:t>Conflicts of Interest:</w:t>
      </w:r>
      <w:r w:rsidRPr="00022A81">
        <w:rPr>
          <w:szCs w:val="20"/>
        </w:rPr>
        <w:t xml:space="preserve"> The authors have no conflicts of interest to declare. All co-authors have seen and agree with the contents of the manuscript and there is no financial interest to report. We certify that the submission is original work and is not under review at any other publication venue.</w:t>
      </w:r>
    </w:p>
    <w:p w14:paraId="246CBE7C" w14:textId="77777777" w:rsidR="009E2C4F" w:rsidRPr="00613B31" w:rsidRDefault="009E2C4F" w:rsidP="009E2C4F">
      <w:pPr>
        <w:adjustRightInd w:val="0"/>
        <w:snapToGrid w:val="0"/>
        <w:spacing w:before="240" w:after="60" w:line="228" w:lineRule="auto"/>
        <w:ind w:left="2608"/>
        <w:rPr>
          <w:b/>
          <w:bCs/>
          <w:szCs w:val="18"/>
          <w:lang w:bidi="en-US"/>
        </w:rPr>
      </w:pPr>
      <w:commentRangeStart w:id="15"/>
      <w:r w:rsidRPr="00613B31">
        <w:rPr>
          <w:b/>
          <w:bCs/>
          <w:szCs w:val="18"/>
          <w:lang w:bidi="en-US"/>
        </w:rPr>
        <w:t xml:space="preserve">Appendix </w:t>
      </w:r>
      <w:commentRangeEnd w:id="15"/>
      <w:r>
        <w:rPr>
          <w:rStyle w:val="CommentReference"/>
        </w:rPr>
        <w:commentReference w:id="15"/>
      </w:r>
      <w:r w:rsidRPr="00613B31">
        <w:rPr>
          <w:b/>
          <w:bCs/>
          <w:szCs w:val="18"/>
          <w:lang w:bidi="en-US"/>
        </w:rPr>
        <w:t>A</w:t>
      </w:r>
    </w:p>
    <w:p w14:paraId="27CAB176" w14:textId="13F58F8C" w:rsidR="009E2C4F" w:rsidRDefault="009E2C4F" w:rsidP="009E2C4F">
      <w:pPr>
        <w:pStyle w:val="MDPI41tablecaption"/>
      </w:pPr>
      <w:r w:rsidRPr="009E2C4F">
        <w:rPr>
          <w:b/>
        </w:rPr>
        <w:t xml:space="preserve">Table </w:t>
      </w:r>
      <w:r>
        <w:rPr>
          <w:b/>
        </w:rPr>
        <w:t>A</w:t>
      </w:r>
      <w:r w:rsidRPr="009E2C4F">
        <w:rPr>
          <w:b/>
        </w:rPr>
        <w:t>.</w:t>
      </w:r>
      <w:r>
        <w:t xml:space="preserve"> </w:t>
      </w:r>
      <w:r w:rsidRPr="004B3014">
        <w:t>Datasets summary</w:t>
      </w:r>
      <w:r>
        <w:t>.</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9E2C4F" w:rsidRPr="008E459A" w14:paraId="0E01B368" w14:textId="4DD3D89D" w:rsidTr="009E2C4F">
        <w:tc>
          <w:tcPr>
            <w:tcW w:w="1073" w:type="dxa"/>
            <w:tcBorders>
              <w:top w:val="single" w:sz="8" w:space="0" w:color="auto"/>
              <w:left w:val="single" w:sz="4" w:space="0" w:color="auto"/>
              <w:right w:val="single" w:sz="4" w:space="0" w:color="auto"/>
            </w:tcBorders>
            <w:shd w:val="clear" w:color="auto" w:fill="auto"/>
          </w:tcPr>
          <w:p w14:paraId="0B105A7E" w14:textId="1B9D7225" w:rsidR="009E2C4F" w:rsidRPr="009E2C4F" w:rsidRDefault="009E2C4F" w:rsidP="009E2C4F">
            <w:pPr>
              <w:pStyle w:val="MDPI42tablebody"/>
              <w:suppressAutoHyphens/>
              <w:spacing w:line="240" w:lineRule="auto"/>
              <w:rPr>
                <w:b/>
                <w:snapToGrid/>
                <w:highlight w:val="red"/>
              </w:rPr>
            </w:pPr>
            <w:r w:rsidRPr="009E2C4F">
              <w:rPr>
                <w:b/>
              </w:rPr>
              <w:t>App Name</w:t>
            </w:r>
          </w:p>
        </w:tc>
        <w:tc>
          <w:tcPr>
            <w:tcW w:w="1417" w:type="dxa"/>
            <w:tcBorders>
              <w:top w:val="single" w:sz="8" w:space="0" w:color="auto"/>
              <w:left w:val="single" w:sz="4" w:space="0" w:color="auto"/>
              <w:right w:val="single" w:sz="4" w:space="0" w:color="auto"/>
            </w:tcBorders>
            <w:shd w:val="clear" w:color="auto" w:fill="auto"/>
          </w:tcPr>
          <w:p w14:paraId="0D6C478D" w14:textId="20A78737" w:rsidR="009E2C4F" w:rsidRPr="009E2C4F" w:rsidRDefault="009E2C4F" w:rsidP="009E2C4F">
            <w:pPr>
              <w:pStyle w:val="MDPI42tablebody"/>
              <w:suppressAutoHyphens/>
              <w:spacing w:line="240" w:lineRule="auto"/>
              <w:rPr>
                <w:b/>
                <w:snapToGrid/>
              </w:rPr>
            </w:pPr>
            <w:r w:rsidRPr="009E2C4F">
              <w:rPr>
                <w:b/>
              </w:rPr>
              <w:t>Total number of reviews logged Category</w:t>
            </w:r>
          </w:p>
        </w:tc>
        <w:tc>
          <w:tcPr>
            <w:tcW w:w="1134" w:type="dxa"/>
            <w:tcBorders>
              <w:top w:val="single" w:sz="8" w:space="0" w:color="auto"/>
              <w:left w:val="single" w:sz="4" w:space="0" w:color="auto"/>
              <w:right w:val="single" w:sz="4" w:space="0" w:color="auto"/>
            </w:tcBorders>
          </w:tcPr>
          <w:p w14:paraId="77C52E12" w14:textId="55FB1C14" w:rsidR="009E2C4F" w:rsidRPr="009E2C4F" w:rsidRDefault="009E2C4F" w:rsidP="009E2C4F">
            <w:pPr>
              <w:pStyle w:val="MDPI42tablebody"/>
              <w:suppressAutoHyphens/>
              <w:spacing w:line="240" w:lineRule="auto"/>
              <w:rPr>
                <w:b/>
                <w:snapToGrid/>
              </w:rPr>
            </w:pPr>
            <w:r w:rsidRPr="009E2C4F">
              <w:rPr>
                <w:b/>
              </w:rPr>
              <w:t>Maximum review length (characters)</w:t>
            </w:r>
          </w:p>
        </w:tc>
        <w:tc>
          <w:tcPr>
            <w:tcW w:w="1134" w:type="dxa"/>
            <w:tcBorders>
              <w:top w:val="single" w:sz="8" w:space="0" w:color="auto"/>
              <w:left w:val="single" w:sz="4" w:space="0" w:color="auto"/>
              <w:right w:val="single" w:sz="4" w:space="0" w:color="auto"/>
            </w:tcBorders>
          </w:tcPr>
          <w:p w14:paraId="62856DE9" w14:textId="1D71069B" w:rsidR="009E2C4F" w:rsidRPr="009E2C4F" w:rsidRDefault="009E2C4F" w:rsidP="009E2C4F">
            <w:pPr>
              <w:pStyle w:val="MDPI42tablebody"/>
              <w:suppressAutoHyphens/>
              <w:spacing w:line="240" w:lineRule="auto"/>
              <w:rPr>
                <w:b/>
                <w:snapToGrid/>
              </w:rPr>
            </w:pPr>
            <w:r w:rsidRPr="009E2C4F">
              <w:rPr>
                <w:b/>
              </w:rPr>
              <w:t>Minimum review length (characters)</w:t>
            </w:r>
          </w:p>
        </w:tc>
        <w:tc>
          <w:tcPr>
            <w:tcW w:w="851" w:type="dxa"/>
            <w:tcBorders>
              <w:top w:val="single" w:sz="8" w:space="0" w:color="auto"/>
              <w:left w:val="single" w:sz="4" w:space="0" w:color="auto"/>
              <w:right w:val="single" w:sz="4" w:space="0" w:color="auto"/>
            </w:tcBorders>
          </w:tcPr>
          <w:p w14:paraId="5329E47D" w14:textId="14172BE6" w:rsidR="009E2C4F" w:rsidRPr="009E2C4F" w:rsidRDefault="009E2C4F" w:rsidP="009E2C4F">
            <w:pPr>
              <w:pStyle w:val="MDPI42tablebody"/>
              <w:suppressAutoHyphens/>
              <w:spacing w:line="240" w:lineRule="auto"/>
              <w:rPr>
                <w:b/>
                <w:snapToGrid/>
              </w:rPr>
            </w:pPr>
            <w:r w:rsidRPr="009E2C4F">
              <w:rPr>
                <w:b/>
              </w:rPr>
              <w:t>Average length of review</w:t>
            </w:r>
          </w:p>
        </w:tc>
        <w:tc>
          <w:tcPr>
            <w:tcW w:w="850" w:type="dxa"/>
            <w:tcBorders>
              <w:top w:val="single" w:sz="8" w:space="0" w:color="auto"/>
              <w:left w:val="single" w:sz="4" w:space="0" w:color="auto"/>
              <w:right w:val="single" w:sz="4" w:space="0" w:color="auto"/>
            </w:tcBorders>
          </w:tcPr>
          <w:p w14:paraId="092F6701" w14:textId="57FBC3E3" w:rsidR="009E2C4F" w:rsidRPr="009E2C4F" w:rsidRDefault="009E2C4F" w:rsidP="009E2C4F">
            <w:pPr>
              <w:pStyle w:val="MDPI42tablebody"/>
              <w:suppressAutoHyphens/>
              <w:spacing w:line="240" w:lineRule="auto"/>
              <w:rPr>
                <w:b/>
                <w:snapToGrid/>
              </w:rPr>
            </w:pPr>
            <w:r w:rsidRPr="009E2C4F">
              <w:rPr>
                <w:b/>
              </w:rPr>
              <w:t>Average app rating</w:t>
            </w:r>
          </w:p>
        </w:tc>
        <w:tc>
          <w:tcPr>
            <w:tcW w:w="1418" w:type="dxa"/>
            <w:tcBorders>
              <w:top w:val="single" w:sz="8" w:space="0" w:color="auto"/>
              <w:left w:val="single" w:sz="4" w:space="0" w:color="auto"/>
              <w:right w:val="single" w:sz="4" w:space="0" w:color="auto"/>
            </w:tcBorders>
          </w:tcPr>
          <w:p w14:paraId="7A8F51CC" w14:textId="7096B12E" w:rsidR="009E2C4F" w:rsidRPr="009E2C4F" w:rsidRDefault="009E2C4F" w:rsidP="009E2C4F">
            <w:pPr>
              <w:pStyle w:val="MDPI42tablebody"/>
              <w:suppressAutoHyphens/>
              <w:spacing w:line="240" w:lineRule="auto"/>
              <w:rPr>
                <w:b/>
                <w:snapToGrid/>
              </w:rPr>
            </w:pPr>
            <w:r w:rsidRPr="009E2C4F">
              <w:rPr>
                <w:b/>
              </w:rPr>
              <w:t>Category</w:t>
            </w:r>
          </w:p>
        </w:tc>
      </w:tr>
      <w:tr w:rsidR="009E2C4F" w:rsidRPr="008E459A" w14:paraId="48E8976C" w14:textId="67420767" w:rsidTr="009E2C4F">
        <w:tc>
          <w:tcPr>
            <w:tcW w:w="1073" w:type="dxa"/>
            <w:tcBorders>
              <w:top w:val="single" w:sz="4" w:space="0" w:color="auto"/>
              <w:left w:val="single" w:sz="4" w:space="0" w:color="auto"/>
              <w:right w:val="single" w:sz="4" w:space="0" w:color="auto"/>
            </w:tcBorders>
            <w:shd w:val="clear" w:color="auto" w:fill="auto"/>
            <w:vAlign w:val="center"/>
          </w:tcPr>
          <w:p w14:paraId="724C65AF" w14:textId="1A14BD35" w:rsidR="009E2C4F" w:rsidRPr="00DB7FCC" w:rsidRDefault="009E2C4F" w:rsidP="009E2C4F">
            <w:pPr>
              <w:pStyle w:val="MDPI42tablebody"/>
              <w:spacing w:line="240" w:lineRule="auto"/>
            </w:pPr>
            <w:r w:rsidRPr="00702E6B">
              <w:t>MyTracks</w:t>
            </w:r>
          </w:p>
        </w:tc>
        <w:tc>
          <w:tcPr>
            <w:tcW w:w="1417" w:type="dxa"/>
            <w:tcBorders>
              <w:top w:val="single" w:sz="4" w:space="0" w:color="auto"/>
              <w:left w:val="single" w:sz="4" w:space="0" w:color="auto"/>
              <w:right w:val="single" w:sz="4" w:space="0" w:color="auto"/>
            </w:tcBorders>
            <w:shd w:val="clear" w:color="auto" w:fill="auto"/>
            <w:vAlign w:val="center"/>
          </w:tcPr>
          <w:p w14:paraId="77E5E0A8" w14:textId="50C8D9F9" w:rsidR="009E2C4F" w:rsidRPr="00DB7FCC" w:rsidRDefault="009E2C4F" w:rsidP="009E2C4F">
            <w:pPr>
              <w:pStyle w:val="MDPI42tablebody"/>
              <w:spacing w:line="240" w:lineRule="auto"/>
            </w:pPr>
            <w:r w:rsidRPr="00702E6B">
              <w:t>4003</w:t>
            </w:r>
          </w:p>
        </w:tc>
        <w:tc>
          <w:tcPr>
            <w:tcW w:w="1134" w:type="dxa"/>
            <w:tcBorders>
              <w:top w:val="single" w:sz="4" w:space="0" w:color="auto"/>
              <w:left w:val="single" w:sz="4" w:space="0" w:color="auto"/>
              <w:right w:val="single" w:sz="4" w:space="0" w:color="auto"/>
            </w:tcBorders>
            <w:vAlign w:val="center"/>
          </w:tcPr>
          <w:p w14:paraId="43A49A82" w14:textId="445F0690" w:rsidR="009E2C4F" w:rsidRPr="009A4360" w:rsidRDefault="009E2C4F" w:rsidP="009E2C4F">
            <w:pPr>
              <w:pStyle w:val="MDPI42tablebody"/>
              <w:spacing w:line="240" w:lineRule="auto"/>
            </w:pPr>
            <w:r w:rsidRPr="00702E6B">
              <w:t>1988</w:t>
            </w:r>
          </w:p>
        </w:tc>
        <w:tc>
          <w:tcPr>
            <w:tcW w:w="1134" w:type="dxa"/>
            <w:tcBorders>
              <w:top w:val="single" w:sz="4" w:space="0" w:color="auto"/>
              <w:left w:val="single" w:sz="4" w:space="0" w:color="auto"/>
              <w:right w:val="single" w:sz="4" w:space="0" w:color="auto"/>
            </w:tcBorders>
            <w:vAlign w:val="center"/>
          </w:tcPr>
          <w:p w14:paraId="1CC8554E" w14:textId="0C8BABBD" w:rsidR="009E2C4F" w:rsidRPr="009A4360" w:rsidRDefault="009E2C4F" w:rsidP="009E2C4F">
            <w:pPr>
              <w:pStyle w:val="MDPI42tablebody"/>
              <w:spacing w:line="240" w:lineRule="auto"/>
            </w:pPr>
            <w:r w:rsidRPr="00702E6B">
              <w:t>3</w:t>
            </w:r>
          </w:p>
        </w:tc>
        <w:tc>
          <w:tcPr>
            <w:tcW w:w="851" w:type="dxa"/>
            <w:tcBorders>
              <w:top w:val="single" w:sz="4" w:space="0" w:color="auto"/>
              <w:left w:val="single" w:sz="4" w:space="0" w:color="auto"/>
              <w:right w:val="single" w:sz="4" w:space="0" w:color="auto"/>
            </w:tcBorders>
            <w:vAlign w:val="center"/>
          </w:tcPr>
          <w:p w14:paraId="6B22E3D7" w14:textId="65483AF0" w:rsidR="009E2C4F" w:rsidRPr="009A4360" w:rsidRDefault="009E2C4F" w:rsidP="009E2C4F">
            <w:pPr>
              <w:pStyle w:val="MDPI42tablebody"/>
              <w:spacing w:line="240" w:lineRule="auto"/>
            </w:pPr>
            <w:r w:rsidRPr="00702E6B">
              <w:t>136</w:t>
            </w:r>
          </w:p>
        </w:tc>
        <w:tc>
          <w:tcPr>
            <w:tcW w:w="850" w:type="dxa"/>
            <w:tcBorders>
              <w:top w:val="single" w:sz="4" w:space="0" w:color="auto"/>
              <w:left w:val="single" w:sz="4" w:space="0" w:color="auto"/>
              <w:right w:val="single" w:sz="4" w:space="0" w:color="auto"/>
            </w:tcBorders>
            <w:vAlign w:val="center"/>
          </w:tcPr>
          <w:p w14:paraId="348B9EC0" w14:textId="1F09FBC1" w:rsidR="009E2C4F" w:rsidRPr="009A4360" w:rsidRDefault="009E2C4F" w:rsidP="009E2C4F">
            <w:pPr>
              <w:pStyle w:val="MDPI42tablebody"/>
              <w:spacing w:line="240" w:lineRule="auto"/>
            </w:pPr>
            <w:r w:rsidRPr="00702E6B">
              <w:t>3.8</w:t>
            </w:r>
          </w:p>
        </w:tc>
        <w:tc>
          <w:tcPr>
            <w:tcW w:w="1418" w:type="dxa"/>
            <w:tcBorders>
              <w:top w:val="single" w:sz="4" w:space="0" w:color="auto"/>
              <w:left w:val="single" w:sz="4" w:space="0" w:color="auto"/>
              <w:right w:val="single" w:sz="4" w:space="0" w:color="auto"/>
            </w:tcBorders>
            <w:vAlign w:val="center"/>
          </w:tcPr>
          <w:p w14:paraId="6B55F81A" w14:textId="5D0BEA89" w:rsidR="009E2C4F" w:rsidRPr="009A4360" w:rsidRDefault="009E2C4F" w:rsidP="009E2C4F">
            <w:pPr>
              <w:pStyle w:val="MDPI42tablebody"/>
              <w:spacing w:line="240" w:lineRule="auto"/>
            </w:pPr>
            <w:r w:rsidRPr="00702E6B">
              <w:t>Travel</w:t>
            </w:r>
          </w:p>
        </w:tc>
      </w:tr>
      <w:tr w:rsidR="009E2C4F" w:rsidRPr="008E459A" w14:paraId="5853E33D" w14:textId="5C1BDACE" w:rsidTr="009E2C4F">
        <w:tc>
          <w:tcPr>
            <w:tcW w:w="1073" w:type="dxa"/>
            <w:tcBorders>
              <w:top w:val="single" w:sz="4" w:space="0" w:color="auto"/>
              <w:left w:val="single" w:sz="4" w:space="0" w:color="auto"/>
              <w:right w:val="single" w:sz="4" w:space="0" w:color="auto"/>
            </w:tcBorders>
            <w:shd w:val="clear" w:color="auto" w:fill="auto"/>
            <w:vAlign w:val="center"/>
          </w:tcPr>
          <w:p w14:paraId="1E05F6F5" w14:textId="5DE085A6" w:rsidR="009E2C4F" w:rsidRPr="00DB7FCC" w:rsidRDefault="009E2C4F" w:rsidP="009E2C4F">
            <w:pPr>
              <w:pStyle w:val="MDPI42tablebody"/>
              <w:spacing w:line="240" w:lineRule="auto"/>
            </w:pPr>
            <w:r w:rsidRPr="00702E6B">
              <w:t>Flutter</w:t>
            </w:r>
          </w:p>
        </w:tc>
        <w:tc>
          <w:tcPr>
            <w:tcW w:w="1417" w:type="dxa"/>
            <w:tcBorders>
              <w:left w:val="single" w:sz="4" w:space="0" w:color="auto"/>
              <w:right w:val="single" w:sz="4" w:space="0" w:color="auto"/>
            </w:tcBorders>
            <w:shd w:val="clear" w:color="auto" w:fill="auto"/>
            <w:vAlign w:val="center"/>
          </w:tcPr>
          <w:p w14:paraId="65DFDDFB" w14:textId="45D0859C" w:rsidR="009E2C4F" w:rsidRPr="00DB7FCC" w:rsidRDefault="009E2C4F" w:rsidP="009E2C4F">
            <w:pPr>
              <w:pStyle w:val="MDPI42tablebody"/>
              <w:spacing w:line="240" w:lineRule="auto"/>
            </w:pPr>
            <w:r w:rsidRPr="00702E6B">
              <w:t>3483</w:t>
            </w:r>
          </w:p>
        </w:tc>
        <w:tc>
          <w:tcPr>
            <w:tcW w:w="1134" w:type="dxa"/>
            <w:tcBorders>
              <w:left w:val="single" w:sz="4" w:space="0" w:color="auto"/>
              <w:right w:val="single" w:sz="4" w:space="0" w:color="auto"/>
            </w:tcBorders>
            <w:vAlign w:val="center"/>
          </w:tcPr>
          <w:p w14:paraId="7E7D7D72" w14:textId="6BA296E6" w:rsidR="009E2C4F" w:rsidRPr="009A4360" w:rsidRDefault="009E2C4F" w:rsidP="009E2C4F">
            <w:pPr>
              <w:pStyle w:val="MDPI42tablebody"/>
              <w:spacing w:line="240" w:lineRule="auto"/>
            </w:pPr>
            <w:r w:rsidRPr="00702E6B">
              <w:t>2110</w:t>
            </w:r>
          </w:p>
        </w:tc>
        <w:tc>
          <w:tcPr>
            <w:tcW w:w="1134" w:type="dxa"/>
            <w:tcBorders>
              <w:left w:val="single" w:sz="4" w:space="0" w:color="auto"/>
              <w:right w:val="single" w:sz="4" w:space="0" w:color="auto"/>
            </w:tcBorders>
            <w:vAlign w:val="center"/>
          </w:tcPr>
          <w:p w14:paraId="2F426D76" w14:textId="5783DE9A"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33A5F744" w14:textId="78FFAD42" w:rsidR="009E2C4F" w:rsidRPr="009A4360" w:rsidRDefault="009E2C4F" w:rsidP="009E2C4F">
            <w:pPr>
              <w:pStyle w:val="MDPI42tablebody"/>
              <w:spacing w:line="240" w:lineRule="auto"/>
            </w:pPr>
            <w:r w:rsidRPr="00702E6B">
              <w:t>126</w:t>
            </w:r>
          </w:p>
        </w:tc>
        <w:tc>
          <w:tcPr>
            <w:tcW w:w="850" w:type="dxa"/>
            <w:tcBorders>
              <w:left w:val="single" w:sz="4" w:space="0" w:color="auto"/>
              <w:right w:val="single" w:sz="4" w:space="0" w:color="auto"/>
            </w:tcBorders>
            <w:vAlign w:val="center"/>
          </w:tcPr>
          <w:p w14:paraId="010BAACC" w14:textId="03A6ABB9" w:rsidR="009E2C4F" w:rsidRPr="009A4360" w:rsidRDefault="009E2C4F" w:rsidP="009E2C4F">
            <w:pPr>
              <w:pStyle w:val="MDPI42tablebody"/>
              <w:spacing w:line="240" w:lineRule="auto"/>
            </w:pPr>
            <w:r w:rsidRPr="00702E6B">
              <w:t>4.2</w:t>
            </w:r>
          </w:p>
        </w:tc>
        <w:tc>
          <w:tcPr>
            <w:tcW w:w="1418" w:type="dxa"/>
            <w:tcBorders>
              <w:left w:val="single" w:sz="4" w:space="0" w:color="auto"/>
              <w:right w:val="single" w:sz="4" w:space="0" w:color="auto"/>
            </w:tcBorders>
            <w:vAlign w:val="center"/>
          </w:tcPr>
          <w:p w14:paraId="37A40557" w14:textId="2C169DAB" w:rsidR="009E2C4F" w:rsidRPr="009A4360" w:rsidRDefault="009E2C4F" w:rsidP="009E2C4F">
            <w:pPr>
              <w:pStyle w:val="MDPI42tablebody"/>
              <w:spacing w:line="240" w:lineRule="auto"/>
            </w:pPr>
            <w:r w:rsidRPr="00702E6B">
              <w:t>Casual</w:t>
            </w:r>
          </w:p>
        </w:tc>
      </w:tr>
      <w:tr w:rsidR="009E2C4F" w:rsidRPr="008E459A" w14:paraId="18E1EB05" w14:textId="2A6D9B0C" w:rsidTr="009E2C4F">
        <w:tc>
          <w:tcPr>
            <w:tcW w:w="1073" w:type="dxa"/>
            <w:tcBorders>
              <w:top w:val="single" w:sz="4" w:space="0" w:color="auto"/>
              <w:left w:val="single" w:sz="4" w:space="0" w:color="auto"/>
              <w:right w:val="single" w:sz="4" w:space="0" w:color="auto"/>
            </w:tcBorders>
            <w:shd w:val="clear" w:color="auto" w:fill="auto"/>
            <w:vAlign w:val="center"/>
          </w:tcPr>
          <w:p w14:paraId="25417B12" w14:textId="1D3CB20A" w:rsidR="009E2C4F" w:rsidRPr="00DB7FCC" w:rsidRDefault="009E2C4F" w:rsidP="009E2C4F">
            <w:pPr>
              <w:pStyle w:val="MDPI42tablebody"/>
              <w:spacing w:line="240" w:lineRule="auto"/>
            </w:pPr>
            <w:r w:rsidRPr="00702E6B">
              <w:t>ThreeNow</w:t>
            </w:r>
          </w:p>
        </w:tc>
        <w:tc>
          <w:tcPr>
            <w:tcW w:w="1417" w:type="dxa"/>
            <w:tcBorders>
              <w:left w:val="single" w:sz="4" w:space="0" w:color="auto"/>
              <w:right w:val="single" w:sz="4" w:space="0" w:color="auto"/>
            </w:tcBorders>
            <w:shd w:val="clear" w:color="auto" w:fill="auto"/>
            <w:vAlign w:val="center"/>
          </w:tcPr>
          <w:p w14:paraId="5C1B2832" w14:textId="1D1C8A00" w:rsidR="009E2C4F" w:rsidRPr="00DB7FCC" w:rsidRDefault="009E2C4F" w:rsidP="009E2C4F">
            <w:pPr>
              <w:pStyle w:val="MDPI42tablebody"/>
              <w:spacing w:line="240" w:lineRule="auto"/>
            </w:pPr>
            <w:r w:rsidRPr="00702E6B">
              <w:t>3683</w:t>
            </w:r>
          </w:p>
        </w:tc>
        <w:tc>
          <w:tcPr>
            <w:tcW w:w="1134" w:type="dxa"/>
            <w:tcBorders>
              <w:left w:val="single" w:sz="4" w:space="0" w:color="auto"/>
              <w:right w:val="single" w:sz="4" w:space="0" w:color="auto"/>
            </w:tcBorders>
            <w:vAlign w:val="center"/>
          </w:tcPr>
          <w:p w14:paraId="716FA3B5" w14:textId="6AE6ED73" w:rsidR="009E2C4F" w:rsidRPr="009A4360" w:rsidRDefault="009E2C4F" w:rsidP="009E2C4F">
            <w:pPr>
              <w:pStyle w:val="MDPI42tablebody"/>
              <w:spacing w:line="240" w:lineRule="auto"/>
            </w:pPr>
            <w:r w:rsidRPr="00702E6B">
              <w:t>1483</w:t>
            </w:r>
          </w:p>
        </w:tc>
        <w:tc>
          <w:tcPr>
            <w:tcW w:w="1134" w:type="dxa"/>
            <w:tcBorders>
              <w:left w:val="single" w:sz="4" w:space="0" w:color="auto"/>
              <w:right w:val="single" w:sz="4" w:space="0" w:color="auto"/>
            </w:tcBorders>
            <w:vAlign w:val="center"/>
          </w:tcPr>
          <w:p w14:paraId="62E83A08" w14:textId="383051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49E1E264" w14:textId="30B798D4" w:rsidR="009E2C4F" w:rsidRPr="009A4360" w:rsidRDefault="009E2C4F" w:rsidP="009E2C4F">
            <w:pPr>
              <w:pStyle w:val="MDPI42tablebody"/>
              <w:spacing w:line="240" w:lineRule="auto"/>
            </w:pPr>
            <w:r w:rsidRPr="00702E6B">
              <w:t>132</w:t>
            </w:r>
          </w:p>
        </w:tc>
        <w:tc>
          <w:tcPr>
            <w:tcW w:w="850" w:type="dxa"/>
            <w:tcBorders>
              <w:left w:val="single" w:sz="4" w:space="0" w:color="auto"/>
              <w:right w:val="single" w:sz="4" w:space="0" w:color="auto"/>
            </w:tcBorders>
            <w:vAlign w:val="center"/>
          </w:tcPr>
          <w:p w14:paraId="79B6F7A8" w14:textId="0E6EB79D" w:rsidR="009E2C4F" w:rsidRPr="009A4360" w:rsidRDefault="009E2C4F" w:rsidP="009E2C4F">
            <w:pPr>
              <w:pStyle w:val="MDPI42tablebody"/>
              <w:spacing w:line="240" w:lineRule="auto"/>
            </w:pPr>
            <w:r w:rsidRPr="00702E6B">
              <w:t>1.5</w:t>
            </w:r>
          </w:p>
        </w:tc>
        <w:tc>
          <w:tcPr>
            <w:tcW w:w="1418" w:type="dxa"/>
            <w:tcBorders>
              <w:left w:val="single" w:sz="4" w:space="0" w:color="auto"/>
              <w:right w:val="single" w:sz="4" w:space="0" w:color="auto"/>
            </w:tcBorders>
            <w:vAlign w:val="center"/>
          </w:tcPr>
          <w:p w14:paraId="7B47E65B" w14:textId="4886B729" w:rsidR="009E2C4F" w:rsidRPr="009A4360" w:rsidRDefault="009E2C4F" w:rsidP="009E2C4F">
            <w:pPr>
              <w:pStyle w:val="MDPI42tablebody"/>
              <w:spacing w:line="240" w:lineRule="auto"/>
            </w:pPr>
            <w:r w:rsidRPr="00702E6B">
              <w:t>Entertainment</w:t>
            </w:r>
          </w:p>
        </w:tc>
      </w:tr>
      <w:tr w:rsidR="009E2C4F" w:rsidRPr="008E459A" w14:paraId="5B3C716D" w14:textId="105D3ADB" w:rsidTr="009E2C4F">
        <w:tc>
          <w:tcPr>
            <w:tcW w:w="1073" w:type="dxa"/>
            <w:tcBorders>
              <w:top w:val="single" w:sz="4" w:space="0" w:color="auto"/>
              <w:left w:val="single" w:sz="4" w:space="0" w:color="auto"/>
              <w:right w:val="single" w:sz="4" w:space="0" w:color="auto"/>
            </w:tcBorders>
            <w:shd w:val="clear" w:color="auto" w:fill="auto"/>
            <w:vAlign w:val="center"/>
          </w:tcPr>
          <w:p w14:paraId="2E01E507" w14:textId="3164E153" w:rsidR="009E2C4F" w:rsidRPr="00DB7FCC" w:rsidRDefault="009E2C4F" w:rsidP="009E2C4F">
            <w:pPr>
              <w:pStyle w:val="MDPI42tablebody"/>
              <w:spacing w:line="240" w:lineRule="auto"/>
            </w:pPr>
            <w:r w:rsidRPr="00702E6B">
              <w:t>TradeMe</w:t>
            </w:r>
          </w:p>
        </w:tc>
        <w:tc>
          <w:tcPr>
            <w:tcW w:w="1417" w:type="dxa"/>
            <w:tcBorders>
              <w:left w:val="single" w:sz="4" w:space="0" w:color="auto"/>
              <w:right w:val="single" w:sz="4" w:space="0" w:color="auto"/>
            </w:tcBorders>
            <w:shd w:val="clear" w:color="auto" w:fill="auto"/>
            <w:vAlign w:val="center"/>
          </w:tcPr>
          <w:p w14:paraId="19BBF897" w14:textId="550B95A2" w:rsidR="009E2C4F" w:rsidRPr="00DB7FCC" w:rsidRDefault="009E2C4F" w:rsidP="009E2C4F">
            <w:pPr>
              <w:pStyle w:val="MDPI42tablebody"/>
              <w:spacing w:line="240" w:lineRule="auto"/>
            </w:pPr>
            <w:r w:rsidRPr="00702E6B">
              <w:t>4559</w:t>
            </w:r>
          </w:p>
        </w:tc>
        <w:tc>
          <w:tcPr>
            <w:tcW w:w="1134" w:type="dxa"/>
            <w:tcBorders>
              <w:left w:val="single" w:sz="4" w:space="0" w:color="auto"/>
              <w:right w:val="single" w:sz="4" w:space="0" w:color="auto"/>
            </w:tcBorders>
            <w:vAlign w:val="center"/>
          </w:tcPr>
          <w:p w14:paraId="6A15EA4F" w14:textId="38785D1D" w:rsidR="009E2C4F" w:rsidRPr="009A4360" w:rsidRDefault="009E2C4F" w:rsidP="009E2C4F">
            <w:pPr>
              <w:pStyle w:val="MDPI42tablebody"/>
              <w:spacing w:line="240" w:lineRule="auto"/>
            </w:pPr>
            <w:r w:rsidRPr="00702E6B">
              <w:t>1732</w:t>
            </w:r>
          </w:p>
        </w:tc>
        <w:tc>
          <w:tcPr>
            <w:tcW w:w="1134" w:type="dxa"/>
            <w:tcBorders>
              <w:left w:val="single" w:sz="4" w:space="0" w:color="auto"/>
              <w:right w:val="single" w:sz="4" w:space="0" w:color="auto"/>
            </w:tcBorders>
            <w:vAlign w:val="center"/>
          </w:tcPr>
          <w:p w14:paraId="65CAD202" w14:textId="7C9905A3" w:rsidR="009E2C4F" w:rsidRPr="009A4360" w:rsidRDefault="009E2C4F" w:rsidP="009E2C4F">
            <w:pPr>
              <w:pStyle w:val="MDPI42tablebody"/>
              <w:spacing w:line="240" w:lineRule="auto"/>
            </w:pPr>
            <w:r w:rsidRPr="00702E6B">
              <w:t>3</w:t>
            </w:r>
          </w:p>
        </w:tc>
        <w:tc>
          <w:tcPr>
            <w:tcW w:w="851" w:type="dxa"/>
            <w:tcBorders>
              <w:left w:val="single" w:sz="4" w:space="0" w:color="auto"/>
              <w:right w:val="single" w:sz="4" w:space="0" w:color="auto"/>
            </w:tcBorders>
            <w:vAlign w:val="center"/>
          </w:tcPr>
          <w:p w14:paraId="63A79888" w14:textId="157A31D5" w:rsidR="009E2C4F" w:rsidRPr="009A4360" w:rsidRDefault="009E2C4F" w:rsidP="009E2C4F">
            <w:pPr>
              <w:pStyle w:val="MDPI42tablebody"/>
              <w:spacing w:line="240" w:lineRule="auto"/>
            </w:pPr>
            <w:r w:rsidRPr="00702E6B">
              <w:t>112</w:t>
            </w:r>
          </w:p>
        </w:tc>
        <w:tc>
          <w:tcPr>
            <w:tcW w:w="850" w:type="dxa"/>
            <w:tcBorders>
              <w:left w:val="single" w:sz="4" w:space="0" w:color="auto"/>
              <w:right w:val="single" w:sz="4" w:space="0" w:color="auto"/>
            </w:tcBorders>
            <w:vAlign w:val="center"/>
          </w:tcPr>
          <w:p w14:paraId="2F93835B" w14:textId="0BD67659" w:rsidR="009E2C4F" w:rsidRPr="009A4360" w:rsidRDefault="009E2C4F" w:rsidP="009E2C4F">
            <w:pPr>
              <w:pStyle w:val="MDPI42tablebody"/>
              <w:spacing w:line="240" w:lineRule="auto"/>
            </w:pPr>
            <w:r w:rsidRPr="00702E6B">
              <w:t>3.2</w:t>
            </w:r>
          </w:p>
        </w:tc>
        <w:tc>
          <w:tcPr>
            <w:tcW w:w="1418" w:type="dxa"/>
            <w:tcBorders>
              <w:left w:val="single" w:sz="4" w:space="0" w:color="auto"/>
              <w:right w:val="single" w:sz="4" w:space="0" w:color="auto"/>
            </w:tcBorders>
            <w:vAlign w:val="center"/>
          </w:tcPr>
          <w:p w14:paraId="49230DC1" w14:textId="3D86F020" w:rsidR="009E2C4F" w:rsidRPr="009A4360" w:rsidRDefault="009E2C4F" w:rsidP="009E2C4F">
            <w:pPr>
              <w:pStyle w:val="MDPI42tablebody"/>
              <w:spacing w:line="240" w:lineRule="auto"/>
            </w:pPr>
            <w:r w:rsidRPr="00702E6B">
              <w:t>Shopping</w:t>
            </w:r>
          </w:p>
        </w:tc>
      </w:tr>
      <w:tr w:rsidR="009E2C4F" w:rsidRPr="008E459A" w14:paraId="79520F0C" w14:textId="60D37AD4" w:rsidTr="009E2C4F">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38D841C2" w14:textId="22AC8F51" w:rsidR="009E2C4F" w:rsidRPr="00DB7FCC" w:rsidRDefault="009E2C4F" w:rsidP="009E2C4F">
            <w:pPr>
              <w:pStyle w:val="MDPI42tablebody"/>
              <w:spacing w:line="240" w:lineRule="auto"/>
            </w:pPr>
            <w:r w:rsidRPr="00702E6B">
              <w:t>Vodafone</w:t>
            </w:r>
            <w:r>
              <w:t xml:space="preserve"> </w:t>
            </w:r>
            <w:r w:rsidRPr="00702E6B">
              <w:t>NZ</w:t>
            </w:r>
          </w:p>
        </w:tc>
        <w:tc>
          <w:tcPr>
            <w:tcW w:w="1417" w:type="dxa"/>
            <w:tcBorders>
              <w:left w:val="single" w:sz="4" w:space="0" w:color="auto"/>
              <w:right w:val="single" w:sz="4" w:space="0" w:color="auto"/>
            </w:tcBorders>
            <w:shd w:val="clear" w:color="auto" w:fill="auto"/>
            <w:vAlign w:val="center"/>
          </w:tcPr>
          <w:p w14:paraId="5B5F7D2D" w14:textId="4BD939A7" w:rsidR="009E2C4F" w:rsidRPr="00DB7FCC" w:rsidRDefault="009E2C4F" w:rsidP="009E2C4F">
            <w:pPr>
              <w:pStyle w:val="MDPI42tablebody"/>
              <w:spacing w:line="240" w:lineRule="auto"/>
            </w:pPr>
            <w:r w:rsidRPr="00702E6B">
              <w:t>6583</w:t>
            </w:r>
          </w:p>
        </w:tc>
        <w:tc>
          <w:tcPr>
            <w:tcW w:w="1134" w:type="dxa"/>
            <w:tcBorders>
              <w:left w:val="single" w:sz="4" w:space="0" w:color="auto"/>
              <w:right w:val="single" w:sz="4" w:space="0" w:color="auto"/>
            </w:tcBorders>
            <w:vAlign w:val="center"/>
          </w:tcPr>
          <w:p w14:paraId="3DB8CF9A" w14:textId="67859641" w:rsidR="009E2C4F" w:rsidRPr="009A4360" w:rsidRDefault="009E2C4F" w:rsidP="009E2C4F">
            <w:pPr>
              <w:pStyle w:val="MDPI42tablebody"/>
              <w:spacing w:line="240" w:lineRule="auto"/>
            </w:pPr>
            <w:r w:rsidRPr="00702E6B">
              <w:t>1434</w:t>
            </w:r>
          </w:p>
        </w:tc>
        <w:tc>
          <w:tcPr>
            <w:tcW w:w="1134" w:type="dxa"/>
            <w:tcBorders>
              <w:left w:val="single" w:sz="4" w:space="0" w:color="auto"/>
              <w:right w:val="single" w:sz="4" w:space="0" w:color="auto"/>
            </w:tcBorders>
            <w:vAlign w:val="center"/>
          </w:tcPr>
          <w:p w14:paraId="760119E3" w14:textId="0AE22C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2C1C0F6D" w14:textId="21D60CDA" w:rsidR="009E2C4F" w:rsidRPr="009A4360" w:rsidRDefault="009E2C4F" w:rsidP="009E2C4F">
            <w:pPr>
              <w:pStyle w:val="MDPI42tablebody"/>
              <w:spacing w:line="240" w:lineRule="auto"/>
            </w:pPr>
            <w:r w:rsidRPr="00702E6B">
              <w:t>123</w:t>
            </w:r>
          </w:p>
        </w:tc>
        <w:tc>
          <w:tcPr>
            <w:tcW w:w="850" w:type="dxa"/>
            <w:tcBorders>
              <w:left w:val="single" w:sz="4" w:space="0" w:color="auto"/>
              <w:right w:val="single" w:sz="4" w:space="0" w:color="auto"/>
            </w:tcBorders>
            <w:vAlign w:val="center"/>
          </w:tcPr>
          <w:p w14:paraId="4B889E77" w14:textId="2BB7D92B" w:rsidR="009E2C4F" w:rsidRPr="009A4360" w:rsidRDefault="009E2C4F" w:rsidP="009E2C4F">
            <w:pPr>
              <w:pStyle w:val="MDPI42tablebody"/>
              <w:spacing w:line="240" w:lineRule="auto"/>
            </w:pPr>
            <w:r w:rsidRPr="00702E6B">
              <w:t>2.4</w:t>
            </w:r>
          </w:p>
        </w:tc>
        <w:tc>
          <w:tcPr>
            <w:tcW w:w="1418" w:type="dxa"/>
            <w:tcBorders>
              <w:left w:val="single" w:sz="4" w:space="0" w:color="auto"/>
              <w:right w:val="single" w:sz="4" w:space="0" w:color="auto"/>
            </w:tcBorders>
            <w:vAlign w:val="center"/>
          </w:tcPr>
          <w:p w14:paraId="53341B36" w14:textId="47131585" w:rsidR="009E2C4F" w:rsidRPr="009A4360" w:rsidRDefault="009E2C4F" w:rsidP="009E2C4F">
            <w:pPr>
              <w:pStyle w:val="MDPI42tablebody"/>
              <w:spacing w:line="240" w:lineRule="auto"/>
            </w:pPr>
            <w:r w:rsidRPr="00702E6B">
              <w:t>Tool</w:t>
            </w:r>
          </w:p>
        </w:tc>
      </w:tr>
    </w:tbl>
    <w:p w14:paraId="0DA09350" w14:textId="2D478354" w:rsidR="00952969" w:rsidRPr="00FA04F1" w:rsidRDefault="007E326C" w:rsidP="00EE5DBB">
      <w:pPr>
        <w:pStyle w:val="MDPI21heading1"/>
        <w:ind w:left="0"/>
      </w:pPr>
      <w:commentRangeStart w:id="16"/>
      <w:commentRangeStart w:id="17"/>
      <w:r w:rsidRPr="00FA04F1">
        <w:t>References</w:t>
      </w:r>
      <w:commentRangeEnd w:id="16"/>
      <w:r w:rsidR="009E2C4F">
        <w:rPr>
          <w:rStyle w:val="CommentReference"/>
          <w:rFonts w:eastAsia="SimSun"/>
          <w:b w:val="0"/>
          <w:noProof/>
          <w:snapToGrid/>
          <w:lang w:eastAsia="zh-CN" w:bidi="ar-SA"/>
        </w:rPr>
        <w:commentReference w:id="16"/>
      </w:r>
      <w:commentRangeEnd w:id="17"/>
      <w:r w:rsidR="00AF4E07">
        <w:rPr>
          <w:rStyle w:val="CommentReference"/>
          <w:rFonts w:eastAsia="SimSun"/>
          <w:b w:val="0"/>
          <w:snapToGrid/>
          <w:lang w:eastAsia="zh-CN" w:bidi="ar-SA"/>
        </w:rPr>
        <w:commentReference w:id="17"/>
      </w:r>
    </w:p>
    <w:p w14:paraId="5C3BE793" w14:textId="77777777" w:rsidR="00031DDB" w:rsidRDefault="00174B5F" w:rsidP="00174B5F">
      <w:pPr>
        <w:pStyle w:val="MDPI63Notes"/>
      </w:pPr>
      <w:r w:rsidRPr="00174B5F">
        <w:rPr>
          <w:b/>
        </w:rPr>
        <w:t>Disclaimer/Publisher’s Note:</w:t>
      </w:r>
      <w:r w:rsidRPr="00174B5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14:paraId="212B7EAA" w14:textId="77777777" w:rsidR="00031DDB" w:rsidRDefault="00031DDB" w:rsidP="00174B5F">
      <w:pPr>
        <w:pStyle w:val="MDPI63Notes"/>
      </w:pPr>
    </w:p>
    <w:p w14:paraId="11C6ED64" w14:textId="12764E2A" w:rsidR="0023484F" w:rsidRPr="0023484F" w:rsidRDefault="00031DDB" w:rsidP="0023484F">
      <w:pPr>
        <w:pStyle w:val="EndNoteBibliography"/>
        <w:ind w:left="720" w:hanging="720"/>
        <w:rPr>
          <w:noProof/>
        </w:rPr>
      </w:pPr>
      <w:r>
        <w:fldChar w:fldCharType="begin"/>
      </w:r>
      <w:r>
        <w:instrText xml:space="preserve"> ADDIN EN.REFLIST </w:instrText>
      </w:r>
      <w:r>
        <w:fldChar w:fldCharType="separate"/>
      </w:r>
      <w:r w:rsidR="0023484F" w:rsidRPr="0023484F">
        <w:rPr>
          <w:noProof/>
        </w:rPr>
        <w:t>1.</w:t>
      </w:r>
      <w:r w:rsidR="0023484F" w:rsidRPr="0023484F">
        <w:rPr>
          <w:noProof/>
        </w:rPr>
        <w:tab/>
        <w:t xml:space="preserve">Dogtiev, A. App Revenues. Available online: </w:t>
      </w:r>
      <w:hyperlink r:id="rId17" w:history="1">
        <w:r w:rsidR="0023484F" w:rsidRPr="0023484F">
          <w:rPr>
            <w:rStyle w:val="Hyperlink"/>
            <w:noProof/>
          </w:rPr>
          <w:t>https://www.businessofapps.com/data/app-revenues/</w:t>
        </w:r>
      </w:hyperlink>
      <w:r w:rsidR="0023484F" w:rsidRPr="0023484F">
        <w:rPr>
          <w:noProof/>
        </w:rPr>
        <w:t xml:space="preserve"> (accessed on </w:t>
      </w:r>
    </w:p>
    <w:p w14:paraId="361E06D9" w14:textId="1A7D8178" w:rsidR="0023484F" w:rsidRPr="0023484F" w:rsidRDefault="0023484F" w:rsidP="0023484F">
      <w:pPr>
        <w:pStyle w:val="EndNoteBibliography"/>
        <w:ind w:left="720" w:hanging="720"/>
        <w:rPr>
          <w:noProof/>
        </w:rPr>
      </w:pPr>
      <w:r w:rsidRPr="0023484F">
        <w:rPr>
          <w:noProof/>
        </w:rPr>
        <w:t>2.</w:t>
      </w:r>
      <w:r w:rsidRPr="0023484F">
        <w:rPr>
          <w:noProof/>
        </w:rPr>
        <w:tab/>
        <w:t xml:space="preserve">Statista. Smartphones - Statistics &amp; Facts. Available online: </w:t>
      </w:r>
      <w:hyperlink r:id="rId18" w:history="1">
        <w:r w:rsidRPr="0023484F">
          <w:rPr>
            <w:rStyle w:val="Hyperlink"/>
            <w:noProof/>
          </w:rPr>
          <w:t>https://www.statista.com/topics/840/smartphones/</w:t>
        </w:r>
      </w:hyperlink>
      <w:r w:rsidRPr="0023484F">
        <w:rPr>
          <w:noProof/>
        </w:rPr>
        <w:t xml:space="preserve"> (accessed on </w:t>
      </w:r>
    </w:p>
    <w:p w14:paraId="683CACD9" w14:textId="77777777" w:rsidR="0023484F" w:rsidRPr="0023484F" w:rsidRDefault="0023484F" w:rsidP="0023484F">
      <w:pPr>
        <w:pStyle w:val="EndNoteBibliography"/>
        <w:ind w:left="720" w:hanging="720"/>
        <w:rPr>
          <w:noProof/>
        </w:rPr>
      </w:pPr>
      <w:r w:rsidRPr="0023484F">
        <w:rPr>
          <w:noProof/>
        </w:rPr>
        <w:t>3.</w:t>
      </w:r>
      <w:r w:rsidRPr="0023484F">
        <w:rPr>
          <w:noProof/>
        </w:rPr>
        <w:tab/>
        <w:t>Malgaonkar, S. Prioritisation of requests, bugs and enhancements pertaining to apps for remedial actions Towards solving the problem of which app concerns to address initially for app developers. 2021.</w:t>
      </w:r>
    </w:p>
    <w:p w14:paraId="2D85E9A6" w14:textId="77777777" w:rsidR="0023484F" w:rsidRPr="0023484F" w:rsidRDefault="0023484F" w:rsidP="0023484F">
      <w:pPr>
        <w:pStyle w:val="EndNoteBibliography"/>
        <w:ind w:left="720" w:hanging="720"/>
        <w:rPr>
          <w:noProof/>
        </w:rPr>
      </w:pPr>
      <w:r w:rsidRPr="0023484F">
        <w:rPr>
          <w:noProof/>
        </w:rPr>
        <w:t>4.</w:t>
      </w:r>
      <w:r w:rsidRPr="0023484F">
        <w:rPr>
          <w:noProof/>
        </w:rPr>
        <w:tab/>
        <w:t>Pagano, D.; Maalej, W. User feedback in the appstore: An empirical study. In Proceedings of the 2013 21st IEEE International Requirements Engineering Conference (RE), 15-19 July 2013, 2013; pp. 125-134.</w:t>
      </w:r>
    </w:p>
    <w:p w14:paraId="5E0902E4" w14:textId="77777777" w:rsidR="0023484F" w:rsidRPr="0023484F" w:rsidRDefault="0023484F" w:rsidP="0023484F">
      <w:pPr>
        <w:pStyle w:val="EndNoteBibliography"/>
        <w:ind w:left="720" w:hanging="720"/>
        <w:rPr>
          <w:noProof/>
        </w:rPr>
      </w:pPr>
      <w:r w:rsidRPr="0023484F">
        <w:rPr>
          <w:noProof/>
        </w:rPr>
        <w:t>5.</w:t>
      </w:r>
      <w:r w:rsidRPr="0023484F">
        <w:rPr>
          <w:noProof/>
        </w:rPr>
        <w:tab/>
        <w:t xml:space="preserve">Maalej, W.; Nayebi, M.; Johann, T.; Ruhe, G. Toward Data-Driven Requirements Engineering. </w:t>
      </w:r>
      <w:r w:rsidRPr="0023484F">
        <w:rPr>
          <w:i/>
          <w:noProof/>
        </w:rPr>
        <w:t xml:space="preserve">IEEE Software </w:t>
      </w:r>
      <w:r w:rsidRPr="0023484F">
        <w:rPr>
          <w:b/>
          <w:noProof/>
        </w:rPr>
        <w:t>2016</w:t>
      </w:r>
      <w:r w:rsidRPr="0023484F">
        <w:rPr>
          <w:noProof/>
        </w:rPr>
        <w:t xml:space="preserve">, </w:t>
      </w:r>
      <w:r w:rsidRPr="0023484F">
        <w:rPr>
          <w:i/>
          <w:noProof/>
        </w:rPr>
        <w:t>33</w:t>
      </w:r>
      <w:r w:rsidRPr="0023484F">
        <w:rPr>
          <w:noProof/>
        </w:rPr>
        <w:t>, 48-54, doi:10.1109/ms.2015.153.</w:t>
      </w:r>
    </w:p>
    <w:p w14:paraId="74503EE3" w14:textId="77777777" w:rsidR="0023484F" w:rsidRPr="0023484F" w:rsidRDefault="0023484F" w:rsidP="0023484F">
      <w:pPr>
        <w:pStyle w:val="EndNoteBibliography"/>
        <w:ind w:left="720" w:hanging="720"/>
        <w:rPr>
          <w:noProof/>
        </w:rPr>
      </w:pPr>
      <w:r w:rsidRPr="0023484F">
        <w:rPr>
          <w:noProof/>
        </w:rPr>
        <w:t>6.</w:t>
      </w:r>
      <w:r w:rsidRPr="0023484F">
        <w:rPr>
          <w:noProof/>
        </w:rPr>
        <w:tab/>
        <w:t>Fawareh, H.M.A.; Jusoh, S.; Osman, W.R.S. Ambiguity in text mining. In Proceedings of the 2008 International Conference on Computer and Communication Engineering, 13-15 May 2008, 2008; pp. 1172-1176.</w:t>
      </w:r>
    </w:p>
    <w:p w14:paraId="1BBBCF89" w14:textId="77777777" w:rsidR="0023484F" w:rsidRPr="0023484F" w:rsidRDefault="0023484F" w:rsidP="0023484F">
      <w:pPr>
        <w:pStyle w:val="EndNoteBibliography"/>
        <w:ind w:left="720" w:hanging="720"/>
        <w:rPr>
          <w:noProof/>
        </w:rPr>
      </w:pPr>
      <w:r w:rsidRPr="0023484F">
        <w:rPr>
          <w:noProof/>
        </w:rPr>
        <w:t>7.</w:t>
      </w:r>
      <w:r w:rsidRPr="0023484F">
        <w:rPr>
          <w:noProof/>
        </w:rPr>
        <w:tab/>
        <w:t xml:space="preserve">Corbett, J.; Savarimuthu, B.T.R.; Lakshmi, V. Separating Treasure from Trash: Quantifying Data Waste in App Reviews. </w:t>
      </w:r>
      <w:r w:rsidRPr="0023484F">
        <w:rPr>
          <w:b/>
          <w:noProof/>
        </w:rPr>
        <w:t>2020</w:t>
      </w:r>
      <w:r w:rsidRPr="0023484F">
        <w:rPr>
          <w:noProof/>
        </w:rPr>
        <w:t>.</w:t>
      </w:r>
    </w:p>
    <w:p w14:paraId="48A8A3F8" w14:textId="77777777" w:rsidR="0023484F" w:rsidRPr="0023484F" w:rsidRDefault="0023484F" w:rsidP="0023484F">
      <w:pPr>
        <w:pStyle w:val="EndNoteBibliography"/>
        <w:ind w:left="720" w:hanging="720"/>
        <w:rPr>
          <w:noProof/>
        </w:rPr>
      </w:pPr>
      <w:r w:rsidRPr="0023484F">
        <w:rPr>
          <w:noProof/>
        </w:rPr>
        <w:t>8.</w:t>
      </w:r>
      <w:r w:rsidRPr="0023484F">
        <w:rPr>
          <w:noProof/>
        </w:rPr>
        <w:tab/>
        <w:t>Licorish, S.A.; Savarimuthu, B.T.R.; Keertipati, S. Attributes that Predict which Features to Fix. In Proceedings of the Proceedings of the 21st International Conference on Evaluation and Assessment in Software Engineering, Karlskrona, Sweden, 2017; pp. 108-117.</w:t>
      </w:r>
    </w:p>
    <w:p w14:paraId="68867799" w14:textId="77777777" w:rsidR="0023484F" w:rsidRPr="0023484F" w:rsidRDefault="0023484F" w:rsidP="0023484F">
      <w:pPr>
        <w:pStyle w:val="EndNoteBibliography"/>
        <w:ind w:left="720" w:hanging="720"/>
        <w:rPr>
          <w:noProof/>
        </w:rPr>
      </w:pPr>
      <w:r w:rsidRPr="0023484F">
        <w:rPr>
          <w:noProof/>
        </w:rPr>
        <w:t>9.</w:t>
      </w:r>
      <w:r w:rsidRPr="0023484F">
        <w:rPr>
          <w:noProof/>
        </w:rPr>
        <w:tab/>
        <w:t xml:space="preserve">Maalej, W.; Kurtanović, Z.; Nabil, H.; Stanik, C. On the automatic classification of app reviews. </w:t>
      </w:r>
      <w:r w:rsidRPr="0023484F">
        <w:rPr>
          <w:i/>
          <w:noProof/>
        </w:rPr>
        <w:t xml:space="preserve">Requirements Engineering </w:t>
      </w:r>
      <w:r w:rsidRPr="0023484F">
        <w:rPr>
          <w:b/>
          <w:noProof/>
        </w:rPr>
        <w:t>2016</w:t>
      </w:r>
      <w:r w:rsidRPr="0023484F">
        <w:rPr>
          <w:noProof/>
        </w:rPr>
        <w:t xml:space="preserve">, </w:t>
      </w:r>
      <w:r w:rsidRPr="0023484F">
        <w:rPr>
          <w:i/>
          <w:noProof/>
        </w:rPr>
        <w:t>21</w:t>
      </w:r>
      <w:r w:rsidRPr="0023484F">
        <w:rPr>
          <w:noProof/>
        </w:rPr>
        <w:t>, 311-331.</w:t>
      </w:r>
    </w:p>
    <w:p w14:paraId="5A2E9D05" w14:textId="77777777" w:rsidR="0023484F" w:rsidRPr="0023484F" w:rsidRDefault="0023484F" w:rsidP="0023484F">
      <w:pPr>
        <w:pStyle w:val="EndNoteBibliography"/>
        <w:ind w:left="720" w:hanging="720"/>
        <w:rPr>
          <w:noProof/>
        </w:rPr>
      </w:pPr>
      <w:r w:rsidRPr="0023484F">
        <w:rPr>
          <w:noProof/>
        </w:rPr>
        <w:lastRenderedPageBreak/>
        <w:t>10.</w:t>
      </w:r>
      <w:r w:rsidRPr="0023484F">
        <w:rPr>
          <w:noProof/>
        </w:rPr>
        <w:tab/>
        <w:t>Keertipati, S.; Savarimuthu, B.T.R.; Licorish, S.A. Approaches for prioritizing feature improvements extracted from app reviews. In Proceedings of the Proceedings of the 20th International Conference on Evaluation and Assessment in Software Engineering, Limerick, Ireland, 2016; pp. 1-6.</w:t>
      </w:r>
    </w:p>
    <w:p w14:paraId="69AF8873" w14:textId="77777777" w:rsidR="0023484F" w:rsidRPr="0023484F" w:rsidRDefault="0023484F" w:rsidP="0023484F">
      <w:pPr>
        <w:pStyle w:val="EndNoteBibliography"/>
        <w:ind w:left="720" w:hanging="720"/>
        <w:rPr>
          <w:noProof/>
        </w:rPr>
      </w:pPr>
      <w:r w:rsidRPr="0023484F">
        <w:rPr>
          <w:noProof/>
        </w:rPr>
        <w:t>11.</w:t>
      </w:r>
      <w:r w:rsidRPr="0023484F">
        <w:rPr>
          <w:noProof/>
        </w:rPr>
        <w:tab/>
        <w:t>Fu, B.; Lin, J.; Li, L.; Faloutsos, C.; Hong, J.; Sadeh, N. Why people hate your app. In Proceedings of the Proceedings of the 19th ACM SIGKDD international conference on Knowledge discovery and data mining, Chicago, Illinois, USA, 2013; pp. 1276-1284.</w:t>
      </w:r>
    </w:p>
    <w:p w14:paraId="164AB342" w14:textId="77777777" w:rsidR="0023484F" w:rsidRPr="0023484F" w:rsidRDefault="0023484F" w:rsidP="0023484F">
      <w:pPr>
        <w:pStyle w:val="EndNoteBibliography"/>
        <w:ind w:left="720" w:hanging="720"/>
        <w:rPr>
          <w:noProof/>
        </w:rPr>
      </w:pPr>
      <w:r w:rsidRPr="0023484F">
        <w:rPr>
          <w:noProof/>
        </w:rPr>
        <w:t>12.</w:t>
      </w:r>
      <w:r w:rsidRPr="0023484F">
        <w:rPr>
          <w:noProof/>
        </w:rPr>
        <w:tab/>
        <w:t>Chen, N.; Lin, J.; Hoi, S.C.H.; Xiao, X.; Zhang, B. AR-miner: mining informative reviews for developers from mobile app marketplace. In Proceedings of the Proceedings of the 36th International Conference on Software Engineering, Hyderabad, India, 2014; pp. 767-778.</w:t>
      </w:r>
    </w:p>
    <w:p w14:paraId="027343D5" w14:textId="77777777" w:rsidR="0023484F" w:rsidRPr="0023484F" w:rsidRDefault="0023484F" w:rsidP="0023484F">
      <w:pPr>
        <w:pStyle w:val="EndNoteBibliography"/>
        <w:ind w:left="720" w:hanging="720"/>
        <w:rPr>
          <w:noProof/>
        </w:rPr>
      </w:pPr>
      <w:r w:rsidRPr="0023484F">
        <w:rPr>
          <w:noProof/>
        </w:rPr>
        <w:t>13.</w:t>
      </w:r>
      <w:r w:rsidRPr="0023484F">
        <w:rPr>
          <w:noProof/>
        </w:rPr>
        <w:tab/>
        <w:t>Shah, F.A.; Sirts, K.; Pfahl, D. Simple App Review Classification with Only Lexical Features. In Proceedings of the ICSOFT, 2018; pp. 146-153.</w:t>
      </w:r>
    </w:p>
    <w:p w14:paraId="6CA07321" w14:textId="77777777" w:rsidR="0023484F" w:rsidRPr="0023484F" w:rsidRDefault="0023484F" w:rsidP="0023484F">
      <w:pPr>
        <w:pStyle w:val="EndNoteBibliography"/>
        <w:ind w:left="720" w:hanging="720"/>
        <w:rPr>
          <w:noProof/>
        </w:rPr>
      </w:pPr>
      <w:r w:rsidRPr="0023484F">
        <w:rPr>
          <w:noProof/>
        </w:rPr>
        <w:t>14.</w:t>
      </w:r>
      <w:r w:rsidRPr="0023484F">
        <w:rPr>
          <w:noProof/>
        </w:rPr>
        <w:tab/>
        <w:t>Luo, Q.; Xu, W.; Guo, J. A Study on the CBOW Model's Overfitting and Stability. In Proceedings of the Proceedings of the 5th International Workshop on Web-scale Knowledge Representation Retrieval &amp; Reasoning, 2014; pp. 9-12.</w:t>
      </w:r>
    </w:p>
    <w:p w14:paraId="6D79DBF7" w14:textId="77777777" w:rsidR="0023484F" w:rsidRPr="0023484F" w:rsidRDefault="0023484F" w:rsidP="0023484F">
      <w:pPr>
        <w:pStyle w:val="EndNoteBibliography"/>
        <w:ind w:left="720" w:hanging="720"/>
        <w:rPr>
          <w:noProof/>
        </w:rPr>
      </w:pPr>
      <w:r w:rsidRPr="0023484F">
        <w:rPr>
          <w:noProof/>
        </w:rPr>
        <w:t>15.</w:t>
      </w:r>
      <w:r w:rsidRPr="0023484F">
        <w:rPr>
          <w:noProof/>
        </w:rPr>
        <w:tab/>
        <w:t>Johann, T.; Stanik, C.; B, A.M.A.; Maalej, W. SAFE: A Simple Approach for Feature Extraction from App Descriptions and App Reviews. In Proceedings of the 2017 IEEE 25th International Requirements Engineering Conference (RE), 4-8 Sept. 2017, 2017; pp. 21-30.</w:t>
      </w:r>
    </w:p>
    <w:p w14:paraId="7B0EA630" w14:textId="77777777" w:rsidR="0023484F" w:rsidRPr="0023484F" w:rsidRDefault="0023484F" w:rsidP="0023484F">
      <w:pPr>
        <w:pStyle w:val="EndNoteBibliography"/>
        <w:ind w:left="720" w:hanging="720"/>
        <w:rPr>
          <w:noProof/>
        </w:rPr>
      </w:pPr>
      <w:r w:rsidRPr="0023484F">
        <w:rPr>
          <w:noProof/>
        </w:rPr>
        <w:t>16.</w:t>
      </w:r>
      <w:r w:rsidRPr="0023484F">
        <w:rPr>
          <w:noProof/>
        </w:rPr>
        <w:tab/>
        <w:t>Gao, C.; Zeng, J.; Lyu, M.R.; King, I. Online App Review Analysis for Identifying Emerging Issues. In Proceedings of the 2018 IEEE/ACM 40th International Conference on Software Engineering (ICSE), 27 May-3 June 2018, 2018; pp. 48-58.</w:t>
      </w:r>
    </w:p>
    <w:p w14:paraId="20BE7F1C" w14:textId="77777777" w:rsidR="0023484F" w:rsidRPr="0023484F" w:rsidRDefault="0023484F" w:rsidP="0023484F">
      <w:pPr>
        <w:pStyle w:val="EndNoteBibliography"/>
        <w:ind w:left="720" w:hanging="720"/>
        <w:rPr>
          <w:noProof/>
        </w:rPr>
      </w:pPr>
      <w:r w:rsidRPr="0023484F">
        <w:rPr>
          <w:noProof/>
        </w:rPr>
        <w:t>17.</w:t>
      </w:r>
      <w:r w:rsidRPr="0023484F">
        <w:rPr>
          <w:noProof/>
        </w:rPr>
        <w:tab/>
        <w:t>Suresh, K.P.; Urolagin, S. Android App Success Prediction based on Reviews. In Proceedings of the 2020 International Conference on Computation, Automation and Knowledge Management (ICCAKM), 2020; pp. 358-362.</w:t>
      </w:r>
    </w:p>
    <w:p w14:paraId="26C37FF3" w14:textId="77777777" w:rsidR="0023484F" w:rsidRPr="0023484F" w:rsidRDefault="0023484F" w:rsidP="0023484F">
      <w:pPr>
        <w:pStyle w:val="EndNoteBibliography"/>
        <w:ind w:left="720" w:hanging="720"/>
        <w:rPr>
          <w:noProof/>
        </w:rPr>
      </w:pPr>
      <w:r w:rsidRPr="0023484F">
        <w:rPr>
          <w:noProof/>
        </w:rPr>
        <w:t>18.</w:t>
      </w:r>
      <w:r w:rsidRPr="0023484F">
        <w:rPr>
          <w:noProof/>
        </w:rPr>
        <w:tab/>
        <w:t>Hoon, L.; Vasa, R.; Schneider, J.-G.; Mouzakis, K. A preliminary analysis of vocabulary in mobile app user reviews. In Proceedings of the Proceedings of the 24th Australian Computer-Human Interaction Conference, 2012; pp. 245-248.</w:t>
      </w:r>
    </w:p>
    <w:p w14:paraId="2769CA0D" w14:textId="77777777" w:rsidR="0023484F" w:rsidRPr="0023484F" w:rsidRDefault="0023484F" w:rsidP="0023484F">
      <w:pPr>
        <w:pStyle w:val="EndNoteBibliography"/>
        <w:ind w:left="720" w:hanging="720"/>
        <w:rPr>
          <w:noProof/>
        </w:rPr>
      </w:pPr>
      <w:r w:rsidRPr="0023484F">
        <w:rPr>
          <w:noProof/>
        </w:rPr>
        <w:t>19.</w:t>
      </w:r>
      <w:r w:rsidRPr="0023484F">
        <w:rPr>
          <w:noProof/>
        </w:rPr>
        <w:tab/>
        <w:t>Panichella, S.; Sorbo, A.D.; Guzman, E.; Visaggio, C.A.; Canfora, G.; Gall, H.C. How can i improve my app? Classifying user reviews for software maintenance and evolution. In Proceedings of the 2015 IEEE International Conference on Software Maintenance and Evolution (ICSME), Sept. 29 2015-Oct. 1 2015, 2015; pp. 281-290.</w:t>
      </w:r>
    </w:p>
    <w:p w14:paraId="40F1BA00" w14:textId="77777777" w:rsidR="0023484F" w:rsidRPr="0023484F" w:rsidRDefault="0023484F" w:rsidP="0023484F">
      <w:pPr>
        <w:pStyle w:val="EndNoteBibliography"/>
        <w:ind w:left="720" w:hanging="720"/>
        <w:rPr>
          <w:noProof/>
        </w:rPr>
      </w:pPr>
      <w:r w:rsidRPr="0023484F">
        <w:rPr>
          <w:noProof/>
        </w:rPr>
        <w:t>20.</w:t>
      </w:r>
      <w:r w:rsidRPr="0023484F">
        <w:rPr>
          <w:noProof/>
        </w:rPr>
        <w:tab/>
        <w:t>Iacob, C.; Harrison, R. Retrieving and analyzing mobile apps feature requests from online reviews. In Proceedings of the 2013 10th Working Conference on Mining Software Repositories (MSR), 18-19 May 2013, 2013; pp. 41-44.</w:t>
      </w:r>
    </w:p>
    <w:p w14:paraId="28A27D06" w14:textId="77777777" w:rsidR="0023484F" w:rsidRPr="0023484F" w:rsidRDefault="0023484F" w:rsidP="0023484F">
      <w:pPr>
        <w:pStyle w:val="EndNoteBibliography"/>
        <w:ind w:left="720" w:hanging="720"/>
        <w:rPr>
          <w:noProof/>
        </w:rPr>
      </w:pPr>
      <w:r w:rsidRPr="0023484F">
        <w:rPr>
          <w:noProof/>
        </w:rPr>
        <w:t>21.</w:t>
      </w:r>
      <w:r w:rsidRPr="0023484F">
        <w:rPr>
          <w:noProof/>
        </w:rPr>
        <w:tab/>
        <w:t>Sutino, Q.; Siahaan, D. Feature extraction from app reviews in google play store by considering infrequent feature and app description. In Proceedings of the Journal of Physics: Conference Series, 2019; p. 012007.</w:t>
      </w:r>
    </w:p>
    <w:p w14:paraId="5F5CCC89" w14:textId="77777777" w:rsidR="0023484F" w:rsidRPr="0023484F" w:rsidRDefault="0023484F" w:rsidP="0023484F">
      <w:pPr>
        <w:pStyle w:val="EndNoteBibliography"/>
        <w:ind w:left="720" w:hanging="720"/>
        <w:rPr>
          <w:noProof/>
        </w:rPr>
      </w:pPr>
      <w:r w:rsidRPr="0023484F">
        <w:rPr>
          <w:noProof/>
        </w:rPr>
        <w:t>22.</w:t>
      </w:r>
      <w:r w:rsidRPr="0023484F">
        <w:rPr>
          <w:noProof/>
        </w:rPr>
        <w:tab/>
        <w:t xml:space="preserve">Cleland-Huang, J.; Settimi, R.; Zou, X.; Solc, P. Automated classification of non-functional requirements. </w:t>
      </w:r>
      <w:r w:rsidRPr="0023484F">
        <w:rPr>
          <w:i/>
          <w:noProof/>
        </w:rPr>
        <w:t xml:space="preserve">Requirements Engineering </w:t>
      </w:r>
      <w:r w:rsidRPr="0023484F">
        <w:rPr>
          <w:b/>
          <w:noProof/>
        </w:rPr>
        <w:t>2007</w:t>
      </w:r>
      <w:r w:rsidRPr="0023484F">
        <w:rPr>
          <w:noProof/>
        </w:rPr>
        <w:t xml:space="preserve">, </w:t>
      </w:r>
      <w:r w:rsidRPr="0023484F">
        <w:rPr>
          <w:i/>
          <w:noProof/>
        </w:rPr>
        <w:t>12</w:t>
      </w:r>
      <w:r w:rsidRPr="0023484F">
        <w:rPr>
          <w:noProof/>
        </w:rPr>
        <w:t>, 103-120, doi:10.1007/s00766-007-0045-1.</w:t>
      </w:r>
    </w:p>
    <w:p w14:paraId="2F2ACB82" w14:textId="77777777" w:rsidR="0023484F" w:rsidRPr="0023484F" w:rsidRDefault="0023484F" w:rsidP="0023484F">
      <w:pPr>
        <w:pStyle w:val="EndNoteBibliography"/>
        <w:ind w:left="720" w:hanging="720"/>
        <w:rPr>
          <w:noProof/>
        </w:rPr>
      </w:pPr>
      <w:r w:rsidRPr="0023484F">
        <w:rPr>
          <w:noProof/>
        </w:rPr>
        <w:t>23.</w:t>
      </w:r>
      <w:r w:rsidRPr="0023484F">
        <w:rPr>
          <w:noProof/>
        </w:rPr>
        <w:tab/>
        <w:t>Panichella, S.; Ruiz, M. Requirements-Collector: Automating Requirements Specification from Elicitation Sessions and User Feedback. In Proceedings of the 2020 IEEE 28th International Requirements Engineering Conference (RE), 31 Aug.-4 Sept. 2020, 2020; pp. 404-407.</w:t>
      </w:r>
    </w:p>
    <w:p w14:paraId="5663732D" w14:textId="77777777" w:rsidR="0023484F" w:rsidRPr="0023484F" w:rsidRDefault="0023484F" w:rsidP="0023484F">
      <w:pPr>
        <w:pStyle w:val="EndNoteBibliography"/>
        <w:ind w:left="720" w:hanging="720"/>
        <w:rPr>
          <w:noProof/>
        </w:rPr>
      </w:pPr>
      <w:r w:rsidRPr="0023484F">
        <w:rPr>
          <w:noProof/>
        </w:rPr>
        <w:t>24.</w:t>
      </w:r>
      <w:r w:rsidRPr="0023484F">
        <w:rPr>
          <w:noProof/>
        </w:rPr>
        <w:tab/>
        <w:t xml:space="preserve">Michie, D.; Spiegelhalter, D.J.; Taylor, C. Machine learning. </w:t>
      </w:r>
      <w:r w:rsidRPr="0023484F">
        <w:rPr>
          <w:i/>
          <w:noProof/>
        </w:rPr>
        <w:t xml:space="preserve">Neural and Statistical Classification </w:t>
      </w:r>
      <w:r w:rsidRPr="0023484F">
        <w:rPr>
          <w:b/>
          <w:noProof/>
        </w:rPr>
        <w:t>1994</w:t>
      </w:r>
      <w:r w:rsidRPr="0023484F">
        <w:rPr>
          <w:noProof/>
        </w:rPr>
        <w:t xml:space="preserve">, </w:t>
      </w:r>
      <w:r w:rsidRPr="0023484F">
        <w:rPr>
          <w:i/>
          <w:noProof/>
        </w:rPr>
        <w:t>13</w:t>
      </w:r>
      <w:r w:rsidRPr="0023484F">
        <w:rPr>
          <w:noProof/>
        </w:rPr>
        <w:t>.</w:t>
      </w:r>
    </w:p>
    <w:p w14:paraId="2414CC22" w14:textId="77777777" w:rsidR="0023484F" w:rsidRPr="0023484F" w:rsidRDefault="0023484F" w:rsidP="0023484F">
      <w:pPr>
        <w:pStyle w:val="EndNoteBibliography"/>
        <w:ind w:left="720" w:hanging="720"/>
        <w:rPr>
          <w:noProof/>
        </w:rPr>
      </w:pPr>
      <w:r w:rsidRPr="0023484F">
        <w:rPr>
          <w:noProof/>
        </w:rPr>
        <w:t>25.</w:t>
      </w:r>
      <w:r w:rsidRPr="0023484F">
        <w:rPr>
          <w:noProof/>
        </w:rPr>
        <w:tab/>
        <w:t>Caruana, R.; Niculescu-Mizil, A. An empirical comparison of supervised learning algorithms. In Proceedings of the Proceedings of the 23rd international conference on Machine learning - ICML '06, Pittsburgh, Pennsylvania, USA, 2006; pp. 161-168.</w:t>
      </w:r>
    </w:p>
    <w:p w14:paraId="5D548E1A" w14:textId="77777777" w:rsidR="0023484F" w:rsidRPr="0023484F" w:rsidRDefault="0023484F" w:rsidP="0023484F">
      <w:pPr>
        <w:pStyle w:val="EndNoteBibliography"/>
        <w:ind w:left="720" w:hanging="720"/>
        <w:rPr>
          <w:noProof/>
        </w:rPr>
      </w:pPr>
      <w:r w:rsidRPr="0023484F">
        <w:rPr>
          <w:noProof/>
        </w:rPr>
        <w:t>26.</w:t>
      </w:r>
      <w:r w:rsidRPr="0023484F">
        <w:rPr>
          <w:noProof/>
        </w:rPr>
        <w:tab/>
        <w:t>Wang, C.; Zhang, F.; Liang, P.; Daneva, M.; van Sinderen, M. Can app changelogs improve requirements classification from app reviews? In Proceedings of the Proceedings of the 12th ACM/IEEE International Symposium on Empirical Software Engineering and Measurement, Oulu, Finland, 2018; pp. 1-4.</w:t>
      </w:r>
    </w:p>
    <w:p w14:paraId="25F9E5C5" w14:textId="77777777" w:rsidR="0023484F" w:rsidRPr="0023484F" w:rsidRDefault="0023484F" w:rsidP="0023484F">
      <w:pPr>
        <w:pStyle w:val="EndNoteBibliography"/>
        <w:ind w:left="720" w:hanging="720"/>
        <w:rPr>
          <w:noProof/>
        </w:rPr>
      </w:pPr>
      <w:r w:rsidRPr="0023484F">
        <w:rPr>
          <w:noProof/>
        </w:rPr>
        <w:t>27.</w:t>
      </w:r>
      <w:r w:rsidRPr="0023484F">
        <w:rPr>
          <w:noProof/>
        </w:rPr>
        <w:tab/>
        <w:t xml:space="preserve">McCallum, A.; Nigam, K. </w:t>
      </w:r>
      <w:r w:rsidRPr="0023484F">
        <w:rPr>
          <w:i/>
          <w:noProof/>
        </w:rPr>
        <w:t>A Comparison of Event Models for Naive Bayes Text Classification</w:t>
      </w:r>
      <w:r w:rsidRPr="0023484F">
        <w:rPr>
          <w:noProof/>
        </w:rPr>
        <w:t>; 2001; Volume 752.</w:t>
      </w:r>
    </w:p>
    <w:p w14:paraId="1693ED5D" w14:textId="77777777" w:rsidR="0023484F" w:rsidRPr="0023484F" w:rsidRDefault="0023484F" w:rsidP="0023484F">
      <w:pPr>
        <w:pStyle w:val="EndNoteBibliography"/>
        <w:ind w:left="720" w:hanging="720"/>
        <w:rPr>
          <w:noProof/>
        </w:rPr>
      </w:pPr>
      <w:r w:rsidRPr="0023484F">
        <w:rPr>
          <w:noProof/>
        </w:rPr>
        <w:lastRenderedPageBreak/>
        <w:t>28.</w:t>
      </w:r>
      <w:r w:rsidRPr="0023484F">
        <w:rPr>
          <w:noProof/>
        </w:rPr>
        <w:tab/>
        <w:t>Yuan, Q.; Cong, G.; Thalmann, N.M. Enhancing naive bayes with various smoothing methods for short text classification. In Proceedings of the Proceedings of the 21st International Conference on World Wide Web, 2012; pp. 645-646.</w:t>
      </w:r>
    </w:p>
    <w:p w14:paraId="2CE01352" w14:textId="77777777" w:rsidR="0023484F" w:rsidRPr="0023484F" w:rsidRDefault="0023484F" w:rsidP="0023484F">
      <w:pPr>
        <w:pStyle w:val="EndNoteBibliography"/>
        <w:ind w:left="720" w:hanging="720"/>
        <w:rPr>
          <w:noProof/>
        </w:rPr>
      </w:pPr>
      <w:r w:rsidRPr="0023484F">
        <w:rPr>
          <w:noProof/>
        </w:rPr>
        <w:t>29.</w:t>
      </w:r>
      <w:r w:rsidRPr="0023484F">
        <w:rPr>
          <w:noProof/>
        </w:rPr>
        <w:tab/>
        <w:t>Iacob, C.; Harrison, R.; Faily, S. Online Reviews as First Class Artifacts in Mobile App Development. Cham, 2014; pp. 47-53.</w:t>
      </w:r>
    </w:p>
    <w:p w14:paraId="0E289171" w14:textId="77777777" w:rsidR="0023484F" w:rsidRPr="0023484F" w:rsidRDefault="0023484F" w:rsidP="0023484F">
      <w:pPr>
        <w:pStyle w:val="EndNoteBibliography"/>
        <w:ind w:left="720" w:hanging="720"/>
        <w:rPr>
          <w:noProof/>
        </w:rPr>
      </w:pPr>
      <w:r w:rsidRPr="0023484F">
        <w:rPr>
          <w:noProof/>
        </w:rPr>
        <w:t>30.</w:t>
      </w:r>
      <w:r w:rsidRPr="0023484F">
        <w:rPr>
          <w:noProof/>
        </w:rPr>
        <w:tab/>
        <w:t xml:space="preserve">Sokolova, M.; Lapalme, G. A systematic analysis of performance measures for classification tasks. </w:t>
      </w:r>
      <w:r w:rsidRPr="0023484F">
        <w:rPr>
          <w:i/>
          <w:noProof/>
        </w:rPr>
        <w:t xml:space="preserve">Information processing &amp; management </w:t>
      </w:r>
      <w:r w:rsidRPr="0023484F">
        <w:rPr>
          <w:b/>
          <w:noProof/>
        </w:rPr>
        <w:t>2009</w:t>
      </w:r>
      <w:r w:rsidRPr="0023484F">
        <w:rPr>
          <w:noProof/>
        </w:rPr>
        <w:t xml:space="preserve">, </w:t>
      </w:r>
      <w:r w:rsidRPr="0023484F">
        <w:rPr>
          <w:i/>
          <w:noProof/>
        </w:rPr>
        <w:t>45</w:t>
      </w:r>
      <w:r w:rsidRPr="0023484F">
        <w:rPr>
          <w:noProof/>
        </w:rPr>
        <w:t>, 427-437.</w:t>
      </w:r>
    </w:p>
    <w:p w14:paraId="79CD5F98" w14:textId="77777777" w:rsidR="0023484F" w:rsidRPr="0023484F" w:rsidRDefault="0023484F" w:rsidP="0023484F">
      <w:pPr>
        <w:pStyle w:val="EndNoteBibliography"/>
        <w:ind w:left="720" w:hanging="720"/>
        <w:rPr>
          <w:noProof/>
        </w:rPr>
      </w:pPr>
      <w:r w:rsidRPr="0023484F">
        <w:rPr>
          <w:noProof/>
        </w:rPr>
        <w:t>31.</w:t>
      </w:r>
      <w:r w:rsidRPr="0023484F">
        <w:rPr>
          <w:noProof/>
        </w:rPr>
        <w:tab/>
        <w:t>Wang, T.; Li, W.-h. Naive bayes software defect prediction model. In Proceedings of the 2010 International Conference on Computational Intelligence and Software Engineering, 2010; pp. 1-4.</w:t>
      </w:r>
    </w:p>
    <w:p w14:paraId="6A33D587" w14:textId="77777777" w:rsidR="0023484F" w:rsidRPr="0023484F" w:rsidRDefault="0023484F" w:rsidP="0023484F">
      <w:pPr>
        <w:pStyle w:val="EndNoteBibliography"/>
        <w:ind w:left="720" w:hanging="720"/>
        <w:rPr>
          <w:noProof/>
        </w:rPr>
      </w:pPr>
      <w:r w:rsidRPr="0023484F">
        <w:rPr>
          <w:noProof/>
        </w:rPr>
        <w:t>32.</w:t>
      </w:r>
      <w:r w:rsidRPr="0023484F">
        <w:rPr>
          <w:noProof/>
        </w:rPr>
        <w:tab/>
        <w:t xml:space="preserve">Salton, G.; Wong, A.; Yang, C.-S. A vector space model for automatic indexing. </w:t>
      </w:r>
      <w:r w:rsidRPr="0023484F">
        <w:rPr>
          <w:i/>
          <w:noProof/>
        </w:rPr>
        <w:t xml:space="preserve">Communications of the ACM </w:t>
      </w:r>
      <w:r w:rsidRPr="0023484F">
        <w:rPr>
          <w:b/>
          <w:noProof/>
        </w:rPr>
        <w:t>1975</w:t>
      </w:r>
      <w:r w:rsidRPr="0023484F">
        <w:rPr>
          <w:noProof/>
        </w:rPr>
        <w:t xml:space="preserve">, </w:t>
      </w:r>
      <w:r w:rsidRPr="0023484F">
        <w:rPr>
          <w:i/>
          <w:noProof/>
        </w:rPr>
        <w:t>18</w:t>
      </w:r>
      <w:r w:rsidRPr="0023484F">
        <w:rPr>
          <w:noProof/>
        </w:rPr>
        <w:t>, 613-620.</w:t>
      </w:r>
    </w:p>
    <w:p w14:paraId="76DB0EAF" w14:textId="77777777" w:rsidR="0023484F" w:rsidRPr="0023484F" w:rsidRDefault="0023484F" w:rsidP="0023484F">
      <w:pPr>
        <w:pStyle w:val="EndNoteBibliography"/>
        <w:ind w:left="720" w:hanging="720"/>
        <w:rPr>
          <w:noProof/>
        </w:rPr>
      </w:pPr>
      <w:r w:rsidRPr="0023484F">
        <w:rPr>
          <w:noProof/>
        </w:rPr>
        <w:t>33.</w:t>
      </w:r>
      <w:r w:rsidRPr="0023484F">
        <w:rPr>
          <w:noProof/>
        </w:rPr>
        <w:tab/>
        <w:t xml:space="preserve">Aggarwal, C., &amp; Zhai, C. </w:t>
      </w:r>
      <w:r w:rsidRPr="0023484F">
        <w:rPr>
          <w:i/>
          <w:noProof/>
        </w:rPr>
        <w:t>Mining Text Data</w:t>
      </w:r>
      <w:r w:rsidRPr="0023484F">
        <w:rPr>
          <w:noProof/>
        </w:rPr>
        <w:t>; Springer Science Business Media: 2012.</w:t>
      </w:r>
    </w:p>
    <w:p w14:paraId="36735FC3" w14:textId="77777777" w:rsidR="0023484F" w:rsidRPr="0023484F" w:rsidRDefault="0023484F" w:rsidP="0023484F">
      <w:pPr>
        <w:pStyle w:val="EndNoteBibliography"/>
        <w:ind w:left="720" w:hanging="720"/>
        <w:rPr>
          <w:noProof/>
        </w:rPr>
      </w:pPr>
      <w:r w:rsidRPr="0023484F">
        <w:rPr>
          <w:noProof/>
        </w:rPr>
        <w:t>34.</w:t>
      </w:r>
      <w:r w:rsidRPr="0023484F">
        <w:rPr>
          <w:noProof/>
        </w:rPr>
        <w:tab/>
        <w:t xml:space="preserve">Plisson, J.; Lavrac, N.; Mladenic, D. A rule based approach to word lemmatization. </w:t>
      </w:r>
      <w:r w:rsidRPr="0023484F">
        <w:rPr>
          <w:i/>
          <w:noProof/>
        </w:rPr>
        <w:t xml:space="preserve">Proceedings of IS-2004 </w:t>
      </w:r>
      <w:r w:rsidRPr="0023484F">
        <w:rPr>
          <w:b/>
          <w:noProof/>
        </w:rPr>
        <w:t>2004</w:t>
      </w:r>
      <w:r w:rsidRPr="0023484F">
        <w:rPr>
          <w:noProof/>
        </w:rPr>
        <w:t>, 83-86.</w:t>
      </w:r>
    </w:p>
    <w:p w14:paraId="53B3C2A7" w14:textId="77777777" w:rsidR="0023484F" w:rsidRPr="0023484F" w:rsidRDefault="0023484F" w:rsidP="0023484F">
      <w:pPr>
        <w:pStyle w:val="EndNoteBibliography"/>
        <w:ind w:left="720" w:hanging="720"/>
        <w:rPr>
          <w:noProof/>
        </w:rPr>
      </w:pPr>
      <w:r w:rsidRPr="0023484F">
        <w:rPr>
          <w:noProof/>
        </w:rPr>
        <w:t>35.</w:t>
      </w:r>
      <w:r w:rsidRPr="0023484F">
        <w:rPr>
          <w:noProof/>
        </w:rPr>
        <w:tab/>
        <w:t>Rennie, J.D.; Shih, L.; Teevan, J.; Karger, D.R. Tackling the poor assumptions of naive bayes text classifiers. In Proceedings of the Proceedings of the 20th international conference on machine learning (ICML-03), 2003; pp. 616-623.</w:t>
      </w:r>
    </w:p>
    <w:p w14:paraId="5759EFEA" w14:textId="77777777" w:rsidR="0023484F" w:rsidRPr="0023484F" w:rsidRDefault="0023484F" w:rsidP="0023484F">
      <w:pPr>
        <w:pStyle w:val="EndNoteBibliography"/>
        <w:ind w:left="720" w:hanging="720"/>
        <w:rPr>
          <w:noProof/>
        </w:rPr>
      </w:pPr>
      <w:r w:rsidRPr="0023484F">
        <w:rPr>
          <w:noProof/>
        </w:rPr>
        <w:t>36.</w:t>
      </w:r>
      <w:r w:rsidRPr="0023484F">
        <w:rPr>
          <w:noProof/>
        </w:rPr>
        <w:tab/>
        <w:t>Lowd, D.; Domingos, P. Naive Bayes models for probability estimation. In Proceedings of the Proceedings of the 22nd international conference on Machine learning, 2005; pp. 529-536.</w:t>
      </w:r>
    </w:p>
    <w:p w14:paraId="67327F0A" w14:textId="77777777" w:rsidR="0023484F" w:rsidRPr="0023484F" w:rsidRDefault="0023484F" w:rsidP="0023484F">
      <w:pPr>
        <w:pStyle w:val="EndNoteBibliography"/>
        <w:ind w:left="720" w:hanging="720"/>
        <w:rPr>
          <w:noProof/>
        </w:rPr>
      </w:pPr>
      <w:r w:rsidRPr="0023484F">
        <w:rPr>
          <w:noProof/>
        </w:rPr>
        <w:t>37.</w:t>
      </w:r>
      <w:r w:rsidRPr="0023484F">
        <w:rPr>
          <w:noProof/>
        </w:rPr>
        <w:tab/>
        <w:t>He, F.; Ding, X. Improving naive bayes text classifier using smoothing methods. In Proceedings of the European Conference on Information Retrieval, 2007; pp. 703-707.</w:t>
      </w:r>
    </w:p>
    <w:p w14:paraId="1509C57B" w14:textId="77777777" w:rsidR="0023484F" w:rsidRPr="0023484F" w:rsidRDefault="0023484F" w:rsidP="0023484F">
      <w:pPr>
        <w:pStyle w:val="EndNoteBibliography"/>
        <w:ind w:left="720" w:hanging="720"/>
        <w:rPr>
          <w:noProof/>
        </w:rPr>
      </w:pPr>
      <w:r w:rsidRPr="0023484F">
        <w:rPr>
          <w:noProof/>
        </w:rPr>
        <w:t>38.</w:t>
      </w:r>
      <w:r w:rsidRPr="0023484F">
        <w:rPr>
          <w:noProof/>
        </w:rPr>
        <w:tab/>
        <w:t xml:space="preserve">Dempster, A.P.; Laird, N.M.; Rubin, D.B. Maximum likelihood from incomplete data via the EM algorithm. </w:t>
      </w:r>
      <w:r w:rsidRPr="0023484F">
        <w:rPr>
          <w:i/>
          <w:noProof/>
        </w:rPr>
        <w:t xml:space="preserve">Journal of the royal statistical society. Series B (methodological) </w:t>
      </w:r>
      <w:r w:rsidRPr="0023484F">
        <w:rPr>
          <w:b/>
          <w:noProof/>
        </w:rPr>
        <w:t>1977</w:t>
      </w:r>
      <w:r w:rsidRPr="0023484F">
        <w:rPr>
          <w:noProof/>
        </w:rPr>
        <w:t>, 1-38.</w:t>
      </w:r>
    </w:p>
    <w:p w14:paraId="49884935" w14:textId="77777777" w:rsidR="0023484F" w:rsidRPr="0023484F" w:rsidRDefault="0023484F" w:rsidP="0023484F">
      <w:pPr>
        <w:pStyle w:val="EndNoteBibliography"/>
        <w:ind w:left="720" w:hanging="720"/>
        <w:rPr>
          <w:noProof/>
        </w:rPr>
      </w:pPr>
      <w:r w:rsidRPr="0023484F">
        <w:rPr>
          <w:noProof/>
        </w:rPr>
        <w:t>39.</w:t>
      </w:r>
      <w:r w:rsidRPr="0023484F">
        <w:rPr>
          <w:noProof/>
        </w:rPr>
        <w:tab/>
        <w:t xml:space="preserve">Liu, B. </w:t>
      </w:r>
      <w:r w:rsidRPr="0023484F">
        <w:rPr>
          <w:i/>
          <w:noProof/>
        </w:rPr>
        <w:t>Web data mining: exploring hyperlinks, contents, and usage data</w:t>
      </w:r>
      <w:r w:rsidRPr="0023484F">
        <w:rPr>
          <w:noProof/>
        </w:rPr>
        <w:t>; Springer Science &amp; Business Media: 2007.</w:t>
      </w:r>
    </w:p>
    <w:p w14:paraId="35495AF6" w14:textId="77777777" w:rsidR="0023484F" w:rsidRPr="0023484F" w:rsidRDefault="0023484F" w:rsidP="0023484F">
      <w:pPr>
        <w:pStyle w:val="EndNoteBibliography"/>
        <w:ind w:left="720" w:hanging="720"/>
        <w:rPr>
          <w:noProof/>
        </w:rPr>
      </w:pPr>
      <w:r w:rsidRPr="0023484F">
        <w:rPr>
          <w:noProof/>
        </w:rPr>
        <w:t>40.</w:t>
      </w:r>
      <w:r w:rsidRPr="0023484F">
        <w:rPr>
          <w:noProof/>
        </w:rPr>
        <w:tab/>
        <w:t xml:space="preserve">Collins, M. The naive bayes model, maximum-likelihood estimation, and the em algorithm. </w:t>
      </w:r>
      <w:r w:rsidRPr="0023484F">
        <w:rPr>
          <w:i/>
          <w:noProof/>
        </w:rPr>
        <w:t xml:space="preserve">Lecture Notes </w:t>
      </w:r>
      <w:r w:rsidRPr="0023484F">
        <w:rPr>
          <w:b/>
          <w:noProof/>
        </w:rPr>
        <w:t>2012</w:t>
      </w:r>
      <w:r w:rsidRPr="0023484F">
        <w:rPr>
          <w:noProof/>
        </w:rPr>
        <w:t>.</w:t>
      </w:r>
    </w:p>
    <w:p w14:paraId="6762BBB0" w14:textId="77777777" w:rsidR="0023484F" w:rsidRPr="0023484F" w:rsidRDefault="0023484F" w:rsidP="0023484F">
      <w:pPr>
        <w:pStyle w:val="EndNoteBibliography"/>
        <w:ind w:left="720" w:hanging="720"/>
        <w:rPr>
          <w:noProof/>
        </w:rPr>
      </w:pPr>
      <w:r w:rsidRPr="0023484F">
        <w:rPr>
          <w:noProof/>
        </w:rPr>
        <w:t>41.</w:t>
      </w:r>
      <w:r w:rsidRPr="0023484F">
        <w:rPr>
          <w:noProof/>
        </w:rPr>
        <w:tab/>
        <w:t xml:space="preserve">Nigam, K.; McCallum, A.K.; Thrun, S.; Mitchell, T. Text Classification from Labeled and Unlabeled Documents using EM. </w:t>
      </w:r>
      <w:r w:rsidRPr="0023484F">
        <w:rPr>
          <w:i/>
          <w:noProof/>
        </w:rPr>
        <w:t xml:space="preserve">Machine Learning </w:t>
      </w:r>
      <w:r w:rsidRPr="0023484F">
        <w:rPr>
          <w:b/>
          <w:noProof/>
        </w:rPr>
        <w:t>2000</w:t>
      </w:r>
      <w:r w:rsidRPr="0023484F">
        <w:rPr>
          <w:noProof/>
        </w:rPr>
        <w:t xml:space="preserve">, </w:t>
      </w:r>
      <w:r w:rsidRPr="0023484F">
        <w:rPr>
          <w:i/>
          <w:noProof/>
        </w:rPr>
        <w:t>39</w:t>
      </w:r>
      <w:r w:rsidRPr="0023484F">
        <w:rPr>
          <w:noProof/>
        </w:rPr>
        <w:t>, 103-134, doi:10.1023/a:1007692713085.</w:t>
      </w:r>
    </w:p>
    <w:p w14:paraId="7C90334F" w14:textId="77777777" w:rsidR="0023484F" w:rsidRPr="0023484F" w:rsidRDefault="0023484F" w:rsidP="0023484F">
      <w:pPr>
        <w:pStyle w:val="EndNoteBibliography"/>
        <w:ind w:left="720" w:hanging="720"/>
        <w:rPr>
          <w:noProof/>
        </w:rPr>
      </w:pPr>
      <w:r w:rsidRPr="0023484F">
        <w:rPr>
          <w:noProof/>
        </w:rPr>
        <w:t>42.</w:t>
      </w:r>
      <w:r w:rsidRPr="0023484F">
        <w:rPr>
          <w:noProof/>
        </w:rPr>
        <w:tab/>
        <w:t>W. Maalej, H.N. Bug report, feature request, or simply praise? On automatically classifying app reviews. In Proceedings of the 2015 IEEE 23rd International Requirements Engineering Conference (RE), Ottawa, Canada, 2015; pp. 116-125.</w:t>
      </w:r>
    </w:p>
    <w:p w14:paraId="71B75E4E" w14:textId="77777777" w:rsidR="0023484F" w:rsidRPr="0023484F" w:rsidRDefault="0023484F" w:rsidP="0023484F">
      <w:pPr>
        <w:pStyle w:val="EndNoteBibliography"/>
        <w:ind w:left="720" w:hanging="720"/>
        <w:rPr>
          <w:noProof/>
        </w:rPr>
      </w:pPr>
      <w:r w:rsidRPr="0023484F">
        <w:rPr>
          <w:noProof/>
        </w:rPr>
        <w:t>43.</w:t>
      </w:r>
      <w:r w:rsidRPr="0023484F">
        <w:rPr>
          <w:noProof/>
        </w:rPr>
        <w:tab/>
        <w:t>Kulesza, T.; Amershi, S.; Caruana, R.; Fisher, D.; Charles, D. Structured labeling for facilitating concept evolution in machine learning. In Proceedings of the Proceedings of the SIGCHI Conference on Human Factors in Computing Systems, 2014; pp. 3075-3084.</w:t>
      </w:r>
    </w:p>
    <w:p w14:paraId="2A084CC7" w14:textId="77777777" w:rsidR="0023484F" w:rsidRPr="0023484F" w:rsidRDefault="0023484F" w:rsidP="0023484F">
      <w:pPr>
        <w:pStyle w:val="EndNoteBibliography"/>
        <w:ind w:left="720" w:hanging="720"/>
        <w:rPr>
          <w:noProof/>
        </w:rPr>
      </w:pPr>
      <w:r w:rsidRPr="0023484F">
        <w:rPr>
          <w:noProof/>
        </w:rPr>
        <w:t>44.</w:t>
      </w:r>
      <w:r w:rsidRPr="0023484F">
        <w:rPr>
          <w:noProof/>
        </w:rPr>
        <w:tab/>
        <w:t>Stumpf, S.; Rajaram, V.; Li, L.; Burnett, M.; Dietterich, T.; Sullivan, E.; Drummond, R.; Herlocker, J. Toward harnessing user feedback for machine learning. In Proceedings of the Proceedings of the 12th international conference on Intelligent user interfaces, 2007; pp. 82-91.</w:t>
      </w:r>
    </w:p>
    <w:p w14:paraId="22C2DD26" w14:textId="77777777" w:rsidR="0023484F" w:rsidRPr="0023484F" w:rsidRDefault="0023484F" w:rsidP="0023484F">
      <w:pPr>
        <w:pStyle w:val="EndNoteBibliography"/>
        <w:ind w:left="720" w:hanging="720"/>
        <w:rPr>
          <w:noProof/>
        </w:rPr>
      </w:pPr>
      <w:r w:rsidRPr="0023484F">
        <w:rPr>
          <w:noProof/>
        </w:rPr>
        <w:t>45.</w:t>
      </w:r>
      <w:r w:rsidRPr="0023484F">
        <w:rPr>
          <w:noProof/>
        </w:rPr>
        <w:tab/>
        <w:t xml:space="preserve">He, H.; Garcia, E.A. Learning from imbalanced data. </w:t>
      </w:r>
      <w:r w:rsidRPr="0023484F">
        <w:rPr>
          <w:i/>
          <w:noProof/>
        </w:rPr>
        <w:t xml:space="preserve">IEEE Transactions on knowledge and data engineering </w:t>
      </w:r>
      <w:r w:rsidRPr="0023484F">
        <w:rPr>
          <w:b/>
          <w:noProof/>
        </w:rPr>
        <w:t>2009</w:t>
      </w:r>
      <w:r w:rsidRPr="0023484F">
        <w:rPr>
          <w:noProof/>
        </w:rPr>
        <w:t xml:space="preserve">, </w:t>
      </w:r>
      <w:r w:rsidRPr="0023484F">
        <w:rPr>
          <w:i/>
          <w:noProof/>
        </w:rPr>
        <w:t>21</w:t>
      </w:r>
      <w:r w:rsidRPr="0023484F">
        <w:rPr>
          <w:noProof/>
        </w:rPr>
        <w:t>, 1263-1284.</w:t>
      </w:r>
    </w:p>
    <w:p w14:paraId="2E2286B9" w14:textId="77777777" w:rsidR="0023484F" w:rsidRPr="0023484F" w:rsidRDefault="0023484F" w:rsidP="0023484F">
      <w:pPr>
        <w:pStyle w:val="EndNoteBibliography"/>
        <w:ind w:left="720" w:hanging="720"/>
        <w:rPr>
          <w:noProof/>
        </w:rPr>
      </w:pPr>
      <w:r w:rsidRPr="0023484F">
        <w:rPr>
          <w:noProof/>
        </w:rPr>
        <w:t>46.</w:t>
      </w:r>
      <w:r w:rsidRPr="0023484F">
        <w:rPr>
          <w:noProof/>
        </w:rPr>
        <w:tab/>
        <w:t xml:space="preserve">Leevy, J.L.; Khoshgoftaar, T.M.; Bauder, R.A.; Seliya, N. A survey on addressing high-class imbalance in big data. </w:t>
      </w:r>
      <w:r w:rsidRPr="0023484F">
        <w:rPr>
          <w:i/>
          <w:noProof/>
        </w:rPr>
        <w:t xml:space="preserve">Journal of Big Data </w:t>
      </w:r>
      <w:r w:rsidRPr="0023484F">
        <w:rPr>
          <w:b/>
          <w:noProof/>
        </w:rPr>
        <w:t>2018</w:t>
      </w:r>
      <w:r w:rsidRPr="0023484F">
        <w:rPr>
          <w:noProof/>
        </w:rPr>
        <w:t xml:space="preserve">, </w:t>
      </w:r>
      <w:r w:rsidRPr="0023484F">
        <w:rPr>
          <w:i/>
          <w:noProof/>
        </w:rPr>
        <w:t>5</w:t>
      </w:r>
      <w:r w:rsidRPr="0023484F">
        <w:rPr>
          <w:noProof/>
        </w:rPr>
        <w:t>, 42, doi:10.1186/s40537-018-0151-6.</w:t>
      </w:r>
    </w:p>
    <w:p w14:paraId="2DAD2649" w14:textId="77777777" w:rsidR="0023484F" w:rsidRPr="0023484F" w:rsidRDefault="0023484F" w:rsidP="0023484F">
      <w:pPr>
        <w:pStyle w:val="EndNoteBibliography"/>
        <w:ind w:left="720" w:hanging="720"/>
        <w:rPr>
          <w:b/>
          <w:noProof/>
        </w:rPr>
      </w:pPr>
      <w:r w:rsidRPr="0023484F">
        <w:rPr>
          <w:noProof/>
        </w:rPr>
        <w:t>47.</w:t>
      </w:r>
      <w:r w:rsidRPr="0023484F">
        <w:rPr>
          <w:noProof/>
        </w:rPr>
        <w:tab/>
      </w:r>
      <w:r w:rsidRPr="0023484F">
        <w:rPr>
          <w:b/>
          <w:noProof/>
        </w:rPr>
        <w:t>!!! INVALID CITATION !!!</w:t>
      </w:r>
    </w:p>
    <w:p w14:paraId="79197648" w14:textId="77777777" w:rsidR="0023484F" w:rsidRPr="0023484F" w:rsidRDefault="0023484F" w:rsidP="0023484F">
      <w:pPr>
        <w:pStyle w:val="EndNoteBibliography"/>
        <w:ind w:left="720" w:hanging="720"/>
        <w:rPr>
          <w:noProof/>
        </w:rPr>
      </w:pPr>
      <w:r w:rsidRPr="0023484F">
        <w:rPr>
          <w:noProof/>
        </w:rPr>
        <w:t>48.</w:t>
      </w:r>
      <w:r w:rsidRPr="0023484F">
        <w:rPr>
          <w:noProof/>
        </w:rPr>
        <w:tab/>
        <w:t xml:space="preserve">Fleiss, J.L.; Cohen, J. The equivalence of weighted kappa and the intraclass correlation coefficient as measures of reliability. </w:t>
      </w:r>
      <w:r w:rsidRPr="0023484F">
        <w:rPr>
          <w:i/>
          <w:noProof/>
        </w:rPr>
        <w:t xml:space="preserve">Educational and psychological measurement </w:t>
      </w:r>
      <w:r w:rsidRPr="0023484F">
        <w:rPr>
          <w:b/>
          <w:noProof/>
        </w:rPr>
        <w:t>1973</w:t>
      </w:r>
      <w:r w:rsidRPr="0023484F">
        <w:rPr>
          <w:noProof/>
        </w:rPr>
        <w:t xml:space="preserve">, </w:t>
      </w:r>
      <w:r w:rsidRPr="0023484F">
        <w:rPr>
          <w:i/>
          <w:noProof/>
        </w:rPr>
        <w:t>33</w:t>
      </w:r>
      <w:r w:rsidRPr="0023484F">
        <w:rPr>
          <w:noProof/>
        </w:rPr>
        <w:t>, 613-619.</w:t>
      </w:r>
    </w:p>
    <w:p w14:paraId="6241C36D" w14:textId="77777777" w:rsidR="0023484F" w:rsidRPr="0023484F" w:rsidRDefault="0023484F" w:rsidP="0023484F">
      <w:pPr>
        <w:pStyle w:val="EndNoteBibliography"/>
        <w:ind w:left="720" w:hanging="720"/>
        <w:rPr>
          <w:noProof/>
        </w:rPr>
      </w:pPr>
      <w:r w:rsidRPr="0023484F">
        <w:rPr>
          <w:noProof/>
        </w:rPr>
        <w:t>49.</w:t>
      </w:r>
      <w:r w:rsidRPr="0023484F">
        <w:rPr>
          <w:noProof/>
        </w:rPr>
        <w:tab/>
        <w:t xml:space="preserve">Landis, J.R.; Koch, G.G. The measurement of observer agreement for categorical data. </w:t>
      </w:r>
      <w:r w:rsidRPr="0023484F">
        <w:rPr>
          <w:i/>
          <w:noProof/>
        </w:rPr>
        <w:t xml:space="preserve">Biometrics </w:t>
      </w:r>
      <w:r w:rsidRPr="0023484F">
        <w:rPr>
          <w:b/>
          <w:noProof/>
        </w:rPr>
        <w:t>1977</w:t>
      </w:r>
      <w:r w:rsidRPr="0023484F">
        <w:rPr>
          <w:noProof/>
        </w:rPr>
        <w:t xml:space="preserve">, </w:t>
      </w:r>
      <w:r w:rsidRPr="0023484F">
        <w:rPr>
          <w:i/>
          <w:noProof/>
        </w:rPr>
        <w:t>33</w:t>
      </w:r>
      <w:r w:rsidRPr="0023484F">
        <w:rPr>
          <w:noProof/>
        </w:rPr>
        <w:t>, 159-174.</w:t>
      </w:r>
    </w:p>
    <w:p w14:paraId="2349E58D" w14:textId="77777777" w:rsidR="0023484F" w:rsidRPr="0023484F" w:rsidRDefault="0023484F" w:rsidP="0023484F">
      <w:pPr>
        <w:pStyle w:val="EndNoteBibliography"/>
        <w:ind w:left="720" w:hanging="720"/>
        <w:rPr>
          <w:noProof/>
        </w:rPr>
      </w:pPr>
      <w:r w:rsidRPr="0023484F">
        <w:rPr>
          <w:noProof/>
        </w:rPr>
        <w:t>50.</w:t>
      </w:r>
      <w:r w:rsidRPr="0023484F">
        <w:rPr>
          <w:noProof/>
        </w:rPr>
        <w:tab/>
        <w:t xml:space="preserve">Huang, G.-B.; Zhu, Q.-Y.; Siew, C.-K. Extreme learning machine: theory and applications. </w:t>
      </w:r>
      <w:r w:rsidRPr="0023484F">
        <w:rPr>
          <w:i/>
          <w:noProof/>
        </w:rPr>
        <w:t xml:space="preserve">Neurocomputing </w:t>
      </w:r>
      <w:r w:rsidRPr="0023484F">
        <w:rPr>
          <w:b/>
          <w:noProof/>
        </w:rPr>
        <w:t>2006</w:t>
      </w:r>
      <w:r w:rsidRPr="0023484F">
        <w:rPr>
          <w:noProof/>
        </w:rPr>
        <w:t xml:space="preserve">, </w:t>
      </w:r>
      <w:r w:rsidRPr="0023484F">
        <w:rPr>
          <w:i/>
          <w:noProof/>
        </w:rPr>
        <w:t>70</w:t>
      </w:r>
      <w:r w:rsidRPr="0023484F">
        <w:rPr>
          <w:noProof/>
        </w:rPr>
        <w:t>, 489-501.</w:t>
      </w:r>
    </w:p>
    <w:p w14:paraId="1E0A4725" w14:textId="77777777" w:rsidR="0023484F" w:rsidRPr="0023484F" w:rsidRDefault="0023484F" w:rsidP="0023484F">
      <w:pPr>
        <w:pStyle w:val="EndNoteBibliography"/>
        <w:ind w:left="720" w:hanging="720"/>
        <w:rPr>
          <w:noProof/>
        </w:rPr>
      </w:pPr>
      <w:r w:rsidRPr="0023484F">
        <w:rPr>
          <w:noProof/>
        </w:rPr>
        <w:t>51.</w:t>
      </w:r>
      <w:r w:rsidRPr="0023484F">
        <w:rPr>
          <w:noProof/>
        </w:rPr>
        <w:tab/>
        <w:t xml:space="preserve">Arlot, S.; Celisse, A. A survey of cross-validation procedures for model selection. </w:t>
      </w:r>
      <w:r w:rsidRPr="0023484F">
        <w:rPr>
          <w:i/>
          <w:noProof/>
        </w:rPr>
        <w:t xml:space="preserve">Statistics Surveys </w:t>
      </w:r>
      <w:r w:rsidRPr="0023484F">
        <w:rPr>
          <w:b/>
          <w:noProof/>
        </w:rPr>
        <w:t>2010</w:t>
      </w:r>
      <w:r w:rsidRPr="0023484F">
        <w:rPr>
          <w:noProof/>
        </w:rPr>
        <w:t xml:space="preserve">, </w:t>
      </w:r>
      <w:r w:rsidRPr="0023484F">
        <w:rPr>
          <w:i/>
          <w:noProof/>
        </w:rPr>
        <w:t>4</w:t>
      </w:r>
      <w:r w:rsidRPr="0023484F">
        <w:rPr>
          <w:noProof/>
        </w:rPr>
        <w:t>, 40-79, doi:10.1214/09-ss054.</w:t>
      </w:r>
    </w:p>
    <w:p w14:paraId="032AD7AD" w14:textId="77777777" w:rsidR="0023484F" w:rsidRPr="0023484F" w:rsidRDefault="0023484F" w:rsidP="0023484F">
      <w:pPr>
        <w:pStyle w:val="EndNoteBibliography"/>
        <w:ind w:left="720" w:hanging="720"/>
        <w:rPr>
          <w:noProof/>
        </w:rPr>
      </w:pPr>
      <w:r w:rsidRPr="0023484F">
        <w:rPr>
          <w:noProof/>
        </w:rPr>
        <w:t>52.</w:t>
      </w:r>
      <w:r w:rsidRPr="0023484F">
        <w:rPr>
          <w:noProof/>
        </w:rPr>
        <w:tab/>
        <w:t>Kohavi, R. A study of cross-validation and bootstrap for accuracy estimation and model selection. In Proceedings of the Ijcai, 1995; pp. 1137-1145.</w:t>
      </w:r>
    </w:p>
    <w:p w14:paraId="3BDA3E55" w14:textId="77777777" w:rsidR="0023484F" w:rsidRPr="0023484F" w:rsidRDefault="0023484F" w:rsidP="0023484F">
      <w:pPr>
        <w:pStyle w:val="EndNoteBibliography"/>
        <w:ind w:left="720" w:hanging="720"/>
        <w:rPr>
          <w:noProof/>
        </w:rPr>
      </w:pPr>
      <w:r w:rsidRPr="0023484F">
        <w:rPr>
          <w:noProof/>
        </w:rPr>
        <w:lastRenderedPageBreak/>
        <w:t>53.</w:t>
      </w:r>
      <w:r w:rsidRPr="0023484F">
        <w:rPr>
          <w:noProof/>
        </w:rPr>
        <w:tab/>
        <w:t xml:space="preserve">Sheskin, D.J. </w:t>
      </w:r>
      <w:r w:rsidRPr="0023484F">
        <w:rPr>
          <w:i/>
          <w:noProof/>
        </w:rPr>
        <w:t>Handbook of parametric and nonparametric statistical procedures</w:t>
      </w:r>
      <w:r w:rsidRPr="0023484F">
        <w:rPr>
          <w:noProof/>
        </w:rPr>
        <w:t>; Chapman and Hall/CRC: 2003.</w:t>
      </w:r>
    </w:p>
    <w:p w14:paraId="4A14ECA9" w14:textId="77777777" w:rsidR="0023484F" w:rsidRPr="0023484F" w:rsidRDefault="0023484F" w:rsidP="0023484F">
      <w:pPr>
        <w:pStyle w:val="EndNoteBibliography"/>
        <w:ind w:left="720" w:hanging="720"/>
        <w:rPr>
          <w:noProof/>
        </w:rPr>
      </w:pPr>
      <w:r w:rsidRPr="0023484F">
        <w:rPr>
          <w:noProof/>
        </w:rPr>
        <w:t>54.</w:t>
      </w:r>
      <w:r w:rsidRPr="0023484F">
        <w:rPr>
          <w:noProof/>
        </w:rPr>
        <w:tab/>
        <w:t xml:space="preserve">Wilcox, R.R. </w:t>
      </w:r>
      <w:r w:rsidRPr="0023484F">
        <w:rPr>
          <w:i/>
          <w:noProof/>
        </w:rPr>
        <w:t>Introduction to robust estimation and hypothesis testing</w:t>
      </w:r>
      <w:r w:rsidRPr="0023484F">
        <w:rPr>
          <w:noProof/>
        </w:rPr>
        <w:t>; Academic press: 2011.</w:t>
      </w:r>
    </w:p>
    <w:p w14:paraId="52515FB8" w14:textId="77777777" w:rsidR="0023484F" w:rsidRPr="0023484F" w:rsidRDefault="0023484F" w:rsidP="0023484F">
      <w:pPr>
        <w:pStyle w:val="EndNoteBibliography"/>
        <w:ind w:left="720" w:hanging="720"/>
        <w:rPr>
          <w:noProof/>
        </w:rPr>
      </w:pPr>
      <w:r w:rsidRPr="0023484F">
        <w:rPr>
          <w:noProof/>
        </w:rPr>
        <w:t>55.</w:t>
      </w:r>
      <w:r w:rsidRPr="0023484F">
        <w:rPr>
          <w:noProof/>
        </w:rPr>
        <w:tab/>
        <w:t xml:space="preserve">Myers, L.; Sirois, M.J. Spearman correlation coefficients, differences between. </w:t>
      </w:r>
      <w:r w:rsidRPr="0023484F">
        <w:rPr>
          <w:i/>
          <w:noProof/>
        </w:rPr>
        <w:t xml:space="preserve">Encyclopedia of statistical sciences </w:t>
      </w:r>
      <w:r w:rsidRPr="0023484F">
        <w:rPr>
          <w:b/>
          <w:noProof/>
        </w:rPr>
        <w:t>2004</w:t>
      </w:r>
      <w:r w:rsidRPr="0023484F">
        <w:rPr>
          <w:noProof/>
        </w:rPr>
        <w:t xml:space="preserve">, </w:t>
      </w:r>
      <w:r w:rsidRPr="0023484F">
        <w:rPr>
          <w:i/>
          <w:noProof/>
        </w:rPr>
        <w:t>12</w:t>
      </w:r>
      <w:r w:rsidRPr="0023484F">
        <w:rPr>
          <w:noProof/>
        </w:rPr>
        <w:t>.</w:t>
      </w:r>
    </w:p>
    <w:p w14:paraId="2637AB95" w14:textId="77777777" w:rsidR="0023484F" w:rsidRPr="0023484F" w:rsidRDefault="0023484F" w:rsidP="0023484F">
      <w:pPr>
        <w:pStyle w:val="EndNoteBibliography"/>
        <w:ind w:left="720" w:hanging="720"/>
        <w:rPr>
          <w:noProof/>
        </w:rPr>
      </w:pPr>
      <w:r w:rsidRPr="0023484F">
        <w:rPr>
          <w:noProof/>
        </w:rPr>
        <w:t>56.</w:t>
      </w:r>
      <w:r w:rsidRPr="0023484F">
        <w:rPr>
          <w:noProof/>
        </w:rPr>
        <w:tab/>
        <w:t>Zhu, J.; Wang, H.; Zhang, X. Discrimination-based feature selection for multinomial naïve bayes text classification. In Proceedings of the International Conference on Computer Processing of Oriental Languages, 2006; pp. 149-156.</w:t>
      </w:r>
    </w:p>
    <w:p w14:paraId="5DFC0F04" w14:textId="77777777" w:rsidR="0023484F" w:rsidRPr="0023484F" w:rsidRDefault="0023484F" w:rsidP="0023484F">
      <w:pPr>
        <w:pStyle w:val="EndNoteBibliography"/>
        <w:ind w:left="720" w:hanging="720"/>
        <w:rPr>
          <w:noProof/>
        </w:rPr>
      </w:pPr>
      <w:r w:rsidRPr="0023484F">
        <w:rPr>
          <w:noProof/>
        </w:rPr>
        <w:t>57.</w:t>
      </w:r>
      <w:r w:rsidRPr="0023484F">
        <w:rPr>
          <w:noProof/>
        </w:rPr>
        <w:tab/>
        <w:t>Kim, S.-B.; Rim, H.-C.; Yook, D.; Lim, H.-S. Effective methods for improving naive bayes text classifiers. In Proceedings of the Pacific Rim International Conference on Artificial Intelligence, 2002; pp. 414-423.</w:t>
      </w:r>
    </w:p>
    <w:p w14:paraId="3532A8EA" w14:textId="77777777" w:rsidR="0023484F" w:rsidRPr="0023484F" w:rsidRDefault="0023484F" w:rsidP="0023484F">
      <w:pPr>
        <w:pStyle w:val="EndNoteBibliography"/>
        <w:ind w:left="720" w:hanging="720"/>
        <w:rPr>
          <w:noProof/>
        </w:rPr>
      </w:pPr>
      <w:r w:rsidRPr="0023484F">
        <w:rPr>
          <w:noProof/>
        </w:rPr>
        <w:t>58.</w:t>
      </w:r>
      <w:r w:rsidRPr="0023484F">
        <w:rPr>
          <w:noProof/>
        </w:rPr>
        <w:tab/>
        <w:t>John, G.H.; Langley, P. Estimating continuous distributions in Bayesian classifiers. In Proceedings of the Proceedings of the Eleventh conference on Uncertainty in artificial intelligence, 1995; pp. 338-345.</w:t>
      </w:r>
    </w:p>
    <w:p w14:paraId="2B4F95E6" w14:textId="77777777" w:rsidR="0023484F" w:rsidRPr="0023484F" w:rsidRDefault="0023484F" w:rsidP="0023484F">
      <w:pPr>
        <w:pStyle w:val="EndNoteBibliography"/>
        <w:ind w:left="720" w:hanging="720"/>
        <w:rPr>
          <w:noProof/>
        </w:rPr>
      </w:pPr>
      <w:r w:rsidRPr="0023484F">
        <w:rPr>
          <w:noProof/>
        </w:rPr>
        <w:t>59.</w:t>
      </w:r>
      <w:r w:rsidRPr="0023484F">
        <w:rPr>
          <w:noProof/>
        </w:rPr>
        <w:tab/>
        <w:t>Ng, A.Y.; Jordan, M.I. On discriminative vs. generative classifiers: A comparison of logistic regression and naive bayes. In Proceedings of the Advances in neural information processing systems, 2002; pp. 841-848.</w:t>
      </w:r>
    </w:p>
    <w:p w14:paraId="6C039E90" w14:textId="77777777" w:rsidR="0023484F" w:rsidRPr="0023484F" w:rsidRDefault="0023484F" w:rsidP="0023484F">
      <w:pPr>
        <w:pStyle w:val="EndNoteBibliography"/>
        <w:ind w:left="720" w:hanging="720"/>
        <w:rPr>
          <w:noProof/>
        </w:rPr>
      </w:pPr>
      <w:r w:rsidRPr="0023484F">
        <w:rPr>
          <w:noProof/>
        </w:rPr>
        <w:t>60.</w:t>
      </w:r>
      <w:r w:rsidRPr="0023484F">
        <w:rPr>
          <w:noProof/>
        </w:rPr>
        <w:tab/>
        <w:t xml:space="preserve">Boullé, M. MODL: A Bayes optimal discretization method for continuous attributes. </w:t>
      </w:r>
      <w:r w:rsidRPr="0023484F">
        <w:rPr>
          <w:i/>
          <w:noProof/>
        </w:rPr>
        <w:t xml:space="preserve">Machine Learning </w:t>
      </w:r>
      <w:r w:rsidRPr="0023484F">
        <w:rPr>
          <w:b/>
          <w:noProof/>
        </w:rPr>
        <w:t>2006</w:t>
      </w:r>
      <w:r w:rsidRPr="0023484F">
        <w:rPr>
          <w:noProof/>
        </w:rPr>
        <w:t xml:space="preserve">, </w:t>
      </w:r>
      <w:r w:rsidRPr="0023484F">
        <w:rPr>
          <w:i/>
          <w:noProof/>
        </w:rPr>
        <w:t>65</w:t>
      </w:r>
      <w:r w:rsidRPr="0023484F">
        <w:rPr>
          <w:noProof/>
        </w:rPr>
        <w:t>, 131-165, doi:10.1007/s10994-006-8364-x.</w:t>
      </w:r>
    </w:p>
    <w:p w14:paraId="107CDB47" w14:textId="77777777" w:rsidR="0023484F" w:rsidRPr="0023484F" w:rsidRDefault="0023484F" w:rsidP="0023484F">
      <w:pPr>
        <w:pStyle w:val="EndNoteBibliography"/>
        <w:ind w:left="720" w:hanging="720"/>
        <w:rPr>
          <w:noProof/>
        </w:rPr>
      </w:pPr>
      <w:r w:rsidRPr="0023484F">
        <w:rPr>
          <w:noProof/>
        </w:rPr>
        <w:t>61.</w:t>
      </w:r>
      <w:r w:rsidRPr="0023484F">
        <w:rPr>
          <w:noProof/>
        </w:rPr>
        <w:tab/>
        <w:t xml:space="preserve">Boullé, M. A Bayes Optimal Approach for Partitioning the Values of Categorical Attributes. </w:t>
      </w:r>
      <w:r w:rsidRPr="0023484F">
        <w:rPr>
          <w:i/>
          <w:noProof/>
        </w:rPr>
        <w:t xml:space="preserve">Journal of Machine Learning Research </w:t>
      </w:r>
      <w:r w:rsidRPr="0023484F">
        <w:rPr>
          <w:b/>
          <w:noProof/>
        </w:rPr>
        <w:t>2005</w:t>
      </w:r>
      <w:r w:rsidRPr="0023484F">
        <w:rPr>
          <w:noProof/>
        </w:rPr>
        <w:t xml:space="preserve">, </w:t>
      </w:r>
      <w:r w:rsidRPr="0023484F">
        <w:rPr>
          <w:i/>
          <w:noProof/>
        </w:rPr>
        <w:t>6</w:t>
      </w:r>
      <w:r w:rsidRPr="0023484F">
        <w:rPr>
          <w:noProof/>
        </w:rPr>
        <w:t>, 1431-1452.</w:t>
      </w:r>
    </w:p>
    <w:p w14:paraId="18825C9F" w14:textId="77777777" w:rsidR="0023484F" w:rsidRPr="0023484F" w:rsidRDefault="0023484F" w:rsidP="0023484F">
      <w:pPr>
        <w:pStyle w:val="EndNoteBibliography"/>
        <w:ind w:left="720" w:hanging="720"/>
        <w:rPr>
          <w:noProof/>
        </w:rPr>
      </w:pPr>
      <w:r w:rsidRPr="0023484F">
        <w:rPr>
          <w:noProof/>
        </w:rPr>
        <w:t>62.</w:t>
      </w:r>
      <w:r w:rsidRPr="0023484F">
        <w:rPr>
          <w:noProof/>
        </w:rPr>
        <w:tab/>
        <w:t>Ren, J.; Lee, S.D.; Chen, X.; Kao, B.; Cheng, R.; Cheung, D. Naive bayes classification of uncertain data. In Proceedings of the 2009 Ninth IEEE International Conference on Data Mining, 2009; pp. 944-949.</w:t>
      </w:r>
    </w:p>
    <w:p w14:paraId="1DA77270" w14:textId="77777777" w:rsidR="0023484F" w:rsidRPr="0023484F" w:rsidRDefault="0023484F" w:rsidP="0023484F">
      <w:pPr>
        <w:pStyle w:val="EndNoteBibliography"/>
        <w:ind w:left="720" w:hanging="720"/>
        <w:rPr>
          <w:noProof/>
        </w:rPr>
      </w:pPr>
      <w:r w:rsidRPr="0023484F">
        <w:rPr>
          <w:noProof/>
        </w:rPr>
        <w:t>63.</w:t>
      </w:r>
      <w:r w:rsidRPr="0023484F">
        <w:rPr>
          <w:noProof/>
        </w:rPr>
        <w:tab/>
        <w:t>Jung, Y.G.; Kim, K.T.; Lee, B.; Youn, H.Y. Enhanced Naive Bayes Classifier for real-time sentiment analysis with SparkR. In Proceedings of the 2016 International Conference on Information and Communication Technology Convergence (ICTC), 19-21 Oct. 2016, 2016; pp. 141-146.</w:t>
      </w:r>
    </w:p>
    <w:p w14:paraId="4F37985D" w14:textId="77777777" w:rsidR="0023484F" w:rsidRPr="0023484F" w:rsidRDefault="0023484F" w:rsidP="0023484F">
      <w:pPr>
        <w:pStyle w:val="EndNoteBibliography"/>
        <w:ind w:left="720" w:hanging="720"/>
        <w:rPr>
          <w:noProof/>
        </w:rPr>
      </w:pPr>
      <w:r w:rsidRPr="0023484F">
        <w:rPr>
          <w:noProof/>
        </w:rPr>
        <w:t>64.</w:t>
      </w:r>
      <w:r w:rsidRPr="0023484F">
        <w:rPr>
          <w:noProof/>
        </w:rPr>
        <w:tab/>
        <w:t xml:space="preserve">Liu, Y.; Yi, X.; Chen, R.; Zhai, Z.; Gu, J. Feature extraction based on information gain and sequential pattern for English question classification. </w:t>
      </w:r>
      <w:r w:rsidRPr="0023484F">
        <w:rPr>
          <w:i/>
          <w:noProof/>
        </w:rPr>
        <w:t xml:space="preserve">IET Software </w:t>
      </w:r>
      <w:r w:rsidRPr="0023484F">
        <w:rPr>
          <w:b/>
          <w:noProof/>
        </w:rPr>
        <w:t>2018</w:t>
      </w:r>
      <w:r w:rsidRPr="0023484F">
        <w:rPr>
          <w:noProof/>
        </w:rPr>
        <w:t xml:space="preserve">, </w:t>
      </w:r>
      <w:r w:rsidRPr="0023484F">
        <w:rPr>
          <w:i/>
          <w:noProof/>
        </w:rPr>
        <w:t>12</w:t>
      </w:r>
      <w:r w:rsidRPr="0023484F">
        <w:rPr>
          <w:noProof/>
        </w:rPr>
        <w:t>, 520-526.</w:t>
      </w:r>
    </w:p>
    <w:p w14:paraId="7D67FC8E" w14:textId="3BDE0376" w:rsidR="007E326C" w:rsidRPr="00174B5F" w:rsidRDefault="00031DDB" w:rsidP="00174B5F">
      <w:pPr>
        <w:pStyle w:val="MDPI63Notes"/>
      </w:pPr>
      <w:r>
        <w:fldChar w:fldCharType="end"/>
      </w:r>
    </w:p>
    <w:sectPr w:rsidR="007E326C" w:rsidRPr="00174B5F" w:rsidSect="009B4565">
      <w:headerReference w:type="even" r:id="rId19"/>
      <w:headerReference w:type="default" r:id="rId20"/>
      <w:headerReference w:type="first" r:id="rId21"/>
      <w:footerReference w:type="first" r:id="rId2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el Staegemann" w:date="2024-06-17T20:16:00Z" w:initials="DS">
    <w:p w14:paraId="71072725" w14:textId="05A5B9FC" w:rsidR="00840C20" w:rsidRDefault="00840C20">
      <w:pPr>
        <w:pStyle w:val="CommentText"/>
      </w:pPr>
      <w:r>
        <w:rPr>
          <w:rStyle w:val="CommentReference"/>
        </w:rPr>
        <w:annotationRef/>
      </w:r>
      <w:r>
        <w:t>TODO</w:t>
      </w:r>
    </w:p>
  </w:comment>
  <w:comment w:id="9" w:author="Sri Regula" w:date="2024-06-30T20:11:00Z" w:initials="SR">
    <w:p w14:paraId="6A3F0217" w14:textId="77777777" w:rsidR="00195FA0" w:rsidRDefault="00436EDB" w:rsidP="00195FA0">
      <w:pPr>
        <w:jc w:val="left"/>
      </w:pPr>
      <w:r>
        <w:rPr>
          <w:rStyle w:val="CommentReference"/>
        </w:rPr>
        <w:annotationRef/>
      </w:r>
      <w:r w:rsidR="00195FA0">
        <w:t>?</w:t>
      </w:r>
    </w:p>
  </w:comment>
  <w:comment w:id="10" w:author="Sri Regula" w:date="2024-06-30T20:10:00Z" w:initials="SR">
    <w:p w14:paraId="6527BDFA" w14:textId="3D116F67" w:rsidR="00A72256" w:rsidRDefault="00A72256" w:rsidP="00A72256">
      <w:pPr>
        <w:jc w:val="left"/>
      </w:pPr>
      <w:r>
        <w:rPr>
          <w:rStyle w:val="CommentReference"/>
        </w:rPr>
        <w:annotationRef/>
      </w:r>
      <w:r>
        <w:t>Whats this?</w:t>
      </w:r>
    </w:p>
  </w:comment>
  <w:comment w:id="11" w:author="Daniel Staegemann" w:date="2024-06-17T20:09:00Z" w:initials="DS">
    <w:p w14:paraId="5D69A84C" w14:textId="3D4DDC33" w:rsidR="00840C20" w:rsidRDefault="00840C20">
      <w:pPr>
        <w:pStyle w:val="CommentText"/>
      </w:pPr>
      <w:r>
        <w:rPr>
          <w:rStyle w:val="CommentReference"/>
        </w:rPr>
        <w:annotationRef/>
      </w:r>
      <w:r>
        <w:t>TODO</w:t>
      </w:r>
    </w:p>
  </w:comment>
  <w:comment w:id="12" w:author="Pouya Ataei" w:date="2024-07-02T20:28:00Z" w:initials="PA">
    <w:p w14:paraId="5A9FE7AC" w14:textId="77777777" w:rsidR="00AF4E07" w:rsidRDefault="00AF4E07" w:rsidP="00AF4E07">
      <w:pPr>
        <w:pStyle w:val="CommentText"/>
        <w:jc w:val="left"/>
      </w:pPr>
      <w:r>
        <w:rPr>
          <w:rStyle w:val="CommentReference"/>
        </w:rPr>
        <w:annotationRef/>
      </w:r>
      <w:r>
        <w:t>I have done my part</w:t>
      </w:r>
    </w:p>
  </w:comment>
  <w:comment w:id="13" w:author="Daniel Staegemann" w:date="2024-06-17T20:00:00Z" w:initials="DS">
    <w:p w14:paraId="41B9EFEA" w14:textId="7FC430FB" w:rsidR="00022A81" w:rsidRDefault="00022A81">
      <w:pPr>
        <w:pStyle w:val="CommentText"/>
      </w:pPr>
      <w:r>
        <w:rPr>
          <w:rStyle w:val="CommentReference"/>
        </w:rPr>
        <w:annotationRef/>
      </w:r>
      <w:r>
        <w:t>TODO</w:t>
      </w:r>
    </w:p>
  </w:comment>
  <w:comment w:id="14" w:author="Pouya Ataei" w:date="2024-07-02T20:28:00Z" w:initials="PA">
    <w:p w14:paraId="385845E1" w14:textId="77777777" w:rsidR="00AF4E07" w:rsidRDefault="00AF4E07" w:rsidP="00AF4E07">
      <w:pPr>
        <w:pStyle w:val="CommentText"/>
        <w:jc w:val="left"/>
      </w:pPr>
      <w:r>
        <w:rPr>
          <w:rStyle w:val="CommentReference"/>
        </w:rPr>
        <w:annotationRef/>
      </w:r>
      <w:r>
        <w:t>To do by Daniel</w:t>
      </w:r>
    </w:p>
  </w:comment>
  <w:comment w:id="15" w:author="Daniel Staegemann" w:date="2024-06-17T20:07:00Z" w:initials="DS">
    <w:p w14:paraId="510604B0" w14:textId="2788653B" w:rsidR="009E2C4F" w:rsidRDefault="009E2C4F">
      <w:pPr>
        <w:pStyle w:val="CommentText"/>
      </w:pPr>
      <w:r>
        <w:rPr>
          <w:rStyle w:val="CommentReference"/>
        </w:rPr>
        <w:annotationRef/>
      </w:r>
      <w:r>
        <w:t>Check in the end if formatting is fine</w:t>
      </w:r>
    </w:p>
  </w:comment>
  <w:comment w:id="16" w:author="Daniel Staegemann" w:date="2024-06-17T20:08:00Z" w:initials="DS">
    <w:p w14:paraId="4E69DD05" w14:textId="3BF51999" w:rsidR="009E2C4F" w:rsidRDefault="009E2C4F">
      <w:pPr>
        <w:pStyle w:val="CommentText"/>
      </w:pPr>
      <w:r>
        <w:rPr>
          <w:rStyle w:val="CommentReference"/>
        </w:rPr>
        <w:annotationRef/>
      </w:r>
      <w:r>
        <w:t>Reference 54 in original paper is broken</w:t>
      </w:r>
    </w:p>
  </w:comment>
  <w:comment w:id="17" w:author="Pouya Ataei" w:date="2024-07-02T20:29:00Z" w:initials="PA">
    <w:p w14:paraId="712F0CD6" w14:textId="77777777" w:rsidR="00AF4E07" w:rsidRDefault="00AF4E07" w:rsidP="00AF4E07">
      <w:pPr>
        <w:pStyle w:val="CommentText"/>
        <w:jc w:val="left"/>
      </w:pPr>
      <w:r>
        <w:rPr>
          <w:rStyle w:val="CommentReference"/>
        </w:rPr>
        <w:annotationRef/>
      </w:r>
      <w:r>
        <w:t>For Sri to 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072725" w15:done="1"/>
  <w15:commentEx w15:paraId="6A3F0217" w15:done="0"/>
  <w15:commentEx w15:paraId="6527BDFA" w15:done="0"/>
  <w15:commentEx w15:paraId="5D69A84C" w15:done="0"/>
  <w15:commentEx w15:paraId="5A9FE7AC" w15:paraIdParent="5D69A84C" w15:done="0"/>
  <w15:commentEx w15:paraId="41B9EFEA" w15:done="0"/>
  <w15:commentEx w15:paraId="385845E1" w15:paraIdParent="41B9EFEA" w15:done="0"/>
  <w15:commentEx w15:paraId="510604B0" w15:done="1"/>
  <w15:commentEx w15:paraId="4E69DD05" w15:done="0"/>
  <w15:commentEx w15:paraId="712F0CD6" w15:paraIdParent="4E69DD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096E7C" w16cex:dateUtc="2024-06-30T08:11:00Z"/>
  <w16cex:commentExtensible w16cex:durableId="690E746A" w16cex:dateUtc="2024-06-30T08:10:00Z"/>
  <w16cex:commentExtensible w16cex:durableId="64AAD807" w16cex:dateUtc="2024-07-02T08:28:00Z"/>
  <w16cex:commentExtensible w16cex:durableId="010CBFBD" w16cex:dateUtc="2024-07-02T08:28:00Z"/>
  <w16cex:commentExtensible w16cex:durableId="0C33CE27">
    <w16cex:extLst>
      <w16:ext w16:uri="{CE6994B0-6A32-4C9F-8C6B-6E91EDA988CE}">
        <cr:reactions xmlns:cr="http://schemas.microsoft.com/office/comments/2020/reactions">
          <cr:reaction reactionType="1">
            <cr:reactionInfo dateUtc="2024-07-02T08:28:57Z">
              <cr:user userId="S::pataei@aut.ac.nz::aee819e8-ca11-4f2a-b2fc-8adad1090a5b" userProvider="AD" userName="Pouya Ataei"/>
            </cr:reactionInfo>
          </cr:reaction>
        </cr:reactions>
      </w16:ext>
    </w16cex:extLst>
  </w16cex:commentExtensible>
  <w16cex:commentExtensible w16cex:durableId="283D70A4" w16cex:dateUtc="2024-07-02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072725" w16cid:durableId="2DCAED9F"/>
  <w16cid:commentId w16cid:paraId="6A3F0217" w16cid:durableId="41096E7C"/>
  <w16cid:commentId w16cid:paraId="6527BDFA" w16cid:durableId="690E746A"/>
  <w16cid:commentId w16cid:paraId="5D69A84C" w16cid:durableId="63223276"/>
  <w16cid:commentId w16cid:paraId="5A9FE7AC" w16cid:durableId="64AAD807"/>
  <w16cid:commentId w16cid:paraId="41B9EFEA" w16cid:durableId="5448C703"/>
  <w16cid:commentId w16cid:paraId="385845E1" w16cid:durableId="010CBFBD"/>
  <w16cid:commentId w16cid:paraId="510604B0" w16cid:durableId="0C33CE27"/>
  <w16cid:commentId w16cid:paraId="4E69DD05" w16cid:durableId="5EDBC933"/>
  <w16cid:commentId w16cid:paraId="712F0CD6" w16cid:durableId="283D70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56B36" w14:textId="77777777" w:rsidR="00347461" w:rsidRDefault="00347461">
      <w:pPr>
        <w:spacing w:line="240" w:lineRule="auto"/>
      </w:pPr>
      <w:r>
        <w:separator/>
      </w:r>
    </w:p>
  </w:endnote>
  <w:endnote w:type="continuationSeparator" w:id="0">
    <w:p w14:paraId="7DF8B99F" w14:textId="77777777" w:rsidR="00347461" w:rsidRDefault="00347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93ADB" w14:textId="77777777" w:rsidR="00D55768" w:rsidRDefault="00D55768" w:rsidP="008054CD">
    <w:pPr>
      <w:pBdr>
        <w:top w:val="single" w:sz="4" w:space="0" w:color="000000"/>
      </w:pBdr>
      <w:tabs>
        <w:tab w:val="right" w:pos="8844"/>
      </w:tabs>
      <w:adjustRightInd w:val="0"/>
      <w:snapToGrid w:val="0"/>
      <w:spacing w:before="480" w:line="100" w:lineRule="exact"/>
      <w:jc w:val="left"/>
      <w:rPr>
        <w:i/>
        <w:sz w:val="16"/>
        <w:szCs w:val="16"/>
      </w:rPr>
    </w:pPr>
  </w:p>
  <w:p w14:paraId="37939ED4" w14:textId="77777777" w:rsidR="00D55768" w:rsidRPr="00FC648A" w:rsidRDefault="00D55768" w:rsidP="004C3213">
    <w:pPr>
      <w:tabs>
        <w:tab w:val="right" w:pos="10466"/>
      </w:tabs>
      <w:adjustRightInd w:val="0"/>
      <w:snapToGrid w:val="0"/>
      <w:spacing w:line="240" w:lineRule="auto"/>
      <w:rPr>
        <w:sz w:val="16"/>
        <w:szCs w:val="16"/>
        <w:lang w:val="fr-CH"/>
      </w:rPr>
    </w:pPr>
    <w:r>
      <w:rPr>
        <w:i/>
        <w:sz w:val="16"/>
        <w:szCs w:val="16"/>
      </w:rPr>
      <w:t>AI</w:t>
    </w:r>
    <w:r w:rsidRPr="005D1D79">
      <w:rPr>
        <w:sz w:val="16"/>
        <w:szCs w:val="16"/>
        <w:lang w:val="fr-CH"/>
      </w:rPr>
      <w:t xml:space="preserve"> </w:t>
    </w:r>
    <w:r>
      <w:rPr>
        <w:b/>
        <w:bCs/>
        <w:iCs/>
        <w:sz w:val="16"/>
        <w:szCs w:val="16"/>
      </w:rPr>
      <w:t>2024</w:t>
    </w:r>
    <w:r w:rsidRPr="0041236F">
      <w:rPr>
        <w:bCs/>
        <w:iCs/>
        <w:sz w:val="16"/>
        <w:szCs w:val="16"/>
      </w:rPr>
      <w:t>,</w:t>
    </w:r>
    <w:r>
      <w:rPr>
        <w:bCs/>
        <w:i/>
        <w:iCs/>
        <w:sz w:val="16"/>
        <w:szCs w:val="16"/>
      </w:rPr>
      <w:t xml:space="preserve"> 5</w:t>
    </w:r>
    <w:r w:rsidRPr="0041236F">
      <w:rPr>
        <w:bCs/>
        <w:iCs/>
        <w:sz w:val="16"/>
        <w:szCs w:val="16"/>
      </w:rPr>
      <w:t xml:space="preserve">, </w:t>
    </w:r>
    <w:r>
      <w:rPr>
        <w:bCs/>
        <w:iCs/>
        <w:sz w:val="16"/>
        <w:szCs w:val="16"/>
      </w:rPr>
      <w:t>Firstpage–Lastpage. https://doi.org/10.3390/xxxxx</w:t>
    </w:r>
    <w:bookmarkStart w:id="18" w:name="OLE_LINK6"/>
    <w:bookmarkStart w:id="19" w:name="OLE_LINK7"/>
    <w:r w:rsidRPr="004B6803">
      <w:rPr>
        <w:sz w:val="16"/>
        <w:szCs w:val="16"/>
        <w:lang w:val="fr-CH"/>
      </w:rPr>
      <w:tab/>
      <w:t>www</w:t>
    </w:r>
    <w:r w:rsidRPr="00372FCD">
      <w:rPr>
        <w:sz w:val="16"/>
        <w:szCs w:val="16"/>
        <w:lang w:val="fr-CH"/>
      </w:rPr>
      <w:t>.mdpi.com/journal</w:t>
    </w:r>
    <w:r w:rsidRPr="00FC648A">
      <w:rPr>
        <w:sz w:val="16"/>
        <w:szCs w:val="16"/>
        <w:lang w:val="fr-CH"/>
      </w:rPr>
      <w:t>/</w:t>
    </w:r>
    <w:r>
      <w:rPr>
        <w:sz w:val="16"/>
        <w:szCs w:val="16"/>
      </w:rPr>
      <w:t>ai</w:t>
    </w:r>
    <w:bookmarkEnd w:id="18"/>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10A8A" w14:textId="77777777" w:rsidR="00347461" w:rsidRDefault="00347461">
      <w:pPr>
        <w:spacing w:line="240" w:lineRule="auto"/>
      </w:pPr>
      <w:r>
        <w:separator/>
      </w:r>
    </w:p>
  </w:footnote>
  <w:footnote w:type="continuationSeparator" w:id="0">
    <w:p w14:paraId="264ACAE6" w14:textId="77777777" w:rsidR="00347461" w:rsidRDefault="00347461">
      <w:pPr>
        <w:spacing w:line="240" w:lineRule="auto"/>
      </w:pPr>
      <w:r>
        <w:continuationSeparator/>
      </w:r>
    </w:p>
  </w:footnote>
  <w:footnote w:id="1">
    <w:p w14:paraId="3D9C884F"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https://play.google.com/store</w:t>
      </w:r>
    </w:p>
  </w:footnote>
  <w:footnote w:id="2">
    <w:p w14:paraId="3926122C"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https://www.apple.com/nz/ios/app-store/</w:t>
      </w:r>
    </w:p>
  </w:footnote>
  <w:footnote w:id="3">
    <w:p w14:paraId="668BA5E0"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https://www.python.org/</w:t>
      </w:r>
    </w:p>
  </w:footnote>
  <w:footnote w:id="4">
    <w:p w14:paraId="16675D7E"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https://www.nltk.org/</w:t>
      </w:r>
    </w:p>
  </w:footnote>
  <w:footnote w:id="5">
    <w:p w14:paraId="167A5975"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https://numpy.org/</w:t>
      </w:r>
    </w:p>
  </w:footnote>
  <w:footnote w:id="6">
    <w:p w14:paraId="6EC69732" w14:textId="77777777" w:rsidR="00D55768" w:rsidRPr="00B215C2" w:rsidRDefault="00D55768" w:rsidP="00A53F1D">
      <w:pPr>
        <w:pStyle w:val="FootnoteText"/>
        <w:rPr>
          <w:lang w:val="en-NZ"/>
        </w:rPr>
      </w:pPr>
      <w:r w:rsidRPr="00D425ED">
        <w:rPr>
          <w:rStyle w:val="FootnoteReference"/>
          <w:sz w:val="16"/>
          <w:szCs w:val="16"/>
        </w:rPr>
        <w:footnoteRef/>
      </w:r>
      <w:r w:rsidRPr="00D425ED">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3BBA0" w14:textId="77777777" w:rsidR="00D55768" w:rsidRDefault="00D55768"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A718B" w14:textId="604F7893" w:rsidR="00D55768" w:rsidRDefault="00D55768" w:rsidP="004C3213">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sidRPr="0041236F">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840C20">
      <w:rPr>
        <w:sz w:val="16"/>
      </w:rPr>
      <w:t>22</w:t>
    </w:r>
    <w:r>
      <w:rPr>
        <w:sz w:val="16"/>
      </w:rPr>
      <w:fldChar w:fldCharType="end"/>
    </w:r>
  </w:p>
  <w:p w14:paraId="2A42C8AD" w14:textId="77777777" w:rsidR="00D55768" w:rsidRPr="008C3B47" w:rsidRDefault="00D55768" w:rsidP="008054C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D55768" w:rsidRPr="004C3213" w14:paraId="06E5E87E" w14:textId="77777777" w:rsidTr="00170173">
      <w:trPr>
        <w:trHeight w:val="686"/>
      </w:trPr>
      <w:tc>
        <w:tcPr>
          <w:tcW w:w="3679" w:type="dxa"/>
          <w:shd w:val="clear" w:color="auto" w:fill="auto"/>
          <w:vAlign w:val="center"/>
        </w:tcPr>
        <w:p w14:paraId="68AAA1CE" w14:textId="77777777" w:rsidR="00D55768" w:rsidRPr="00641894" w:rsidRDefault="00D55768" w:rsidP="004C3213">
          <w:pPr>
            <w:pStyle w:val="Header"/>
            <w:pBdr>
              <w:bottom w:val="none" w:sz="0" w:space="0" w:color="auto"/>
            </w:pBdr>
            <w:jc w:val="left"/>
            <w:rPr>
              <w:rFonts w:eastAsia="DengXian"/>
              <w:b/>
              <w:bCs/>
            </w:rPr>
          </w:pPr>
          <w:r w:rsidRPr="00641894">
            <w:rPr>
              <w:rFonts w:eastAsia="DengXian"/>
              <w:b/>
              <w:bCs/>
              <w:noProof/>
              <w:lang w:val="de-DE" w:eastAsia="de-DE"/>
            </w:rPr>
            <w:drawing>
              <wp:inline distT="0" distB="0" distL="0" distR="0" wp14:anchorId="7979CBDC" wp14:editId="508EBA6C">
                <wp:extent cx="866140" cy="429260"/>
                <wp:effectExtent l="0" t="0" r="0" b="0"/>
                <wp:docPr id="233854823" name="Picture 23385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29260"/>
                        </a:xfrm>
                        <a:prstGeom prst="rect">
                          <a:avLst/>
                        </a:prstGeom>
                        <a:noFill/>
                        <a:ln>
                          <a:noFill/>
                        </a:ln>
                      </pic:spPr>
                    </pic:pic>
                  </a:graphicData>
                </a:graphic>
              </wp:inline>
            </w:drawing>
          </w:r>
        </w:p>
      </w:tc>
      <w:tc>
        <w:tcPr>
          <w:tcW w:w="4535" w:type="dxa"/>
          <w:shd w:val="clear" w:color="auto" w:fill="auto"/>
          <w:vAlign w:val="center"/>
        </w:tcPr>
        <w:p w14:paraId="750E4243" w14:textId="77777777" w:rsidR="00D55768" w:rsidRPr="00641894" w:rsidRDefault="00D55768" w:rsidP="004C3213">
          <w:pPr>
            <w:pStyle w:val="Header"/>
            <w:pBdr>
              <w:bottom w:val="none" w:sz="0" w:space="0" w:color="auto"/>
            </w:pBdr>
            <w:rPr>
              <w:rFonts w:eastAsia="DengXian"/>
              <w:b/>
              <w:bCs/>
            </w:rPr>
          </w:pPr>
        </w:p>
      </w:tc>
      <w:tc>
        <w:tcPr>
          <w:tcW w:w="2273" w:type="dxa"/>
          <w:shd w:val="clear" w:color="auto" w:fill="auto"/>
          <w:vAlign w:val="center"/>
        </w:tcPr>
        <w:p w14:paraId="3F10E9CB" w14:textId="77777777" w:rsidR="00D55768" w:rsidRPr="00641894" w:rsidRDefault="00D55768" w:rsidP="00170173">
          <w:pPr>
            <w:pStyle w:val="Header"/>
            <w:pBdr>
              <w:bottom w:val="none" w:sz="0" w:space="0" w:color="auto"/>
            </w:pBdr>
            <w:jc w:val="right"/>
            <w:rPr>
              <w:rFonts w:eastAsia="DengXian"/>
              <w:b/>
              <w:bCs/>
            </w:rPr>
          </w:pPr>
          <w:r>
            <w:rPr>
              <w:rFonts w:eastAsia="DengXian"/>
              <w:b/>
              <w:bCs/>
              <w:noProof/>
              <w:lang w:val="de-DE" w:eastAsia="de-DE"/>
            </w:rPr>
            <w:drawing>
              <wp:inline distT="0" distB="0" distL="0" distR="0" wp14:anchorId="0E9292AF" wp14:editId="2812080F">
                <wp:extent cx="540000" cy="360000"/>
                <wp:effectExtent l="0" t="0" r="0" b="2540"/>
                <wp:docPr id="1108496077" name="Picture 1"/>
                <wp:cNvGraphicFramePr/>
                <a:graphic xmlns:a="http://schemas.openxmlformats.org/drawingml/2006/main">
                  <a:graphicData uri="http://schemas.openxmlformats.org/drawingml/2006/picture">
                    <pic:pic xmlns:pic="http://schemas.openxmlformats.org/drawingml/2006/picture">
                      <pic:nvPicPr>
                        <pic:cNvPr id="358920941" name=""/>
                        <pic:cNvPicPr/>
                      </pic:nvPicPr>
                      <pic:blipFill>
                        <a:blip r:embed="rId2"/>
                        <a:stretch>
                          <a:fillRect/>
                        </a:stretch>
                      </pic:blipFill>
                      <pic:spPr>
                        <a:xfrm>
                          <a:off x="0" y="0"/>
                          <a:ext cx="540000" cy="360000"/>
                        </a:xfrm>
                        <a:prstGeom prst="rect">
                          <a:avLst/>
                        </a:prstGeom>
                      </pic:spPr>
                    </pic:pic>
                  </a:graphicData>
                </a:graphic>
              </wp:inline>
            </w:drawing>
          </w:r>
        </w:p>
      </w:tc>
    </w:tr>
  </w:tbl>
  <w:p w14:paraId="3D14D1C9" w14:textId="77777777" w:rsidR="00D55768" w:rsidRPr="004B61B8" w:rsidRDefault="00D55768" w:rsidP="008054C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B70BECC"/>
    <w:lvl w:ilvl="0">
      <w:start w:val="1"/>
      <w:numFmt w:val="decimal"/>
      <w:lvlText w:val="%1."/>
      <w:lvlJc w:val="left"/>
      <w:pPr>
        <w:tabs>
          <w:tab w:val="num" w:pos="1492"/>
        </w:tabs>
        <w:ind w:left="1492" w:hanging="360"/>
      </w:pPr>
    </w:lvl>
  </w:abstractNum>
  <w:abstractNum w:abstractNumId="1" w15:restartNumberingAfterBreak="0">
    <w:nsid w:val="09327A96"/>
    <w:multiLevelType w:val="hybridMultilevel"/>
    <w:tmpl w:val="C0EEE526"/>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15:restartNumberingAfterBreak="0">
    <w:nsid w:val="0FEA247F"/>
    <w:multiLevelType w:val="hybridMultilevel"/>
    <w:tmpl w:val="66F67082"/>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3" w15:restartNumberingAfterBreak="0">
    <w:nsid w:val="18B468F5"/>
    <w:multiLevelType w:val="hybridMultilevel"/>
    <w:tmpl w:val="C81A4C24"/>
    <w:lvl w:ilvl="0" w:tplc="F20428A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C52C6"/>
    <w:multiLevelType w:val="hybridMultilevel"/>
    <w:tmpl w:val="41DAB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95766"/>
    <w:multiLevelType w:val="hybridMultilevel"/>
    <w:tmpl w:val="3926D73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4042D"/>
    <w:multiLevelType w:val="hybridMultilevel"/>
    <w:tmpl w:val="03F88A9C"/>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1" w15:restartNumberingAfterBreak="0">
    <w:nsid w:val="346132FB"/>
    <w:multiLevelType w:val="hybridMultilevel"/>
    <w:tmpl w:val="D5B4E37E"/>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84624AE"/>
    <w:multiLevelType w:val="hybridMultilevel"/>
    <w:tmpl w:val="D26C1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0F555F"/>
    <w:multiLevelType w:val="hybridMultilevel"/>
    <w:tmpl w:val="E27C7240"/>
    <w:lvl w:ilvl="0" w:tplc="5CEE7B68">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10F08"/>
    <w:multiLevelType w:val="hybridMultilevel"/>
    <w:tmpl w:val="92485C7C"/>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6"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8" w15:restartNumberingAfterBreak="0">
    <w:nsid w:val="56327AED"/>
    <w:multiLevelType w:val="hybridMultilevel"/>
    <w:tmpl w:val="691AAC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1802E94"/>
    <w:multiLevelType w:val="hybridMultilevel"/>
    <w:tmpl w:val="6D4A31EC"/>
    <w:lvl w:ilvl="0" w:tplc="5C3AA3CC">
      <w:start w:val="1"/>
      <w:numFmt w:val="decimal"/>
      <w:lvlText w:val="%1."/>
      <w:lvlJc w:val="left"/>
      <w:pPr>
        <w:ind w:left="2968" w:hanging="360"/>
      </w:pPr>
      <w:rPr>
        <w:rFonts w:hint="default"/>
      </w:rPr>
    </w:lvl>
    <w:lvl w:ilvl="1" w:tplc="04070019" w:tentative="1">
      <w:start w:val="1"/>
      <w:numFmt w:val="lowerLetter"/>
      <w:lvlText w:val="%2."/>
      <w:lvlJc w:val="left"/>
      <w:pPr>
        <w:ind w:left="3688" w:hanging="360"/>
      </w:pPr>
    </w:lvl>
    <w:lvl w:ilvl="2" w:tplc="0407001B" w:tentative="1">
      <w:start w:val="1"/>
      <w:numFmt w:val="lowerRoman"/>
      <w:lvlText w:val="%3."/>
      <w:lvlJc w:val="right"/>
      <w:pPr>
        <w:ind w:left="4408" w:hanging="180"/>
      </w:pPr>
    </w:lvl>
    <w:lvl w:ilvl="3" w:tplc="0407000F" w:tentative="1">
      <w:start w:val="1"/>
      <w:numFmt w:val="decimal"/>
      <w:lvlText w:val="%4."/>
      <w:lvlJc w:val="left"/>
      <w:pPr>
        <w:ind w:left="5128" w:hanging="360"/>
      </w:pPr>
    </w:lvl>
    <w:lvl w:ilvl="4" w:tplc="04070019" w:tentative="1">
      <w:start w:val="1"/>
      <w:numFmt w:val="lowerLetter"/>
      <w:lvlText w:val="%5."/>
      <w:lvlJc w:val="left"/>
      <w:pPr>
        <w:ind w:left="5848" w:hanging="360"/>
      </w:pPr>
    </w:lvl>
    <w:lvl w:ilvl="5" w:tplc="0407001B" w:tentative="1">
      <w:start w:val="1"/>
      <w:numFmt w:val="lowerRoman"/>
      <w:lvlText w:val="%6."/>
      <w:lvlJc w:val="right"/>
      <w:pPr>
        <w:ind w:left="6568" w:hanging="180"/>
      </w:pPr>
    </w:lvl>
    <w:lvl w:ilvl="6" w:tplc="0407000F" w:tentative="1">
      <w:start w:val="1"/>
      <w:numFmt w:val="decimal"/>
      <w:lvlText w:val="%7."/>
      <w:lvlJc w:val="left"/>
      <w:pPr>
        <w:ind w:left="7288" w:hanging="360"/>
      </w:pPr>
    </w:lvl>
    <w:lvl w:ilvl="7" w:tplc="04070019" w:tentative="1">
      <w:start w:val="1"/>
      <w:numFmt w:val="lowerLetter"/>
      <w:lvlText w:val="%8."/>
      <w:lvlJc w:val="left"/>
      <w:pPr>
        <w:ind w:left="8008" w:hanging="360"/>
      </w:pPr>
    </w:lvl>
    <w:lvl w:ilvl="8" w:tplc="0407001B" w:tentative="1">
      <w:start w:val="1"/>
      <w:numFmt w:val="lowerRoman"/>
      <w:lvlText w:val="%9."/>
      <w:lvlJc w:val="right"/>
      <w:pPr>
        <w:ind w:left="8728" w:hanging="180"/>
      </w:pPr>
    </w:lvl>
  </w:abstractNum>
  <w:abstractNum w:abstractNumId="20" w15:restartNumberingAfterBreak="0">
    <w:nsid w:val="61E737F1"/>
    <w:multiLevelType w:val="hybridMultilevel"/>
    <w:tmpl w:val="5A34D26A"/>
    <w:lvl w:ilvl="0" w:tplc="75E67D4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1" w15:restartNumberingAfterBreak="0">
    <w:nsid w:val="64B52CFD"/>
    <w:multiLevelType w:val="hybridMultilevel"/>
    <w:tmpl w:val="5E86A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CE596F"/>
    <w:multiLevelType w:val="hybridMultilevel"/>
    <w:tmpl w:val="8610793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DDA0D25"/>
    <w:multiLevelType w:val="hybridMultilevel"/>
    <w:tmpl w:val="9B06BE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8E5242"/>
    <w:multiLevelType w:val="hybridMultilevel"/>
    <w:tmpl w:val="8012B1C4"/>
    <w:lvl w:ilvl="0" w:tplc="13C0F86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788549">
    <w:abstractNumId w:val="8"/>
  </w:num>
  <w:num w:numId="2" w16cid:durableId="592057814">
    <w:abstractNumId w:val="12"/>
  </w:num>
  <w:num w:numId="3" w16cid:durableId="357119037">
    <w:abstractNumId w:val="7"/>
  </w:num>
  <w:num w:numId="4" w16cid:durableId="1086415494">
    <w:abstractNumId w:val="9"/>
  </w:num>
  <w:num w:numId="5" w16cid:durableId="2026059345">
    <w:abstractNumId w:val="17"/>
  </w:num>
  <w:num w:numId="6" w16cid:durableId="1132019741">
    <w:abstractNumId w:val="6"/>
  </w:num>
  <w:num w:numId="7" w16cid:durableId="1978223084">
    <w:abstractNumId w:val="17"/>
  </w:num>
  <w:num w:numId="8" w16cid:durableId="1306160976">
    <w:abstractNumId w:val="6"/>
  </w:num>
  <w:num w:numId="9" w16cid:durableId="1656685852">
    <w:abstractNumId w:val="17"/>
  </w:num>
  <w:num w:numId="10" w16cid:durableId="1111897817">
    <w:abstractNumId w:val="6"/>
  </w:num>
  <w:num w:numId="11" w16cid:durableId="13041145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6925824">
    <w:abstractNumId w:val="24"/>
  </w:num>
  <w:num w:numId="13" w16cid:durableId="1359041177">
    <w:abstractNumId w:val="17"/>
  </w:num>
  <w:num w:numId="14" w16cid:durableId="622270935">
    <w:abstractNumId w:val="6"/>
  </w:num>
  <w:num w:numId="15" w16cid:durableId="803354578">
    <w:abstractNumId w:val="3"/>
  </w:num>
  <w:num w:numId="16" w16cid:durableId="1011178519">
    <w:abstractNumId w:val="16"/>
  </w:num>
  <w:num w:numId="17" w16cid:durableId="394427592">
    <w:abstractNumId w:val="3"/>
  </w:num>
  <w:num w:numId="18" w16cid:durableId="1013268316">
    <w:abstractNumId w:val="17"/>
  </w:num>
  <w:num w:numId="19" w16cid:durableId="511921620">
    <w:abstractNumId w:val="6"/>
  </w:num>
  <w:num w:numId="20" w16cid:durableId="1027220634">
    <w:abstractNumId w:val="3"/>
  </w:num>
  <w:num w:numId="21" w16cid:durableId="1076433848">
    <w:abstractNumId w:val="14"/>
  </w:num>
  <w:num w:numId="22" w16cid:durableId="1682655966">
    <w:abstractNumId w:val="20"/>
  </w:num>
  <w:num w:numId="23" w16cid:durableId="714550924">
    <w:abstractNumId w:val="25"/>
  </w:num>
  <w:num w:numId="24" w16cid:durableId="482240754">
    <w:abstractNumId w:val="19"/>
  </w:num>
  <w:num w:numId="25" w16cid:durableId="190806815">
    <w:abstractNumId w:val="0"/>
  </w:num>
  <w:num w:numId="26" w16cid:durableId="1223755381">
    <w:abstractNumId w:val="21"/>
  </w:num>
  <w:num w:numId="27" w16cid:durableId="989209769">
    <w:abstractNumId w:val="4"/>
  </w:num>
  <w:num w:numId="28" w16cid:durableId="1404330852">
    <w:abstractNumId w:val="13"/>
  </w:num>
  <w:num w:numId="29" w16cid:durableId="184754669">
    <w:abstractNumId w:val="23"/>
  </w:num>
  <w:num w:numId="30" w16cid:durableId="33626534">
    <w:abstractNumId w:val="22"/>
  </w:num>
  <w:num w:numId="31" w16cid:durableId="558177875">
    <w:abstractNumId w:val="18"/>
  </w:num>
  <w:num w:numId="32" w16cid:durableId="1152524184">
    <w:abstractNumId w:val="5"/>
  </w:num>
  <w:num w:numId="33" w16cid:durableId="47000877">
    <w:abstractNumId w:val="15"/>
  </w:num>
  <w:num w:numId="34" w16cid:durableId="1188105641">
    <w:abstractNumId w:val="11"/>
  </w:num>
  <w:num w:numId="35" w16cid:durableId="341203273">
    <w:abstractNumId w:val="1"/>
  </w:num>
  <w:num w:numId="36" w16cid:durableId="842552949">
    <w:abstractNumId w:val="2"/>
  </w:num>
  <w:num w:numId="37" w16cid:durableId="61371186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 Staegemann">
    <w15:presenceInfo w15:providerId="None" w15:userId="Daniel Staegemann"/>
  </w15:person>
  <w15:person w15:author="Regula, Sri">
    <w15:presenceInfo w15:providerId="AD" w15:userId="S::sri-regula@idexx.com::fc5a8abf-57d5-405c-b193-00c7cfc62885"/>
  </w15:person>
  <w15:person w15:author="Sri Regula">
    <w15:presenceInfo w15:providerId="AD" w15:userId="S::zzt6477@autuni.ac.nz::76e11f72-151c-491a-b4b9-950b456449fc"/>
  </w15:person>
  <w15:person w15:author="Pouya Ataei">
    <w15:presenceInfo w15:providerId="AD" w15:userId="S::pataei@aut.ac.nz::aee819e8-ca11-4f2a-b2fc-8adad1090a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8&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record-ids&gt;&lt;/item&gt;&lt;/Libraries&gt;"/>
  </w:docVars>
  <w:rsids>
    <w:rsidRoot w:val="00B90C23"/>
    <w:rsid w:val="000007F7"/>
    <w:rsid w:val="00004D56"/>
    <w:rsid w:val="00016DAD"/>
    <w:rsid w:val="00022715"/>
    <w:rsid w:val="00022A81"/>
    <w:rsid w:val="00031DDB"/>
    <w:rsid w:val="00040518"/>
    <w:rsid w:val="00050FFE"/>
    <w:rsid w:val="00053ADA"/>
    <w:rsid w:val="00066072"/>
    <w:rsid w:val="000717A8"/>
    <w:rsid w:val="0007259D"/>
    <w:rsid w:val="00086906"/>
    <w:rsid w:val="00087275"/>
    <w:rsid w:val="000A0C21"/>
    <w:rsid w:val="000A686E"/>
    <w:rsid w:val="000B29B6"/>
    <w:rsid w:val="000B353A"/>
    <w:rsid w:val="000B5678"/>
    <w:rsid w:val="000B7A17"/>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E5A"/>
    <w:rsid w:val="001B0527"/>
    <w:rsid w:val="001B261C"/>
    <w:rsid w:val="001B3AB9"/>
    <w:rsid w:val="001C26E9"/>
    <w:rsid w:val="001C2775"/>
    <w:rsid w:val="001C4407"/>
    <w:rsid w:val="001C755D"/>
    <w:rsid w:val="001D23DE"/>
    <w:rsid w:val="001D2B5D"/>
    <w:rsid w:val="001E08D3"/>
    <w:rsid w:val="001E18D0"/>
    <w:rsid w:val="001E2AEB"/>
    <w:rsid w:val="001F5246"/>
    <w:rsid w:val="00200BF3"/>
    <w:rsid w:val="0020334A"/>
    <w:rsid w:val="002040C0"/>
    <w:rsid w:val="00204B0E"/>
    <w:rsid w:val="00206C58"/>
    <w:rsid w:val="00215746"/>
    <w:rsid w:val="002175B4"/>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423A"/>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6141"/>
    <w:rsid w:val="00334B29"/>
    <w:rsid w:val="003350E5"/>
    <w:rsid w:val="00342D06"/>
    <w:rsid w:val="00344690"/>
    <w:rsid w:val="00344827"/>
    <w:rsid w:val="00345623"/>
    <w:rsid w:val="0034584D"/>
    <w:rsid w:val="00347461"/>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614B"/>
    <w:rsid w:val="00460F53"/>
    <w:rsid w:val="004629ED"/>
    <w:rsid w:val="00463412"/>
    <w:rsid w:val="00466018"/>
    <w:rsid w:val="004770A7"/>
    <w:rsid w:val="0048537D"/>
    <w:rsid w:val="00485C3F"/>
    <w:rsid w:val="00485FCE"/>
    <w:rsid w:val="00491623"/>
    <w:rsid w:val="00492E20"/>
    <w:rsid w:val="00493033"/>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10292"/>
    <w:rsid w:val="00510837"/>
    <w:rsid w:val="00511C92"/>
    <w:rsid w:val="00512F3C"/>
    <w:rsid w:val="00513E72"/>
    <w:rsid w:val="005158D7"/>
    <w:rsid w:val="00522C87"/>
    <w:rsid w:val="00523C8E"/>
    <w:rsid w:val="00531161"/>
    <w:rsid w:val="005353E9"/>
    <w:rsid w:val="00537048"/>
    <w:rsid w:val="00542007"/>
    <w:rsid w:val="00544CB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22EE0"/>
    <w:rsid w:val="00723B45"/>
    <w:rsid w:val="00731475"/>
    <w:rsid w:val="00732758"/>
    <w:rsid w:val="00742467"/>
    <w:rsid w:val="00744BCF"/>
    <w:rsid w:val="00745D9B"/>
    <w:rsid w:val="0074640C"/>
    <w:rsid w:val="0075237E"/>
    <w:rsid w:val="00753DF7"/>
    <w:rsid w:val="00763512"/>
    <w:rsid w:val="0076753A"/>
    <w:rsid w:val="0077282E"/>
    <w:rsid w:val="00772E21"/>
    <w:rsid w:val="007744EC"/>
    <w:rsid w:val="00775540"/>
    <w:rsid w:val="0078123D"/>
    <w:rsid w:val="0078256A"/>
    <w:rsid w:val="00793E09"/>
    <w:rsid w:val="007A14A7"/>
    <w:rsid w:val="007A198B"/>
    <w:rsid w:val="007A3613"/>
    <w:rsid w:val="007A4A78"/>
    <w:rsid w:val="007A4FC4"/>
    <w:rsid w:val="007A50CD"/>
    <w:rsid w:val="007B6C0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7E15"/>
    <w:rsid w:val="00872997"/>
    <w:rsid w:val="00873216"/>
    <w:rsid w:val="00877366"/>
    <w:rsid w:val="00881B67"/>
    <w:rsid w:val="00890F98"/>
    <w:rsid w:val="00893810"/>
    <w:rsid w:val="008A0268"/>
    <w:rsid w:val="008A1C0C"/>
    <w:rsid w:val="008B011A"/>
    <w:rsid w:val="008B1066"/>
    <w:rsid w:val="008B384B"/>
    <w:rsid w:val="008B3BA1"/>
    <w:rsid w:val="008C2C73"/>
    <w:rsid w:val="008E1FE6"/>
    <w:rsid w:val="008E459A"/>
    <w:rsid w:val="009039D6"/>
    <w:rsid w:val="00905B14"/>
    <w:rsid w:val="00912A2D"/>
    <w:rsid w:val="009142FE"/>
    <w:rsid w:val="00914E4B"/>
    <w:rsid w:val="00922506"/>
    <w:rsid w:val="00927AC8"/>
    <w:rsid w:val="009334AD"/>
    <w:rsid w:val="00933A7A"/>
    <w:rsid w:val="00933AD2"/>
    <w:rsid w:val="00945634"/>
    <w:rsid w:val="00952969"/>
    <w:rsid w:val="009546E6"/>
    <w:rsid w:val="0095779C"/>
    <w:rsid w:val="00957C84"/>
    <w:rsid w:val="00965275"/>
    <w:rsid w:val="0097470B"/>
    <w:rsid w:val="009824CE"/>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5CF5"/>
    <w:rsid w:val="00A37A7A"/>
    <w:rsid w:val="00A42FA2"/>
    <w:rsid w:val="00A45FF2"/>
    <w:rsid w:val="00A5233D"/>
    <w:rsid w:val="00A52C62"/>
    <w:rsid w:val="00A53B00"/>
    <w:rsid w:val="00A53F1D"/>
    <w:rsid w:val="00A63F9E"/>
    <w:rsid w:val="00A6669C"/>
    <w:rsid w:val="00A705BE"/>
    <w:rsid w:val="00A72256"/>
    <w:rsid w:val="00A72316"/>
    <w:rsid w:val="00A74247"/>
    <w:rsid w:val="00A8187A"/>
    <w:rsid w:val="00A87281"/>
    <w:rsid w:val="00A96C16"/>
    <w:rsid w:val="00AA5B37"/>
    <w:rsid w:val="00AA6092"/>
    <w:rsid w:val="00AB1D85"/>
    <w:rsid w:val="00AB7579"/>
    <w:rsid w:val="00AC15CA"/>
    <w:rsid w:val="00AE3972"/>
    <w:rsid w:val="00AE4EA6"/>
    <w:rsid w:val="00AE797F"/>
    <w:rsid w:val="00AF2D10"/>
    <w:rsid w:val="00AF4E07"/>
    <w:rsid w:val="00B06D5D"/>
    <w:rsid w:val="00B1331D"/>
    <w:rsid w:val="00B147AD"/>
    <w:rsid w:val="00B32CA4"/>
    <w:rsid w:val="00B35CDC"/>
    <w:rsid w:val="00B41D2C"/>
    <w:rsid w:val="00B51245"/>
    <w:rsid w:val="00B53101"/>
    <w:rsid w:val="00B548B2"/>
    <w:rsid w:val="00B6317B"/>
    <w:rsid w:val="00B67A82"/>
    <w:rsid w:val="00B763B5"/>
    <w:rsid w:val="00B8262F"/>
    <w:rsid w:val="00B84469"/>
    <w:rsid w:val="00B86946"/>
    <w:rsid w:val="00B90AB8"/>
    <w:rsid w:val="00B90C23"/>
    <w:rsid w:val="00B90FA9"/>
    <w:rsid w:val="00B91758"/>
    <w:rsid w:val="00B91DF7"/>
    <w:rsid w:val="00B91FA6"/>
    <w:rsid w:val="00B96C43"/>
    <w:rsid w:val="00BA07F1"/>
    <w:rsid w:val="00BA1966"/>
    <w:rsid w:val="00BA6FB9"/>
    <w:rsid w:val="00BB4C6A"/>
    <w:rsid w:val="00BB56CD"/>
    <w:rsid w:val="00BC1D5B"/>
    <w:rsid w:val="00BE015D"/>
    <w:rsid w:val="00BE2AE9"/>
    <w:rsid w:val="00BE2BFB"/>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C3714"/>
    <w:rsid w:val="00CC7D3A"/>
    <w:rsid w:val="00CD054C"/>
    <w:rsid w:val="00CD170A"/>
    <w:rsid w:val="00CD1E82"/>
    <w:rsid w:val="00CD2F94"/>
    <w:rsid w:val="00CD54BA"/>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48D7"/>
    <w:rsid w:val="00D66229"/>
    <w:rsid w:val="00D70ADD"/>
    <w:rsid w:val="00D74A23"/>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563F9"/>
    <w:rsid w:val="00E67860"/>
    <w:rsid w:val="00E7297C"/>
    <w:rsid w:val="00E75DB1"/>
    <w:rsid w:val="00E803EF"/>
    <w:rsid w:val="00E821D0"/>
    <w:rsid w:val="00E9651D"/>
    <w:rsid w:val="00E96A25"/>
    <w:rsid w:val="00EA7DDF"/>
    <w:rsid w:val="00EB404D"/>
    <w:rsid w:val="00EB4B25"/>
    <w:rsid w:val="00EC2627"/>
    <w:rsid w:val="00ED533F"/>
    <w:rsid w:val="00ED5717"/>
    <w:rsid w:val="00EE24F3"/>
    <w:rsid w:val="00EE5DBB"/>
    <w:rsid w:val="00EE7BA7"/>
    <w:rsid w:val="00EF2209"/>
    <w:rsid w:val="00EF5209"/>
    <w:rsid w:val="00F02C1A"/>
    <w:rsid w:val="00F050BE"/>
    <w:rsid w:val="00F05444"/>
    <w:rsid w:val="00F206BD"/>
    <w:rsid w:val="00F26BF5"/>
    <w:rsid w:val="00F27C7A"/>
    <w:rsid w:val="00F308BC"/>
    <w:rsid w:val="00F3246A"/>
    <w:rsid w:val="00F36103"/>
    <w:rsid w:val="00F41301"/>
    <w:rsid w:val="00F41B69"/>
    <w:rsid w:val="00F52244"/>
    <w:rsid w:val="00F57922"/>
    <w:rsid w:val="00F6281A"/>
    <w:rsid w:val="00F634B8"/>
    <w:rsid w:val="00F650C6"/>
    <w:rsid w:val="00F70178"/>
    <w:rsid w:val="00F7430B"/>
    <w:rsid w:val="00F746EA"/>
    <w:rsid w:val="00F76FAE"/>
    <w:rsid w:val="00FA626F"/>
    <w:rsid w:val="00FA7598"/>
    <w:rsid w:val="00FB19EB"/>
    <w:rsid w:val="00FB2190"/>
    <w:rsid w:val="00FC185A"/>
    <w:rsid w:val="00FC2DCD"/>
    <w:rsid w:val="00FC3589"/>
    <w:rsid w:val="00FC546E"/>
    <w:rsid w:val="00FC648A"/>
    <w:rsid w:val="00FC776D"/>
    <w:rsid w:val="00FD6031"/>
    <w:rsid w:val="00FE33DC"/>
    <w:rsid w:val="00FF56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770442"/>
  <w15:chartTrackingRefBased/>
  <w15:docId w15:val="{FC9508FA-04AE-48B1-91C4-CCF020E6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6C"/>
    <w:pPr>
      <w:spacing w:line="260" w:lineRule="atLeast"/>
      <w:jc w:val="both"/>
    </w:pPr>
    <w:rPr>
      <w:rFonts w:ascii="Palatino Linotype" w:hAnsi="Palatino Linotype"/>
      <w:color w:val="000000"/>
    </w:rPr>
  </w:style>
  <w:style w:type="paragraph" w:styleId="Heading1">
    <w:name w:val="heading 1"/>
    <w:basedOn w:val="Normal"/>
    <w:next w:val="Normal"/>
    <w:link w:val="Heading1Char"/>
    <w:uiPriority w:val="9"/>
    <w:qFormat/>
    <w:rsid w:val="00265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5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5C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5C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7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5C7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5C7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5C7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C7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7E326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7E326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7E326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7E326C"/>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7E326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7E326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7E326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7E326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7E326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7E326C"/>
    <w:rPr>
      <w:rFonts w:ascii="Palatino Linotype" w:hAnsi="Palatino Linotype"/>
      <w:noProof/>
      <w:color w:val="000000"/>
      <w:szCs w:val="18"/>
    </w:rPr>
  </w:style>
  <w:style w:type="paragraph" w:customStyle="1" w:styleId="MDPIheaderjournallogo">
    <w:name w:val="MDPI_header_journal_logo"/>
    <w:qFormat/>
    <w:rsid w:val="007E326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E326C"/>
    <w:pPr>
      <w:ind w:firstLine="0"/>
    </w:pPr>
  </w:style>
  <w:style w:type="paragraph" w:customStyle="1" w:styleId="MDPI31text">
    <w:name w:val="MDPI_3.1_text"/>
    <w:link w:val="MDPI31textZchn"/>
    <w:qFormat/>
    <w:rsid w:val="0037588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E326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E326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E326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292E3F"/>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292E3F"/>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E326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E326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E326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E326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E326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7E326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7E326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link w:val="MDPI21heading1Char"/>
    <w:qFormat/>
    <w:rsid w:val="007E326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7E326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B106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7E326C"/>
    <w:rPr>
      <w:rFonts w:cs="Tahoma"/>
      <w:szCs w:val="18"/>
    </w:rPr>
  </w:style>
  <w:style w:type="character" w:customStyle="1" w:styleId="BalloonTextChar">
    <w:name w:val="Balloon Text Char"/>
    <w:link w:val="BalloonText"/>
    <w:uiPriority w:val="99"/>
    <w:rsid w:val="007E326C"/>
    <w:rPr>
      <w:rFonts w:ascii="Palatino Linotype" w:hAnsi="Palatino Linotype" w:cs="Tahoma"/>
      <w:noProof/>
      <w:color w:val="000000"/>
      <w:szCs w:val="18"/>
    </w:rPr>
  </w:style>
  <w:style w:type="character" w:styleId="LineNumber">
    <w:name w:val="line number"/>
    <w:uiPriority w:val="99"/>
    <w:rsid w:val="009B4565"/>
    <w:rPr>
      <w:rFonts w:ascii="Palatino Linotype" w:hAnsi="Palatino Linotype"/>
      <w:sz w:val="16"/>
    </w:rPr>
  </w:style>
  <w:style w:type="table" w:customStyle="1" w:styleId="MDPI41threelinetable">
    <w:name w:val="MDPI_4.1_three_line_table"/>
    <w:basedOn w:val="TableNormal"/>
    <w:uiPriority w:val="99"/>
    <w:rsid w:val="007E326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7E326C"/>
    <w:rPr>
      <w:color w:val="0000FF"/>
      <w:u w:val="single"/>
    </w:rPr>
  </w:style>
  <w:style w:type="character" w:customStyle="1" w:styleId="NichtaufgelsteErwhnung1">
    <w:name w:val="Nicht aufgelöste Erwähnung1"/>
    <w:uiPriority w:val="99"/>
    <w:semiHidden/>
    <w:unhideWhenUsed/>
    <w:rsid w:val="00B91FA6"/>
    <w:rPr>
      <w:color w:val="605E5C"/>
      <w:shd w:val="clear" w:color="auto" w:fill="E1DFDD"/>
    </w:rPr>
  </w:style>
  <w:style w:type="paragraph" w:styleId="Footer">
    <w:name w:val="footer"/>
    <w:basedOn w:val="Normal"/>
    <w:link w:val="FooterChar"/>
    <w:uiPriority w:val="99"/>
    <w:rsid w:val="007E326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7E326C"/>
    <w:rPr>
      <w:rFonts w:ascii="Palatino Linotype" w:hAnsi="Palatino Linotype"/>
      <w:noProof/>
      <w:color w:val="000000"/>
      <w:szCs w:val="18"/>
    </w:rPr>
  </w:style>
  <w:style w:type="table" w:styleId="TableGrid">
    <w:name w:val="Table Grid"/>
    <w:basedOn w:val="TableNormal"/>
    <w:uiPriority w:val="59"/>
    <w:rsid w:val="007E326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7E326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7E326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7E326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7E326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7E326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7E326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A35CF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7E326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7E326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7E326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213D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7E326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7E326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7E326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7E326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7E326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7E326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7E326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7E326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7E326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7E326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7E326C"/>
  </w:style>
  <w:style w:type="paragraph" w:styleId="Bibliography">
    <w:name w:val="Bibliography"/>
    <w:basedOn w:val="Normal"/>
    <w:next w:val="Normal"/>
    <w:uiPriority w:val="37"/>
    <w:semiHidden/>
    <w:unhideWhenUsed/>
    <w:rsid w:val="007E326C"/>
  </w:style>
  <w:style w:type="paragraph" w:styleId="BodyText">
    <w:name w:val="Body Text"/>
    <w:link w:val="BodyTextChar"/>
    <w:rsid w:val="007E326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7E326C"/>
    <w:rPr>
      <w:rFonts w:ascii="Palatino Linotype" w:hAnsi="Palatino Linotype"/>
      <w:color w:val="000000"/>
      <w:sz w:val="24"/>
      <w:lang w:eastAsia="de-DE"/>
    </w:rPr>
  </w:style>
  <w:style w:type="character" w:styleId="CommentReference">
    <w:name w:val="annotation reference"/>
    <w:rsid w:val="007E326C"/>
    <w:rPr>
      <w:sz w:val="21"/>
      <w:szCs w:val="21"/>
    </w:rPr>
  </w:style>
  <w:style w:type="paragraph" w:styleId="CommentText">
    <w:name w:val="annotation text"/>
    <w:basedOn w:val="Normal"/>
    <w:link w:val="CommentTextChar"/>
    <w:rsid w:val="007E326C"/>
  </w:style>
  <w:style w:type="character" w:customStyle="1" w:styleId="CommentTextChar">
    <w:name w:val="Comment Text Char"/>
    <w:link w:val="CommentText"/>
    <w:rsid w:val="007E326C"/>
    <w:rPr>
      <w:rFonts w:ascii="Palatino Linotype" w:hAnsi="Palatino Linotype"/>
      <w:noProof/>
      <w:color w:val="000000"/>
    </w:rPr>
  </w:style>
  <w:style w:type="paragraph" w:styleId="CommentSubject">
    <w:name w:val="annotation subject"/>
    <w:basedOn w:val="CommentText"/>
    <w:next w:val="CommentText"/>
    <w:link w:val="CommentSubjectChar"/>
    <w:rsid w:val="007E326C"/>
    <w:rPr>
      <w:b/>
      <w:bCs/>
    </w:rPr>
  </w:style>
  <w:style w:type="character" w:customStyle="1" w:styleId="CommentSubjectChar">
    <w:name w:val="Comment Subject Char"/>
    <w:link w:val="CommentSubject"/>
    <w:rsid w:val="007E326C"/>
    <w:rPr>
      <w:rFonts w:ascii="Palatino Linotype" w:hAnsi="Palatino Linotype"/>
      <w:b/>
      <w:bCs/>
      <w:noProof/>
      <w:color w:val="000000"/>
    </w:rPr>
  </w:style>
  <w:style w:type="character" w:styleId="EndnoteReference">
    <w:name w:val="endnote reference"/>
    <w:rsid w:val="007E326C"/>
    <w:rPr>
      <w:vertAlign w:val="superscript"/>
    </w:rPr>
  </w:style>
  <w:style w:type="paragraph" w:styleId="EndnoteText">
    <w:name w:val="endnote text"/>
    <w:basedOn w:val="Normal"/>
    <w:link w:val="EndnoteTextChar"/>
    <w:semiHidden/>
    <w:unhideWhenUsed/>
    <w:rsid w:val="007E326C"/>
    <w:pPr>
      <w:spacing w:line="240" w:lineRule="auto"/>
    </w:pPr>
  </w:style>
  <w:style w:type="character" w:customStyle="1" w:styleId="EndnoteTextChar">
    <w:name w:val="Endnote Text Char"/>
    <w:link w:val="EndnoteText"/>
    <w:semiHidden/>
    <w:rsid w:val="007E326C"/>
    <w:rPr>
      <w:rFonts w:ascii="Palatino Linotype" w:hAnsi="Palatino Linotype"/>
      <w:noProof/>
      <w:color w:val="000000"/>
    </w:rPr>
  </w:style>
  <w:style w:type="character" w:styleId="FollowedHyperlink">
    <w:name w:val="FollowedHyperlink"/>
    <w:rsid w:val="007E326C"/>
    <w:rPr>
      <w:color w:val="954F72"/>
      <w:u w:val="single"/>
    </w:rPr>
  </w:style>
  <w:style w:type="paragraph" w:styleId="FootnoteText">
    <w:name w:val="footnote text"/>
    <w:basedOn w:val="Normal"/>
    <w:link w:val="FootnoteTextChar"/>
    <w:unhideWhenUsed/>
    <w:rsid w:val="007E326C"/>
    <w:pPr>
      <w:spacing w:line="240" w:lineRule="auto"/>
    </w:pPr>
  </w:style>
  <w:style w:type="character" w:customStyle="1" w:styleId="FootnoteTextChar">
    <w:name w:val="Footnote Text Char"/>
    <w:link w:val="FootnoteText"/>
    <w:rsid w:val="007E326C"/>
    <w:rPr>
      <w:rFonts w:ascii="Palatino Linotype" w:hAnsi="Palatino Linotype"/>
      <w:noProof/>
      <w:color w:val="000000"/>
    </w:rPr>
  </w:style>
  <w:style w:type="paragraph" w:styleId="NormalWeb">
    <w:name w:val="Normal (Web)"/>
    <w:basedOn w:val="Normal"/>
    <w:uiPriority w:val="99"/>
    <w:rsid w:val="007E326C"/>
    <w:rPr>
      <w:szCs w:val="24"/>
    </w:rPr>
  </w:style>
  <w:style w:type="paragraph" w:customStyle="1" w:styleId="MsoFootnoteText0">
    <w:name w:val="MsoFootnoteText"/>
    <w:basedOn w:val="NormalWeb"/>
    <w:qFormat/>
    <w:rsid w:val="007E326C"/>
    <w:rPr>
      <w:rFonts w:ascii="Times New Roman" w:hAnsi="Times New Roman"/>
    </w:rPr>
  </w:style>
  <w:style w:type="character" w:styleId="PageNumber">
    <w:name w:val="page number"/>
    <w:rsid w:val="007E326C"/>
  </w:style>
  <w:style w:type="character" w:styleId="PlaceholderText">
    <w:name w:val="Placeholder Text"/>
    <w:uiPriority w:val="99"/>
    <w:semiHidden/>
    <w:rsid w:val="007E326C"/>
    <w:rPr>
      <w:color w:val="808080"/>
    </w:rPr>
  </w:style>
  <w:style w:type="paragraph" w:customStyle="1" w:styleId="MDPI71FootNotes">
    <w:name w:val="MDPI_7.1_FootNotes"/>
    <w:qFormat/>
    <w:rsid w:val="00114495"/>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FootnoteReference">
    <w:name w:val="footnote reference"/>
    <w:basedOn w:val="DefaultParagraphFont"/>
    <w:rsid w:val="00265C7A"/>
    <w:rPr>
      <w:vertAlign w:val="superscript"/>
    </w:rPr>
  </w:style>
  <w:style w:type="paragraph" w:customStyle="1" w:styleId="CitaviBibliographyEntry">
    <w:name w:val="Citavi Bibliography Entry"/>
    <w:basedOn w:val="Normal"/>
    <w:link w:val="CitaviBibliographyEntryZchn"/>
    <w:uiPriority w:val="99"/>
    <w:rsid w:val="00265C7A"/>
    <w:pPr>
      <w:spacing w:after="120"/>
      <w:jc w:val="left"/>
    </w:pPr>
    <w:rPr>
      <w:rFonts w:eastAsia="Times New Roman"/>
      <w:szCs w:val="22"/>
      <w:lang w:eastAsia="de-DE" w:bidi="en-US"/>
    </w:rPr>
  </w:style>
  <w:style w:type="character" w:customStyle="1" w:styleId="MDPI31textZchn">
    <w:name w:val="MDPI_3.1_text Zchn"/>
    <w:basedOn w:val="DefaultParagraphFont"/>
    <w:link w:val="MDPI31text"/>
    <w:rsid w:val="00265C7A"/>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sid w:val="00265C7A"/>
    <w:rPr>
      <w:rFonts w:ascii="Palatino Linotype" w:eastAsia="Times New Roman" w:hAnsi="Palatino Linotype"/>
      <w:noProof/>
      <w:snapToGrid/>
      <w:color w:val="000000"/>
      <w:szCs w:val="22"/>
      <w:lang w:eastAsia="de-DE" w:bidi="en-US"/>
    </w:rPr>
  </w:style>
  <w:style w:type="paragraph" w:customStyle="1" w:styleId="CitaviBibliographyHeading">
    <w:name w:val="Citavi Bibliography Heading"/>
    <w:basedOn w:val="Heading1"/>
    <w:link w:val="CitaviBibliographyHeadingZchn"/>
    <w:uiPriority w:val="99"/>
    <w:rsid w:val="00265C7A"/>
    <w:pPr>
      <w:jc w:val="left"/>
    </w:pPr>
  </w:style>
  <w:style w:type="character" w:customStyle="1" w:styleId="CitaviBibliographyHeadingZchn">
    <w:name w:val="Citavi Bibliography Heading Zchn"/>
    <w:basedOn w:val="MDPI31textZchn"/>
    <w:link w:val="CitaviBibliographyHeading"/>
    <w:uiPriority w:val="99"/>
    <w:rsid w:val="00265C7A"/>
    <w:rPr>
      <w:rFonts w:asciiTheme="majorHAnsi" w:eastAsiaTheme="majorEastAsia" w:hAnsiTheme="majorHAnsi" w:cstheme="majorBidi"/>
      <w:noProof/>
      <w:snapToGrid/>
      <w:color w:val="2F5496" w:themeColor="accent1" w:themeShade="BF"/>
      <w:sz w:val="32"/>
      <w:szCs w:val="32"/>
      <w:lang w:eastAsia="de-DE" w:bidi="en-US"/>
    </w:rPr>
  </w:style>
  <w:style w:type="character" w:customStyle="1" w:styleId="Heading1Char">
    <w:name w:val="Heading 1 Char"/>
    <w:basedOn w:val="DefaultParagraphFont"/>
    <w:link w:val="Heading1"/>
    <w:uiPriority w:val="9"/>
    <w:rsid w:val="00265C7A"/>
    <w:rPr>
      <w:rFonts w:asciiTheme="majorHAnsi" w:eastAsiaTheme="majorEastAsia" w:hAnsiTheme="majorHAnsi" w:cstheme="majorBidi"/>
      <w:noProof/>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265C7A"/>
    <w:pPr>
      <w:jc w:val="left"/>
    </w:pPr>
  </w:style>
  <w:style w:type="character" w:customStyle="1" w:styleId="CitaviChapterBibliographyHeadingZchn">
    <w:name w:val="Citavi Chapter Bibliography Heading Zchn"/>
    <w:basedOn w:val="MDPI31textZchn"/>
    <w:link w:val="CitaviChapterBibliographyHeading"/>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character" w:customStyle="1" w:styleId="Heading2Char">
    <w:name w:val="Heading 2 Char"/>
    <w:basedOn w:val="DefaultParagraphFont"/>
    <w:link w:val="Heading2"/>
    <w:uiPriority w:val="9"/>
    <w:semiHidden/>
    <w:rsid w:val="00265C7A"/>
    <w:rPr>
      <w:rFonts w:asciiTheme="majorHAnsi" w:eastAsiaTheme="majorEastAsia" w:hAnsiTheme="majorHAnsi" w:cstheme="majorBidi"/>
      <w:noProof/>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265C7A"/>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paragraph" w:customStyle="1" w:styleId="CitaviBibliographySubheading2">
    <w:name w:val="Citavi Bibliography Subheading 2"/>
    <w:basedOn w:val="Heading3"/>
    <w:link w:val="CitaviBibliographySubheading2Zchn"/>
    <w:uiPriority w:val="99"/>
    <w:rsid w:val="00265C7A"/>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sid w:val="00265C7A"/>
    <w:rPr>
      <w:rFonts w:asciiTheme="majorHAnsi" w:eastAsiaTheme="majorEastAsia" w:hAnsiTheme="majorHAnsi" w:cstheme="majorBidi"/>
      <w:noProof/>
      <w:snapToGrid/>
      <w:color w:val="1F3763" w:themeColor="accent1" w:themeShade="7F"/>
      <w:sz w:val="24"/>
      <w:szCs w:val="24"/>
      <w:lang w:eastAsia="de-DE" w:bidi="en-US"/>
    </w:rPr>
  </w:style>
  <w:style w:type="character" w:customStyle="1" w:styleId="Heading3Char">
    <w:name w:val="Heading 3 Char"/>
    <w:basedOn w:val="DefaultParagraphFont"/>
    <w:link w:val="Heading3"/>
    <w:uiPriority w:val="9"/>
    <w:semiHidden/>
    <w:rsid w:val="00265C7A"/>
    <w:rPr>
      <w:rFonts w:asciiTheme="majorHAnsi" w:eastAsiaTheme="majorEastAsia" w:hAnsiTheme="majorHAnsi" w:cstheme="majorBidi"/>
      <w:noProof/>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265C7A"/>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sid w:val="00265C7A"/>
    <w:rPr>
      <w:rFonts w:asciiTheme="majorHAnsi" w:eastAsiaTheme="majorEastAsia" w:hAnsiTheme="majorHAnsi" w:cstheme="majorBidi"/>
      <w:i/>
      <w:iCs/>
      <w:noProof/>
      <w:snapToGrid/>
      <w:color w:val="2F5496" w:themeColor="accent1" w:themeShade="BF"/>
      <w:szCs w:val="22"/>
      <w:lang w:eastAsia="de-DE" w:bidi="en-US"/>
    </w:rPr>
  </w:style>
  <w:style w:type="character" w:customStyle="1" w:styleId="Heading4Char">
    <w:name w:val="Heading 4 Char"/>
    <w:basedOn w:val="DefaultParagraphFont"/>
    <w:link w:val="Heading4"/>
    <w:uiPriority w:val="9"/>
    <w:semiHidden/>
    <w:rsid w:val="00265C7A"/>
    <w:rPr>
      <w:rFonts w:asciiTheme="majorHAnsi" w:eastAsiaTheme="majorEastAsia" w:hAnsiTheme="majorHAnsi" w:cstheme="majorBidi"/>
      <w:i/>
      <w:iCs/>
      <w:noProof/>
      <w:color w:val="2F5496" w:themeColor="accent1" w:themeShade="BF"/>
    </w:rPr>
  </w:style>
  <w:style w:type="paragraph" w:customStyle="1" w:styleId="CitaviBibliographySubheading4">
    <w:name w:val="Citavi Bibliography Subheading 4"/>
    <w:basedOn w:val="Heading5"/>
    <w:link w:val="CitaviBibliographySubheading4Zchn"/>
    <w:uiPriority w:val="99"/>
    <w:rsid w:val="00265C7A"/>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sid w:val="00265C7A"/>
    <w:rPr>
      <w:rFonts w:asciiTheme="majorHAnsi" w:eastAsiaTheme="majorEastAsia" w:hAnsiTheme="majorHAnsi" w:cstheme="majorBidi"/>
      <w:noProof/>
      <w:snapToGrid/>
      <w:color w:val="2F5496" w:themeColor="accent1" w:themeShade="BF"/>
      <w:szCs w:val="22"/>
      <w:lang w:eastAsia="de-DE" w:bidi="en-US"/>
    </w:rPr>
  </w:style>
  <w:style w:type="character" w:customStyle="1" w:styleId="Heading5Char">
    <w:name w:val="Heading 5 Char"/>
    <w:basedOn w:val="DefaultParagraphFont"/>
    <w:link w:val="Heading5"/>
    <w:uiPriority w:val="9"/>
    <w:semiHidden/>
    <w:rsid w:val="00265C7A"/>
    <w:rPr>
      <w:rFonts w:asciiTheme="majorHAnsi" w:eastAsiaTheme="majorEastAsia" w:hAnsiTheme="majorHAnsi" w:cstheme="majorBidi"/>
      <w:noProof/>
      <w:color w:val="2F5496" w:themeColor="accent1" w:themeShade="BF"/>
    </w:rPr>
  </w:style>
  <w:style w:type="paragraph" w:customStyle="1" w:styleId="CitaviBibliographySubheading5">
    <w:name w:val="Citavi Bibliography Subheading 5"/>
    <w:basedOn w:val="Heading6"/>
    <w:link w:val="CitaviBibliographySubheading5Zchn"/>
    <w:uiPriority w:val="99"/>
    <w:rsid w:val="00265C7A"/>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sid w:val="00265C7A"/>
    <w:rPr>
      <w:rFonts w:asciiTheme="majorHAnsi" w:eastAsiaTheme="majorEastAsia" w:hAnsiTheme="majorHAnsi" w:cstheme="majorBidi"/>
      <w:noProof/>
      <w:snapToGrid/>
      <w:color w:val="1F3763" w:themeColor="accent1" w:themeShade="7F"/>
      <w:szCs w:val="22"/>
      <w:lang w:eastAsia="de-DE" w:bidi="en-US"/>
    </w:rPr>
  </w:style>
  <w:style w:type="character" w:customStyle="1" w:styleId="Heading6Char">
    <w:name w:val="Heading 6 Char"/>
    <w:basedOn w:val="DefaultParagraphFont"/>
    <w:link w:val="Heading6"/>
    <w:uiPriority w:val="9"/>
    <w:semiHidden/>
    <w:rsid w:val="00265C7A"/>
    <w:rPr>
      <w:rFonts w:asciiTheme="majorHAnsi" w:eastAsiaTheme="majorEastAsia" w:hAnsiTheme="majorHAnsi" w:cstheme="majorBidi"/>
      <w:noProof/>
      <w:color w:val="1F3763" w:themeColor="accent1" w:themeShade="7F"/>
    </w:rPr>
  </w:style>
  <w:style w:type="paragraph" w:customStyle="1" w:styleId="CitaviBibliographySubheading6">
    <w:name w:val="Citavi Bibliography Subheading 6"/>
    <w:basedOn w:val="Heading7"/>
    <w:link w:val="CitaviBibliographySubheading6Zchn"/>
    <w:uiPriority w:val="99"/>
    <w:rsid w:val="00265C7A"/>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sid w:val="00265C7A"/>
    <w:rPr>
      <w:rFonts w:asciiTheme="majorHAnsi" w:eastAsiaTheme="majorEastAsia" w:hAnsiTheme="majorHAnsi" w:cstheme="majorBidi"/>
      <w:i/>
      <w:iCs/>
      <w:noProof/>
      <w:snapToGrid/>
      <w:color w:val="1F3763" w:themeColor="accent1" w:themeShade="7F"/>
      <w:szCs w:val="22"/>
      <w:lang w:eastAsia="de-DE" w:bidi="en-US"/>
    </w:rPr>
  </w:style>
  <w:style w:type="character" w:customStyle="1" w:styleId="Heading7Char">
    <w:name w:val="Heading 7 Char"/>
    <w:basedOn w:val="DefaultParagraphFont"/>
    <w:link w:val="Heading7"/>
    <w:uiPriority w:val="9"/>
    <w:semiHidden/>
    <w:rsid w:val="00265C7A"/>
    <w:rPr>
      <w:rFonts w:asciiTheme="majorHAnsi" w:eastAsiaTheme="majorEastAsia" w:hAnsiTheme="majorHAnsi" w:cstheme="majorBidi"/>
      <w:i/>
      <w:iCs/>
      <w:noProof/>
      <w:color w:val="1F3763" w:themeColor="accent1" w:themeShade="7F"/>
    </w:rPr>
  </w:style>
  <w:style w:type="paragraph" w:customStyle="1" w:styleId="CitaviBibliographySubheading7">
    <w:name w:val="Citavi Bibliography Subheading 7"/>
    <w:basedOn w:val="Heading8"/>
    <w:link w:val="CitaviBibliographySubheading7Zchn"/>
    <w:uiPriority w:val="99"/>
    <w:rsid w:val="00265C7A"/>
    <w:pPr>
      <w:outlineLvl w:val="9"/>
    </w:pPr>
    <w:rPr>
      <w:lang w:eastAsia="de-DE" w:bidi="en-US"/>
    </w:rPr>
  </w:style>
  <w:style w:type="character" w:customStyle="1" w:styleId="CitaviBibliographySubheading7Zchn">
    <w:name w:val="Citavi Bibliography Subheading 7 Zchn"/>
    <w:basedOn w:val="MDPI31textZchn"/>
    <w:link w:val="CitaviBibliographySubheading7"/>
    <w:uiPriority w:val="99"/>
    <w:rsid w:val="00265C7A"/>
    <w:rPr>
      <w:rFonts w:asciiTheme="majorHAnsi" w:eastAsiaTheme="majorEastAsia" w:hAnsiTheme="majorHAnsi" w:cstheme="majorBidi"/>
      <w:noProof/>
      <w:snapToGrid/>
      <w:color w:val="272727" w:themeColor="text1" w:themeTint="D8"/>
      <w:sz w:val="21"/>
      <w:szCs w:val="21"/>
      <w:lang w:eastAsia="de-DE" w:bidi="en-US"/>
    </w:rPr>
  </w:style>
  <w:style w:type="character" w:customStyle="1" w:styleId="Heading8Char">
    <w:name w:val="Heading 8 Char"/>
    <w:basedOn w:val="DefaultParagraphFont"/>
    <w:link w:val="Heading8"/>
    <w:uiPriority w:val="9"/>
    <w:semiHidden/>
    <w:rsid w:val="00265C7A"/>
    <w:rPr>
      <w:rFonts w:asciiTheme="majorHAnsi" w:eastAsiaTheme="majorEastAsia" w:hAnsiTheme="majorHAnsi" w:cstheme="majorBidi"/>
      <w:noProof/>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265C7A"/>
    <w:pPr>
      <w:outlineLvl w:val="9"/>
    </w:pPr>
    <w:rPr>
      <w:lang w:eastAsia="de-DE" w:bidi="en-US"/>
    </w:rPr>
  </w:style>
  <w:style w:type="character" w:customStyle="1" w:styleId="CitaviBibliographySubheading8Zchn">
    <w:name w:val="Citavi Bibliography Subheading 8 Zchn"/>
    <w:basedOn w:val="MDPI31textZchn"/>
    <w:link w:val="CitaviBibliographySubheading8"/>
    <w:uiPriority w:val="99"/>
    <w:rsid w:val="00265C7A"/>
    <w:rPr>
      <w:rFonts w:asciiTheme="majorHAnsi" w:eastAsiaTheme="majorEastAsia" w:hAnsiTheme="majorHAnsi" w:cstheme="majorBidi"/>
      <w:i/>
      <w:iCs/>
      <w:noProof/>
      <w:snapToGrid/>
      <w:color w:val="272727" w:themeColor="text1" w:themeTint="D8"/>
      <w:sz w:val="21"/>
      <w:szCs w:val="21"/>
      <w:lang w:eastAsia="de-DE" w:bidi="en-US"/>
    </w:rPr>
  </w:style>
  <w:style w:type="character" w:customStyle="1" w:styleId="Heading9Char">
    <w:name w:val="Heading 9 Char"/>
    <w:basedOn w:val="DefaultParagraphFont"/>
    <w:link w:val="Heading9"/>
    <w:uiPriority w:val="9"/>
    <w:semiHidden/>
    <w:rsid w:val="00265C7A"/>
    <w:rPr>
      <w:rFonts w:asciiTheme="majorHAnsi" w:eastAsiaTheme="majorEastAsia" w:hAnsiTheme="majorHAnsi" w:cstheme="majorBidi"/>
      <w:i/>
      <w:iCs/>
      <w:noProof/>
      <w:color w:val="272727" w:themeColor="text1" w:themeTint="D8"/>
      <w:sz w:val="21"/>
      <w:szCs w:val="21"/>
    </w:rPr>
  </w:style>
  <w:style w:type="paragraph" w:styleId="Caption">
    <w:name w:val="caption"/>
    <w:basedOn w:val="Normal"/>
    <w:next w:val="Normal"/>
    <w:uiPriority w:val="35"/>
    <w:unhideWhenUsed/>
    <w:qFormat/>
    <w:rsid w:val="00DC0B65"/>
    <w:pPr>
      <w:spacing w:after="200" w:line="240" w:lineRule="auto"/>
    </w:pPr>
    <w:rPr>
      <w:i/>
      <w:iCs/>
      <w:color w:val="44546A" w:themeColor="text2"/>
      <w:sz w:val="18"/>
      <w:szCs w:val="18"/>
    </w:rPr>
  </w:style>
  <w:style w:type="paragraph" w:customStyle="1" w:styleId="Keywords">
    <w:name w:val="Keywords"/>
    <w:basedOn w:val="Normal"/>
    <w:qFormat/>
    <w:rsid w:val="00DC0B65"/>
    <w:pPr>
      <w:spacing w:after="120" w:line="228" w:lineRule="auto"/>
      <w:ind w:firstLine="274"/>
    </w:pPr>
    <w:rPr>
      <w:rFonts w:ascii="Times New Roman" w:hAnsi="Times New Roman"/>
      <w:b/>
      <w:bCs/>
      <w:i/>
      <w:color w:val="auto"/>
      <w:sz w:val="18"/>
      <w:szCs w:val="18"/>
      <w:lang w:eastAsia="en-US"/>
    </w:rPr>
  </w:style>
  <w:style w:type="character" w:styleId="UnresolvedMention">
    <w:name w:val="Unresolved Mention"/>
    <w:basedOn w:val="DefaultParagraphFont"/>
    <w:uiPriority w:val="99"/>
    <w:semiHidden/>
    <w:unhideWhenUsed/>
    <w:rsid w:val="00952969"/>
    <w:rPr>
      <w:color w:val="605E5C"/>
      <w:shd w:val="clear" w:color="auto" w:fill="E1DFDD"/>
    </w:rPr>
  </w:style>
  <w:style w:type="paragraph" w:customStyle="1" w:styleId="EndNoteBibliographyTitle">
    <w:name w:val="EndNote Bibliography Title"/>
    <w:basedOn w:val="Normal"/>
    <w:link w:val="EndNoteBibliographyTitleChar"/>
    <w:rsid w:val="00031DDB"/>
    <w:pPr>
      <w:jc w:val="center"/>
    </w:pPr>
    <w:rPr>
      <w:sz w:val="18"/>
    </w:rPr>
  </w:style>
  <w:style w:type="character" w:customStyle="1" w:styleId="MDPI21heading1Char">
    <w:name w:val="MDPI_2.1_heading1 Char"/>
    <w:basedOn w:val="DefaultParagraphFont"/>
    <w:link w:val="MDPI21heading1"/>
    <w:rsid w:val="00031DDB"/>
    <w:rPr>
      <w:rFonts w:ascii="Palatino Linotype" w:eastAsia="Times New Roman" w:hAnsi="Palatino Linotype"/>
      <w:b/>
      <w:snapToGrid w:val="0"/>
      <w:color w:val="000000"/>
      <w:szCs w:val="22"/>
      <w:lang w:eastAsia="de-DE" w:bidi="en-US"/>
    </w:rPr>
  </w:style>
  <w:style w:type="character" w:customStyle="1" w:styleId="EndNoteBibliographyTitleChar">
    <w:name w:val="EndNote Bibliography Title Char"/>
    <w:basedOn w:val="MDPI21heading1Char"/>
    <w:link w:val="EndNoteBibliographyTitle"/>
    <w:rsid w:val="00031DDB"/>
    <w:rPr>
      <w:rFonts w:ascii="Palatino Linotype" w:eastAsia="Times New Roman" w:hAnsi="Palatino Linotype"/>
      <w:b w:val="0"/>
      <w:snapToGrid/>
      <w:color w:val="000000"/>
      <w:sz w:val="18"/>
      <w:szCs w:val="22"/>
      <w:lang w:eastAsia="de-DE" w:bidi="en-US"/>
    </w:rPr>
  </w:style>
  <w:style w:type="paragraph" w:customStyle="1" w:styleId="EndNoteBibliography">
    <w:name w:val="EndNote Bibliography"/>
    <w:basedOn w:val="Normal"/>
    <w:link w:val="EndNoteBibliographyChar"/>
    <w:rsid w:val="00031DDB"/>
    <w:pPr>
      <w:spacing w:line="240" w:lineRule="atLeast"/>
    </w:pPr>
    <w:rPr>
      <w:sz w:val="18"/>
    </w:rPr>
  </w:style>
  <w:style w:type="character" w:customStyle="1" w:styleId="EndNoteBibliographyChar">
    <w:name w:val="EndNote Bibliography Char"/>
    <w:basedOn w:val="MDPI21heading1Char"/>
    <w:link w:val="EndNoteBibliography"/>
    <w:rsid w:val="00031DDB"/>
    <w:rPr>
      <w:rFonts w:ascii="Palatino Linotype" w:eastAsia="Times New Roman" w:hAnsi="Palatino Linotype"/>
      <w:b w:val="0"/>
      <w:snapToGrid/>
      <w:color w:val="000000"/>
      <w:sz w:val="18"/>
      <w:szCs w:val="22"/>
      <w:lang w:eastAsia="de-DE" w:bidi="en-US"/>
    </w:rPr>
  </w:style>
  <w:style w:type="paragraph" w:customStyle="1" w:styleId="whitespace-pre-wrap">
    <w:name w:val="whitespace-pre-wrap"/>
    <w:basedOn w:val="Normal"/>
    <w:rsid w:val="00E9651D"/>
    <w:pPr>
      <w:spacing w:before="100" w:beforeAutospacing="1" w:after="100" w:afterAutospacing="1" w:line="240" w:lineRule="auto"/>
      <w:jc w:val="left"/>
    </w:pPr>
    <w:rPr>
      <w:rFonts w:ascii="Times New Roman" w:eastAsia="Times New Roman" w:hAnsi="Times New Roman"/>
      <w:color w:val="auto"/>
      <w:sz w:val="24"/>
      <w:szCs w:val="24"/>
      <w:lang w:val="en-GB" w:eastAsia="en-GB"/>
    </w:rPr>
  </w:style>
  <w:style w:type="paragraph" w:styleId="Revision">
    <w:name w:val="Revision"/>
    <w:hidden/>
    <w:uiPriority w:val="99"/>
    <w:semiHidden/>
    <w:rsid w:val="00905B14"/>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35548">
      <w:bodyDiv w:val="1"/>
      <w:marLeft w:val="0"/>
      <w:marRight w:val="0"/>
      <w:marTop w:val="0"/>
      <w:marBottom w:val="0"/>
      <w:divBdr>
        <w:top w:val="none" w:sz="0" w:space="0" w:color="auto"/>
        <w:left w:val="none" w:sz="0" w:space="0" w:color="auto"/>
        <w:bottom w:val="none" w:sz="0" w:space="0" w:color="auto"/>
        <w:right w:val="none" w:sz="0" w:space="0" w:color="auto"/>
      </w:divBdr>
    </w:div>
    <w:div w:id="301348386">
      <w:bodyDiv w:val="1"/>
      <w:marLeft w:val="0"/>
      <w:marRight w:val="0"/>
      <w:marTop w:val="0"/>
      <w:marBottom w:val="0"/>
      <w:divBdr>
        <w:top w:val="none" w:sz="0" w:space="0" w:color="auto"/>
        <w:left w:val="none" w:sz="0" w:space="0" w:color="auto"/>
        <w:bottom w:val="none" w:sz="0" w:space="0" w:color="auto"/>
        <w:right w:val="none" w:sz="0" w:space="0" w:color="auto"/>
      </w:divBdr>
    </w:div>
    <w:div w:id="307709695">
      <w:bodyDiv w:val="1"/>
      <w:marLeft w:val="0"/>
      <w:marRight w:val="0"/>
      <w:marTop w:val="0"/>
      <w:marBottom w:val="0"/>
      <w:divBdr>
        <w:top w:val="none" w:sz="0" w:space="0" w:color="auto"/>
        <w:left w:val="none" w:sz="0" w:space="0" w:color="auto"/>
        <w:bottom w:val="none" w:sz="0" w:space="0" w:color="auto"/>
        <w:right w:val="none" w:sz="0" w:space="0" w:color="auto"/>
      </w:divBdr>
    </w:div>
    <w:div w:id="379406883">
      <w:bodyDiv w:val="1"/>
      <w:marLeft w:val="0"/>
      <w:marRight w:val="0"/>
      <w:marTop w:val="0"/>
      <w:marBottom w:val="0"/>
      <w:divBdr>
        <w:top w:val="none" w:sz="0" w:space="0" w:color="auto"/>
        <w:left w:val="none" w:sz="0" w:space="0" w:color="auto"/>
        <w:bottom w:val="none" w:sz="0" w:space="0" w:color="auto"/>
        <w:right w:val="none" w:sz="0" w:space="0" w:color="auto"/>
      </w:divBdr>
    </w:div>
    <w:div w:id="418644002">
      <w:bodyDiv w:val="1"/>
      <w:marLeft w:val="0"/>
      <w:marRight w:val="0"/>
      <w:marTop w:val="0"/>
      <w:marBottom w:val="0"/>
      <w:divBdr>
        <w:top w:val="none" w:sz="0" w:space="0" w:color="auto"/>
        <w:left w:val="none" w:sz="0" w:space="0" w:color="auto"/>
        <w:bottom w:val="none" w:sz="0" w:space="0" w:color="auto"/>
        <w:right w:val="none" w:sz="0" w:space="0" w:color="auto"/>
      </w:divBdr>
    </w:div>
    <w:div w:id="1150630430">
      <w:bodyDiv w:val="1"/>
      <w:marLeft w:val="0"/>
      <w:marRight w:val="0"/>
      <w:marTop w:val="0"/>
      <w:marBottom w:val="0"/>
      <w:divBdr>
        <w:top w:val="none" w:sz="0" w:space="0" w:color="auto"/>
        <w:left w:val="none" w:sz="0" w:space="0" w:color="auto"/>
        <w:bottom w:val="none" w:sz="0" w:space="0" w:color="auto"/>
        <w:right w:val="none" w:sz="0" w:space="0" w:color="auto"/>
      </w:divBdr>
    </w:div>
    <w:div w:id="1208377893">
      <w:bodyDiv w:val="1"/>
      <w:marLeft w:val="0"/>
      <w:marRight w:val="0"/>
      <w:marTop w:val="0"/>
      <w:marBottom w:val="0"/>
      <w:divBdr>
        <w:top w:val="none" w:sz="0" w:space="0" w:color="auto"/>
        <w:left w:val="none" w:sz="0" w:space="0" w:color="auto"/>
        <w:bottom w:val="none" w:sz="0" w:space="0" w:color="auto"/>
        <w:right w:val="none" w:sz="0" w:space="0" w:color="auto"/>
      </w:divBdr>
    </w:div>
    <w:div w:id="1217670323">
      <w:bodyDiv w:val="1"/>
      <w:marLeft w:val="0"/>
      <w:marRight w:val="0"/>
      <w:marTop w:val="0"/>
      <w:marBottom w:val="0"/>
      <w:divBdr>
        <w:top w:val="none" w:sz="0" w:space="0" w:color="auto"/>
        <w:left w:val="none" w:sz="0" w:space="0" w:color="auto"/>
        <w:bottom w:val="none" w:sz="0" w:space="0" w:color="auto"/>
        <w:right w:val="none" w:sz="0" w:space="0" w:color="auto"/>
      </w:divBdr>
    </w:div>
    <w:div w:id="1713993172">
      <w:bodyDiv w:val="1"/>
      <w:marLeft w:val="0"/>
      <w:marRight w:val="0"/>
      <w:marTop w:val="0"/>
      <w:marBottom w:val="0"/>
      <w:divBdr>
        <w:top w:val="none" w:sz="0" w:space="0" w:color="auto"/>
        <w:left w:val="none" w:sz="0" w:space="0" w:color="auto"/>
        <w:bottom w:val="none" w:sz="0" w:space="0" w:color="auto"/>
        <w:right w:val="none" w:sz="0" w:space="0" w:color="auto"/>
      </w:divBdr>
    </w:div>
    <w:div w:id="1851022474">
      <w:bodyDiv w:val="1"/>
      <w:marLeft w:val="0"/>
      <w:marRight w:val="0"/>
      <w:marTop w:val="0"/>
      <w:marBottom w:val="0"/>
      <w:divBdr>
        <w:top w:val="none" w:sz="0" w:space="0" w:color="auto"/>
        <w:left w:val="none" w:sz="0" w:space="0" w:color="auto"/>
        <w:bottom w:val="none" w:sz="0" w:space="0" w:color="auto"/>
        <w:right w:val="none" w:sz="0" w:space="0" w:color="auto"/>
      </w:divBdr>
    </w:div>
    <w:div w:id="1930962108">
      <w:bodyDiv w:val="1"/>
      <w:marLeft w:val="0"/>
      <w:marRight w:val="0"/>
      <w:marTop w:val="0"/>
      <w:marBottom w:val="0"/>
      <w:divBdr>
        <w:top w:val="none" w:sz="0" w:space="0" w:color="auto"/>
        <w:left w:val="none" w:sz="0" w:space="0" w:color="auto"/>
        <w:bottom w:val="none" w:sz="0" w:space="0" w:color="auto"/>
        <w:right w:val="none" w:sz="0" w:space="0" w:color="auto"/>
      </w:divBdr>
    </w:div>
    <w:div w:id="2017729964">
      <w:bodyDiv w:val="1"/>
      <w:marLeft w:val="0"/>
      <w:marRight w:val="0"/>
      <w:marTop w:val="0"/>
      <w:marBottom w:val="0"/>
      <w:divBdr>
        <w:top w:val="none" w:sz="0" w:space="0" w:color="auto"/>
        <w:left w:val="none" w:sz="0" w:space="0" w:color="auto"/>
        <w:bottom w:val="none" w:sz="0" w:space="0" w:color="auto"/>
        <w:right w:val="none" w:sz="0" w:space="0" w:color="auto"/>
      </w:divBdr>
    </w:div>
    <w:div w:id="205403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urabhmalgaonkar@gmail.com" TargetMode="External"/><Relationship Id="rId13" Type="http://schemas.openxmlformats.org/officeDocument/2006/relationships/image" Target="media/image2.jpeg"/><Relationship Id="rId18" Type="http://schemas.openxmlformats.org/officeDocument/2006/relationships/hyperlink" Target="https://www.statista.com/topics/840/smartphon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businessofapps.com/data/app-revenu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mg.mdpi.org/data/contributor-role-instruction.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8283C-C736-784C-BCCC-D15729ED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ai-template</Template>
  <TotalTime>1</TotalTime>
  <Pages>24</Pages>
  <Words>29638</Words>
  <Characters>168938</Characters>
  <Application>Microsoft Office Word</Application>
  <DocSecurity>0</DocSecurity>
  <Lines>1407</Lines>
  <Paragraphs>396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Type of the Paper (Article</vt:lpstr>
      <vt:lpstr>Type of the Paper (Article</vt:lpstr>
    </vt:vector>
  </TitlesOfParts>
  <Company/>
  <LinksUpToDate>false</LinksUpToDate>
  <CharactersWithSpaces>198180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dc:creator>
  <cp:keywords/>
  <dc:description/>
  <cp:lastModifiedBy>Sri Regula</cp:lastModifiedBy>
  <cp:revision>3</cp:revision>
  <dcterms:created xsi:type="dcterms:W3CDTF">2024-07-06T05:10:00Z</dcterms:created>
  <dcterms:modified xsi:type="dcterms:W3CDTF">2024-07-13T01:05:00Z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ies>
</file>